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507640" w14:textId="77777777" w:rsidR="003F7EDC" w:rsidRDefault="00C61EA6">
      <w:pPr>
        <w:spacing w:after="200" w:line="480" w:lineRule="auto"/>
        <w:jc w:val="center"/>
        <w:rPr>
          <w:rFonts w:ascii="Times New Roman" w:eastAsia="Times New Roman" w:hAnsi="Times New Roman" w:cs="Times New Roman"/>
          <w:b/>
          <w:sz w:val="24"/>
          <w:szCs w:val="24"/>
          <w:u w:val="single"/>
        </w:rPr>
      </w:pPr>
      <w:commentRangeStart w:id="0"/>
      <w:r>
        <w:rPr>
          <w:rFonts w:ascii="Times New Roman" w:eastAsia="Times New Roman" w:hAnsi="Times New Roman" w:cs="Times New Roman"/>
          <w:b/>
          <w:sz w:val="24"/>
          <w:szCs w:val="24"/>
          <w:u w:val="single"/>
        </w:rPr>
        <w:t>Methods</w:t>
      </w:r>
      <w:commentRangeEnd w:id="0"/>
      <w:r w:rsidR="00ED7E87">
        <w:rPr>
          <w:rStyle w:val="CommentReference"/>
        </w:rPr>
        <w:commentReference w:id="0"/>
      </w:r>
    </w:p>
    <w:p w14:paraId="4D2BE65C" w14:textId="101A938C" w:rsidR="00ED7E87" w:rsidRDefault="00ED7E87" w:rsidP="001E24E6">
      <w:pPr>
        <w:spacing w:after="20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Study Area</w:t>
      </w:r>
    </w:p>
    <w:p w14:paraId="28313CF4" w14:textId="25EE8672" w:rsidR="00ED7E87" w:rsidRDefault="00ED7E87" w:rsidP="00ED7E87">
      <w:pPr>
        <w:spacing w:after="200" w:line="480" w:lineRule="auto"/>
        <w:ind w:firstLine="72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The </w:t>
      </w:r>
      <w:commentRangeEnd w:id="1"/>
      <w:r>
        <w:rPr>
          <w:rStyle w:val="CommentReference"/>
        </w:rPr>
        <w:commentReference w:id="1"/>
      </w:r>
      <w:r>
        <w:rPr>
          <w:rFonts w:ascii="Times New Roman" w:eastAsia="Times New Roman" w:hAnsi="Times New Roman" w:cs="Times New Roman"/>
          <w:sz w:val="24"/>
          <w:szCs w:val="24"/>
        </w:rPr>
        <w:t xml:space="preserve">low budworm impact sites for this study took place in the Teanaway Community Forest in Washington State approximately 40 miles from Central Washington University. The samples were </w:t>
      </w:r>
      <w:r w:rsidR="00A60776">
        <w:rPr>
          <w:rFonts w:ascii="Times New Roman" w:eastAsia="Times New Roman" w:hAnsi="Times New Roman" w:cs="Times New Roman"/>
          <w:sz w:val="24"/>
          <w:szCs w:val="24"/>
        </w:rPr>
        <w:t>taken</w:t>
      </w:r>
      <w:r>
        <w:rPr>
          <w:rFonts w:ascii="Times New Roman" w:eastAsia="Times New Roman" w:hAnsi="Times New Roman" w:cs="Times New Roman"/>
          <w:sz w:val="24"/>
          <w:szCs w:val="24"/>
        </w:rPr>
        <w:t xml:space="preserve"> on public land. The creeks that were analyzed here were: Stand Up Creek</w:t>
      </w:r>
      <w:r w:rsidR="00A60776">
        <w:rPr>
          <w:rFonts w:ascii="Times New Roman" w:eastAsia="Times New Roman" w:hAnsi="Times New Roman" w:cs="Times New Roman"/>
          <w:sz w:val="24"/>
          <w:szCs w:val="24"/>
        </w:rPr>
        <w:t xml:space="preserve"> (903 m above sea level)</w:t>
      </w:r>
      <w:r>
        <w:rPr>
          <w:rFonts w:ascii="Times New Roman" w:eastAsia="Times New Roman" w:hAnsi="Times New Roman" w:cs="Times New Roman"/>
          <w:sz w:val="24"/>
          <w:szCs w:val="24"/>
        </w:rPr>
        <w:t>, Jungle Creek</w:t>
      </w:r>
      <w:r w:rsidR="00A60776">
        <w:rPr>
          <w:rFonts w:ascii="Times New Roman" w:eastAsia="Times New Roman" w:hAnsi="Times New Roman" w:cs="Times New Roman"/>
          <w:sz w:val="24"/>
          <w:szCs w:val="24"/>
        </w:rPr>
        <w:t xml:space="preserve"> (824 meters above sea level)</w:t>
      </w:r>
      <w:r>
        <w:rPr>
          <w:rFonts w:ascii="Times New Roman" w:eastAsia="Times New Roman" w:hAnsi="Times New Roman" w:cs="Times New Roman"/>
          <w:sz w:val="24"/>
          <w:szCs w:val="24"/>
        </w:rPr>
        <w:t>, Jack Creek</w:t>
      </w:r>
      <w:r w:rsidR="00A60776">
        <w:rPr>
          <w:rFonts w:ascii="Times New Roman" w:eastAsia="Times New Roman" w:hAnsi="Times New Roman" w:cs="Times New Roman"/>
          <w:sz w:val="24"/>
          <w:szCs w:val="24"/>
        </w:rPr>
        <w:t xml:space="preserve"> (963 meters above sea level)</w:t>
      </w:r>
      <w:r>
        <w:rPr>
          <w:rFonts w:ascii="Times New Roman" w:eastAsia="Times New Roman" w:hAnsi="Times New Roman" w:cs="Times New Roman"/>
          <w:sz w:val="24"/>
          <w:szCs w:val="24"/>
        </w:rPr>
        <w:t>, and Moonbeam Creek</w:t>
      </w:r>
      <w:r w:rsidR="00A60776">
        <w:rPr>
          <w:rFonts w:ascii="Times New Roman" w:eastAsia="Times New Roman" w:hAnsi="Times New Roman" w:cs="Times New Roman"/>
          <w:sz w:val="24"/>
          <w:szCs w:val="24"/>
        </w:rPr>
        <w:t xml:space="preserve"> (973 meters above sea level)</w:t>
      </w:r>
      <w:r>
        <w:rPr>
          <w:rFonts w:ascii="Times New Roman" w:eastAsia="Times New Roman" w:hAnsi="Times New Roman" w:cs="Times New Roman"/>
          <w:sz w:val="24"/>
          <w:szCs w:val="24"/>
        </w:rPr>
        <w:t xml:space="preserve">. The high budworm impact sites took place near the Swauk drainage in the </w:t>
      </w:r>
      <w:r w:rsidR="00A60776">
        <w:rPr>
          <w:rFonts w:ascii="Times New Roman" w:eastAsia="Times New Roman" w:hAnsi="Times New Roman" w:cs="Times New Roman"/>
          <w:sz w:val="24"/>
          <w:szCs w:val="24"/>
        </w:rPr>
        <w:t>Okanogan-</w:t>
      </w:r>
      <w:r>
        <w:rPr>
          <w:rFonts w:ascii="Times New Roman" w:eastAsia="Times New Roman" w:hAnsi="Times New Roman" w:cs="Times New Roman"/>
          <w:sz w:val="24"/>
          <w:szCs w:val="24"/>
        </w:rPr>
        <w:t>Wenatchee National Forest in Washington State approximately 45 miles from Central Washington University. The samples were</w:t>
      </w:r>
      <w:r w:rsidR="00A60776">
        <w:rPr>
          <w:rFonts w:ascii="Times New Roman" w:eastAsia="Times New Roman" w:hAnsi="Times New Roman" w:cs="Times New Roman"/>
          <w:sz w:val="24"/>
          <w:szCs w:val="24"/>
        </w:rPr>
        <w:t xml:space="preserve"> taken on</w:t>
      </w:r>
      <w:r>
        <w:rPr>
          <w:rFonts w:ascii="Times New Roman" w:eastAsia="Times New Roman" w:hAnsi="Times New Roman" w:cs="Times New Roman"/>
          <w:sz w:val="24"/>
          <w:szCs w:val="24"/>
        </w:rPr>
        <w:t xml:space="preserve"> public land as well. The creeks that were looked at here were: Cougar Creek</w:t>
      </w:r>
      <w:r w:rsidR="00A60776">
        <w:rPr>
          <w:rFonts w:ascii="Times New Roman" w:eastAsia="Times New Roman" w:hAnsi="Times New Roman" w:cs="Times New Roman"/>
          <w:sz w:val="24"/>
          <w:szCs w:val="24"/>
        </w:rPr>
        <w:t xml:space="preserve"> (984 meters above sea level)</w:t>
      </w:r>
      <w:r>
        <w:rPr>
          <w:rFonts w:ascii="Times New Roman" w:eastAsia="Times New Roman" w:hAnsi="Times New Roman" w:cs="Times New Roman"/>
          <w:sz w:val="24"/>
          <w:szCs w:val="24"/>
        </w:rPr>
        <w:t>, Hurley Creek</w:t>
      </w:r>
      <w:r w:rsidR="00A60776">
        <w:rPr>
          <w:rFonts w:ascii="Times New Roman" w:eastAsia="Times New Roman" w:hAnsi="Times New Roman" w:cs="Times New Roman"/>
          <w:sz w:val="24"/>
          <w:szCs w:val="24"/>
        </w:rPr>
        <w:t xml:space="preserve"> (978 meters above sea level)</w:t>
      </w:r>
      <w:r>
        <w:rPr>
          <w:rFonts w:ascii="Times New Roman" w:eastAsia="Times New Roman" w:hAnsi="Times New Roman" w:cs="Times New Roman"/>
          <w:sz w:val="24"/>
          <w:szCs w:val="24"/>
        </w:rPr>
        <w:t>, Hovey Creek</w:t>
      </w:r>
      <w:r w:rsidR="00A60776">
        <w:rPr>
          <w:rFonts w:ascii="Times New Roman" w:eastAsia="Times New Roman" w:hAnsi="Times New Roman" w:cs="Times New Roman"/>
          <w:sz w:val="24"/>
          <w:szCs w:val="24"/>
        </w:rPr>
        <w:t xml:space="preserve"> (1050 meters above sea level)</w:t>
      </w:r>
      <w:r>
        <w:rPr>
          <w:rFonts w:ascii="Times New Roman" w:eastAsia="Times New Roman" w:hAnsi="Times New Roman" w:cs="Times New Roman"/>
          <w:sz w:val="24"/>
          <w:szCs w:val="24"/>
        </w:rPr>
        <w:t>, and Blue Creek</w:t>
      </w:r>
      <w:r w:rsidR="00A60776">
        <w:rPr>
          <w:rFonts w:ascii="Times New Roman" w:eastAsia="Times New Roman" w:hAnsi="Times New Roman" w:cs="Times New Roman"/>
          <w:sz w:val="24"/>
          <w:szCs w:val="24"/>
        </w:rPr>
        <w:t xml:space="preserve"> (1055 meters above sea level)</w:t>
      </w:r>
      <w:r>
        <w:rPr>
          <w:rFonts w:ascii="Times New Roman" w:eastAsia="Times New Roman" w:hAnsi="Times New Roman" w:cs="Times New Roman"/>
          <w:sz w:val="24"/>
          <w:szCs w:val="24"/>
        </w:rPr>
        <w:t>.</w:t>
      </w:r>
    </w:p>
    <w:p w14:paraId="4AA88653" w14:textId="423F6540" w:rsidR="001276A3" w:rsidRPr="001276A3" w:rsidRDefault="001276A3" w:rsidP="00ED7E8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forests are characterized by by a mix of Douglas Fir (</w:t>
      </w:r>
      <w:proofErr w:type="spellStart"/>
      <w:r w:rsidRPr="001B33B9">
        <w:rPr>
          <w:rFonts w:ascii="Times New Roman" w:eastAsia="Times New Roman" w:hAnsi="Times New Roman" w:cs="Times New Roman"/>
          <w:i/>
          <w:sz w:val="24"/>
          <w:szCs w:val="24"/>
        </w:rPr>
        <w:t>Pseudotsuga</w:t>
      </w:r>
      <w:proofErr w:type="spellEnd"/>
      <w:r w:rsidRPr="001B33B9">
        <w:rPr>
          <w:rFonts w:ascii="Times New Roman" w:eastAsia="Times New Roman" w:hAnsi="Times New Roman" w:cs="Times New Roman"/>
          <w:i/>
          <w:sz w:val="24"/>
          <w:szCs w:val="24"/>
        </w:rPr>
        <w:t xml:space="preserve"> </w:t>
      </w:r>
      <w:proofErr w:type="spellStart"/>
      <w:r w:rsidRPr="001B33B9">
        <w:rPr>
          <w:rFonts w:ascii="Times New Roman" w:eastAsia="Times New Roman" w:hAnsi="Times New Roman" w:cs="Times New Roman"/>
          <w:i/>
          <w:sz w:val="24"/>
          <w:szCs w:val="24"/>
        </w:rPr>
        <w:t>menziesii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Grand fir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Ponderosa Pine (</w:t>
      </w:r>
      <w:r w:rsidRPr="001276A3">
        <w:rPr>
          <w:rFonts w:ascii="Times New Roman" w:eastAsia="Times New Roman" w:hAnsi="Times New Roman" w:cs="Times New Roman"/>
          <w:i/>
          <w:iCs/>
          <w:sz w:val="24"/>
          <w:szCs w:val="24"/>
        </w:rPr>
        <w:t>Pinus ponderosa</w:t>
      </w:r>
      <w:r>
        <w:rPr>
          <w:rFonts w:ascii="Times New Roman" w:eastAsia="Times New Roman" w:hAnsi="Times New Roman" w:cs="Times New Roman"/>
          <w:sz w:val="24"/>
          <w:szCs w:val="24"/>
        </w:rPr>
        <w:t xml:space="preserve">), western larches </w:t>
      </w:r>
      <w:r w:rsidRPr="001276A3">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Larix</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occidentalis</w:t>
      </w:r>
      <w:proofErr w:type="spellEnd"/>
      <w:r w:rsidRPr="001276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at higher elevations, Lodgepole Pines (</w:t>
      </w:r>
      <w:r w:rsidRPr="001276A3">
        <w:rPr>
          <w:rFonts w:ascii="Times New Roman" w:eastAsia="Times New Roman" w:hAnsi="Times New Roman" w:cs="Times New Roman"/>
          <w:i/>
          <w:iCs/>
          <w:sz w:val="24"/>
          <w:szCs w:val="24"/>
        </w:rPr>
        <w:t xml:space="preserve">Pinus </w:t>
      </w:r>
      <w:proofErr w:type="spellStart"/>
      <w:r w:rsidRPr="001276A3">
        <w:rPr>
          <w:rFonts w:ascii="Times New Roman" w:eastAsia="Times New Roman" w:hAnsi="Times New Roman" w:cs="Times New Roman"/>
          <w:i/>
          <w:iCs/>
          <w:sz w:val="24"/>
          <w:szCs w:val="24"/>
        </w:rPr>
        <w:t>contorta</w:t>
      </w:r>
      <w:proofErr w:type="spellEnd"/>
      <w:r>
        <w:rPr>
          <w:rFonts w:ascii="Times New Roman" w:eastAsia="Times New Roman" w:hAnsi="Times New Roman" w:cs="Times New Roman"/>
          <w:sz w:val="24"/>
          <w:szCs w:val="24"/>
        </w:rPr>
        <w:t>). Summers</w:t>
      </w:r>
      <w:r w:rsidR="00DB0310">
        <w:rPr>
          <w:rFonts w:ascii="Times New Roman" w:eastAsia="Times New Roman" w:hAnsi="Times New Roman" w:cs="Times New Roman"/>
          <w:sz w:val="24"/>
          <w:szCs w:val="24"/>
        </w:rPr>
        <w:t xml:space="preserve"> (May-September)</w:t>
      </w:r>
      <w:r>
        <w:rPr>
          <w:rFonts w:ascii="Times New Roman" w:eastAsia="Times New Roman" w:hAnsi="Times New Roman" w:cs="Times New Roman"/>
          <w:sz w:val="24"/>
          <w:szCs w:val="24"/>
        </w:rPr>
        <w:t xml:space="preserve"> are relatively dry, with seasonal drought</w:t>
      </w:r>
      <w:r w:rsidR="00DB0310">
        <w:rPr>
          <w:rFonts w:ascii="Times New Roman" w:eastAsia="Times New Roman" w:hAnsi="Times New Roman" w:cs="Times New Roman"/>
          <w:sz w:val="24"/>
          <w:szCs w:val="24"/>
        </w:rPr>
        <w:t xml:space="preserve"> and temperatures ranging from 15°C-25°C</w:t>
      </w:r>
      <w:r>
        <w:rPr>
          <w:rFonts w:ascii="Times New Roman" w:eastAsia="Times New Roman" w:hAnsi="Times New Roman" w:cs="Times New Roman"/>
          <w:sz w:val="24"/>
          <w:szCs w:val="24"/>
        </w:rPr>
        <w:t>, and winters</w:t>
      </w:r>
      <w:r w:rsidR="00DB0310">
        <w:rPr>
          <w:rFonts w:ascii="Times New Roman" w:eastAsia="Times New Roman" w:hAnsi="Times New Roman" w:cs="Times New Roman"/>
          <w:sz w:val="24"/>
          <w:szCs w:val="24"/>
        </w:rPr>
        <w:t xml:space="preserve"> (October-April)</w:t>
      </w:r>
      <w:r>
        <w:rPr>
          <w:rFonts w:ascii="Times New Roman" w:eastAsia="Times New Roman" w:hAnsi="Times New Roman" w:cs="Times New Roman"/>
          <w:sz w:val="24"/>
          <w:szCs w:val="24"/>
        </w:rPr>
        <w:t xml:space="preserve"> are wet</w:t>
      </w:r>
      <w:r w:rsidR="00DB0310">
        <w:rPr>
          <w:rFonts w:ascii="Times New Roman" w:eastAsia="Times New Roman" w:hAnsi="Times New Roman" w:cs="Times New Roman"/>
          <w:sz w:val="24"/>
          <w:szCs w:val="24"/>
        </w:rPr>
        <w:t xml:space="preserve"> with temperatures ranging from -5°C-11°C</w:t>
      </w:r>
      <w:r>
        <w:rPr>
          <w:rFonts w:ascii="Times New Roman" w:eastAsia="Times New Roman" w:hAnsi="Times New Roman" w:cs="Times New Roman"/>
          <w:sz w:val="24"/>
          <w:szCs w:val="24"/>
        </w:rPr>
        <w:t xml:space="preserve">. </w:t>
      </w:r>
      <w:r w:rsidR="00DB0310">
        <w:rPr>
          <w:rFonts w:ascii="Times New Roman" w:eastAsia="Times New Roman" w:hAnsi="Times New Roman" w:cs="Times New Roman"/>
          <w:sz w:val="24"/>
          <w:szCs w:val="24"/>
        </w:rPr>
        <w:t>The average precipitation for the area is 720 mm (Northwest River Forecast Center, NOAA).</w:t>
      </w:r>
    </w:p>
    <w:p w14:paraId="03FC14D7" w14:textId="77777777" w:rsidR="00ED7E87" w:rsidRPr="001E24E6" w:rsidRDefault="00ED7E87" w:rsidP="00403B30">
      <w:pPr>
        <w:spacing w:after="200" w:line="480" w:lineRule="auto"/>
        <w:rPr>
          <w:rFonts w:ascii="Times New Roman" w:eastAsia="Times New Roman" w:hAnsi="Times New Roman" w:cs="Times New Roman"/>
          <w:sz w:val="24"/>
          <w:szCs w:val="24"/>
          <w:u w:val="single"/>
        </w:rPr>
      </w:pPr>
      <w:commentRangeStart w:id="2"/>
      <w:r w:rsidRPr="001E24E6">
        <w:rPr>
          <w:rFonts w:ascii="Times New Roman" w:eastAsia="Times New Roman" w:hAnsi="Times New Roman" w:cs="Times New Roman"/>
          <w:sz w:val="24"/>
          <w:szCs w:val="24"/>
          <w:u w:val="single"/>
        </w:rPr>
        <w:t>Budworm Life History</w:t>
      </w:r>
      <w:commentRangeEnd w:id="2"/>
      <w:r>
        <w:rPr>
          <w:rStyle w:val="CommentReference"/>
        </w:rPr>
        <w:commentReference w:id="2"/>
      </w:r>
    </w:p>
    <w:p w14:paraId="5E0F665B" w14:textId="77777777" w:rsidR="00403B30" w:rsidRDefault="00403B30" w:rsidP="00403B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major defoliator of </w:t>
      </w:r>
      <w:r>
        <w:rPr>
          <w:rFonts w:ascii="Times New Roman" w:eastAsia="Times New Roman" w:hAnsi="Times New Roman" w:cs="Times New Roman"/>
          <w:sz w:val="24"/>
          <w:szCs w:val="24"/>
          <w:highlight w:val="white"/>
        </w:rPr>
        <w:t>the coniferous forests of Central Washington, as well as North America in general (</w:t>
      </w:r>
      <w:proofErr w:type="spellStart"/>
      <w:r>
        <w:rPr>
          <w:rFonts w:ascii="Times New Roman" w:eastAsia="Times New Roman" w:hAnsi="Times New Roman" w:cs="Times New Roman"/>
          <w:sz w:val="24"/>
          <w:szCs w:val="24"/>
          <w:highlight w:val="white"/>
        </w:rPr>
        <w:t>Senf</w:t>
      </w:r>
      <w:proofErr w:type="spellEnd"/>
      <w:r>
        <w:rPr>
          <w:rFonts w:ascii="Times New Roman" w:eastAsia="Times New Roman" w:hAnsi="Times New Roman" w:cs="Times New Roman"/>
          <w:sz w:val="24"/>
          <w:szCs w:val="24"/>
          <w:highlight w:val="white"/>
        </w:rPr>
        <w:t xml:space="preserve"> et al. 2016</w:t>
      </w:r>
      <w:proofErr w:type="gramStart"/>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the Western Spruce Budworm (WSB) (</w:t>
      </w:r>
      <w:proofErr w:type="spellStart"/>
      <w:r>
        <w:rPr>
          <w:rFonts w:ascii="Times New Roman" w:eastAsia="Times New Roman" w:hAnsi="Times New Roman" w:cs="Times New Roman"/>
          <w:i/>
          <w:sz w:val="24"/>
          <w:szCs w:val="24"/>
          <w:highlight w:val="white"/>
        </w:rPr>
        <w:t>Choristoneura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occidentalis</w:t>
      </w:r>
      <w:proofErr w:type="spell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—a native lepidopteran that ranges from Southern British Columbia </w:t>
      </w:r>
      <w:r>
        <w:rPr>
          <w:rFonts w:ascii="Times New Roman" w:eastAsia="Times New Roman" w:hAnsi="Times New Roman" w:cs="Times New Roman"/>
          <w:sz w:val="24"/>
          <w:szCs w:val="24"/>
          <w:highlight w:val="white"/>
        </w:rPr>
        <w:lastRenderedPageBreak/>
        <w:t>to Arizona and New Mexico (</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 These insects emerge during budburst around mid-May to feed on the new growth of short needle conifers, specifically Douglas fir (</w:t>
      </w:r>
      <w:proofErr w:type="spellStart"/>
      <w:r>
        <w:rPr>
          <w:rFonts w:ascii="Times New Roman" w:eastAsia="Times New Roman" w:hAnsi="Times New Roman" w:cs="Times New Roman"/>
          <w:i/>
          <w:sz w:val="24"/>
          <w:szCs w:val="24"/>
          <w:highlight w:val="white"/>
        </w:rPr>
        <w:t>Pseudotsuga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menziesii</w:t>
      </w:r>
      <w:proofErr w:type="spellEnd"/>
      <w:r>
        <w:rPr>
          <w:rFonts w:ascii="Times New Roman" w:eastAsia="Times New Roman" w:hAnsi="Times New Roman" w:cs="Times New Roman"/>
          <w:sz w:val="24"/>
          <w:szCs w:val="24"/>
          <w:highlight w:val="white"/>
        </w:rPr>
        <w:t>) and Grand fir (</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sz w:val="24"/>
          <w:szCs w:val="24"/>
          <w:highlight w:val="white"/>
        </w:rPr>
        <w:t xml:space="preserve">). </w:t>
      </w:r>
      <w:commentRangeStart w:id="3"/>
      <w:r>
        <w:rPr>
          <w:rFonts w:ascii="Times New Roman" w:eastAsia="Times New Roman" w:hAnsi="Times New Roman" w:cs="Times New Roman"/>
          <w:sz w:val="24"/>
          <w:szCs w:val="24"/>
          <w:highlight w:val="white"/>
        </w:rPr>
        <w:t xml:space="preserve"> They are known to feed on a handful of other species as well (</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w:t>
      </w:r>
      <w:commentRangeEnd w:id="3"/>
      <w:r>
        <w:rPr>
          <w:rStyle w:val="CommentReference"/>
        </w:rPr>
        <w:commentReference w:id="3"/>
      </w:r>
      <w:r>
        <w:rPr>
          <w:rFonts w:ascii="Times New Roman" w:eastAsia="Times New Roman" w:hAnsi="Times New Roman" w:cs="Times New Roman"/>
          <w:sz w:val="24"/>
          <w:szCs w:val="24"/>
          <w:highlight w:val="white"/>
        </w:rPr>
        <w:t xml:space="preserve">), until late June or early July. They then pupate and emerge as adults, taking flight around mid to late July for oviposition. Larvae then emerge the following year in mid-May to repeat their life cycle. In a more natural fire regime that maintained an open forest structure, WSB outbreaks would occur about once every decade. In recent years, thicker </w:t>
      </w:r>
      <w:r>
        <w:rPr>
          <w:rFonts w:ascii="Times New Roman" w:eastAsia="Times New Roman" w:hAnsi="Times New Roman" w:cs="Times New Roman"/>
          <w:sz w:val="24"/>
          <w:szCs w:val="24"/>
        </w:rPr>
        <w:t xml:space="preserve">forests from fire suppression and increased drought stress from climate change has created conditions that encourage more frequent and further spreading WSB outbreaks (Willis et al, 2008; Lovett et al, 2006).  This shift in forest structure and herbivore behavior has the potential to change forest ecosystem </w:t>
      </w:r>
      <w:commentRangeStart w:id="4"/>
      <w:r>
        <w:rPr>
          <w:rFonts w:ascii="Times New Roman" w:eastAsia="Times New Roman" w:hAnsi="Times New Roman" w:cs="Times New Roman"/>
          <w:sz w:val="24"/>
          <w:szCs w:val="24"/>
        </w:rPr>
        <w:t>dynamics with implications for forest-stream connectivity</w:t>
      </w:r>
      <w:commentRangeEnd w:id="4"/>
      <w:r>
        <w:rPr>
          <w:rStyle w:val="CommentReference"/>
        </w:rPr>
        <w:commentReference w:id="4"/>
      </w:r>
      <w:r>
        <w:rPr>
          <w:rFonts w:ascii="Times New Roman" w:eastAsia="Times New Roman" w:hAnsi="Times New Roman" w:cs="Times New Roman"/>
          <w:sz w:val="24"/>
          <w:szCs w:val="24"/>
        </w:rPr>
        <w:t>. F</w:t>
      </w:r>
      <w:commentRangeStart w:id="5"/>
      <w:r>
        <w:rPr>
          <w:rFonts w:ascii="Times New Roman" w:eastAsia="Times New Roman" w:hAnsi="Times New Roman" w:cs="Times New Roman"/>
          <w:sz w:val="24"/>
          <w:szCs w:val="24"/>
        </w:rPr>
        <w:t>urthermore</w:t>
      </w:r>
      <w:commentRangeEnd w:id="5"/>
      <w:r>
        <w:rPr>
          <w:rStyle w:val="CommentReference"/>
        </w:rPr>
        <w:commentReference w:id="5"/>
      </w:r>
      <w:r>
        <w:rPr>
          <w:rFonts w:ascii="Times New Roman" w:eastAsia="Times New Roman" w:hAnsi="Times New Roman" w:cs="Times New Roman"/>
          <w:sz w:val="24"/>
          <w:szCs w:val="24"/>
        </w:rPr>
        <w:t xml:space="preserve">, </w:t>
      </w:r>
      <w:commentRangeStart w:id="6"/>
      <w:r>
        <w:rPr>
          <w:rFonts w:ascii="Times New Roman" w:eastAsia="Times New Roman" w:hAnsi="Times New Roman" w:cs="Times New Roman"/>
          <w:sz w:val="24"/>
          <w:szCs w:val="24"/>
        </w:rPr>
        <w:t>the cold weather that would have normally killed off pests in the past is occurring less often</w:t>
      </w:r>
      <w:commentRangeEnd w:id="6"/>
      <w:r>
        <w:rPr>
          <w:rStyle w:val="CommentReference"/>
        </w:rPr>
        <w:commentReference w:id="6"/>
      </w:r>
      <w:r>
        <w:rPr>
          <w:rFonts w:ascii="Times New Roman" w:eastAsia="Times New Roman" w:hAnsi="Times New Roman" w:cs="Times New Roman"/>
          <w:sz w:val="24"/>
          <w:szCs w:val="24"/>
        </w:rPr>
        <w:t xml:space="preserve">,. This allows these pests to stay out longer, causing more damage to plants more often than they otherwise would (Griffin and Turner, 2012). It has also been </w:t>
      </w:r>
      <w:commentRangeStart w:id="7"/>
      <w:r>
        <w:rPr>
          <w:rFonts w:ascii="Times New Roman" w:eastAsia="Times New Roman" w:hAnsi="Times New Roman" w:cs="Times New Roman"/>
          <w:sz w:val="24"/>
          <w:szCs w:val="24"/>
        </w:rPr>
        <w:t>suggested</w:t>
      </w:r>
      <w:commentRangeEnd w:id="7"/>
      <w:r>
        <w:rPr>
          <w:rStyle w:val="CommentReference"/>
        </w:rPr>
        <w:commentReference w:id="7"/>
      </w:r>
      <w:r>
        <w:rPr>
          <w:rFonts w:ascii="Times New Roman" w:eastAsia="Times New Roman" w:hAnsi="Times New Roman" w:cs="Times New Roman"/>
          <w:sz w:val="24"/>
          <w:szCs w:val="24"/>
        </w:rPr>
        <w:t xml:space="preserve"> that pest outbreaks can lead to increased fires due to the dead and dying trees they leave behind (Schlesinger et al, 2015), but new research has </w:t>
      </w:r>
      <w:proofErr w:type="spellStart"/>
      <w:r>
        <w:rPr>
          <w:rFonts w:ascii="Times New Roman" w:eastAsia="Times New Roman" w:hAnsi="Times New Roman" w:cs="Times New Roman"/>
          <w:sz w:val="24"/>
          <w:szCs w:val="24"/>
        </w:rPr>
        <w:t>shownthat</w:t>
      </w:r>
      <w:proofErr w:type="spellEnd"/>
      <w:r>
        <w:rPr>
          <w:rFonts w:ascii="Times New Roman" w:eastAsia="Times New Roman" w:hAnsi="Times New Roman" w:cs="Times New Roman"/>
          <w:sz w:val="24"/>
          <w:szCs w:val="24"/>
        </w:rPr>
        <w:t xml:space="preserve"> this may not be the case, and in fact may have the opposite effect. </w:t>
      </w:r>
      <w:commentRangeStart w:id="8"/>
      <w:r>
        <w:rPr>
          <w:rFonts w:ascii="Times New Roman" w:eastAsia="Times New Roman" w:hAnsi="Times New Roman" w:cs="Times New Roman"/>
          <w:sz w:val="24"/>
          <w:szCs w:val="24"/>
        </w:rPr>
        <w:t xml:space="preserve">These insects are defoliators as opposed to wood burrowers and therefore potentially have a </w:t>
      </w:r>
      <w:proofErr w:type="gramStart"/>
      <w:r>
        <w:rPr>
          <w:rFonts w:ascii="Times New Roman" w:eastAsia="Times New Roman" w:hAnsi="Times New Roman" w:cs="Times New Roman"/>
          <w:sz w:val="24"/>
          <w:szCs w:val="24"/>
        </w:rPr>
        <w:t>different effects</w:t>
      </w:r>
      <w:proofErr w:type="gramEnd"/>
      <w:r>
        <w:rPr>
          <w:rFonts w:ascii="Times New Roman" w:eastAsia="Times New Roman" w:hAnsi="Times New Roman" w:cs="Times New Roman"/>
          <w:sz w:val="24"/>
          <w:szCs w:val="24"/>
        </w:rPr>
        <w:t xml:space="preserve"> on ecosystem dynamics</w:t>
      </w:r>
      <w:commentRangeEnd w:id="8"/>
      <w:r>
        <w:rPr>
          <w:rStyle w:val="CommentReference"/>
        </w:rPr>
        <w:commentReference w:id="8"/>
      </w:r>
      <w:r>
        <w:rPr>
          <w:rFonts w:ascii="Times New Roman" w:eastAsia="Times New Roman" w:hAnsi="Times New Roman" w:cs="Times New Roman"/>
          <w:sz w:val="24"/>
          <w:szCs w:val="24"/>
        </w:rPr>
        <w:t xml:space="preserve">. </w:t>
      </w:r>
    </w:p>
    <w:p w14:paraId="78B8386B" w14:textId="453003D2" w:rsidR="00ED7E87" w:rsidRDefault="00ED7E87" w:rsidP="00403B30">
      <w:pPr>
        <w:spacing w:after="200" w:line="480" w:lineRule="auto"/>
        <w:jc w:val="both"/>
        <w:rPr>
          <w:rFonts w:ascii="Times New Roman" w:eastAsia="Times New Roman" w:hAnsi="Times New Roman" w:cs="Times New Roman"/>
          <w:sz w:val="24"/>
          <w:szCs w:val="24"/>
        </w:rPr>
      </w:pPr>
    </w:p>
    <w:p w14:paraId="4E59698A" w14:textId="77777777" w:rsidR="003F7EDC" w:rsidRPr="00ED7E87" w:rsidRDefault="00C61EA6" w:rsidP="00A62A66">
      <w:pPr>
        <w:spacing w:after="200" w:line="480" w:lineRule="auto"/>
        <w:rPr>
          <w:rFonts w:ascii="Times New Roman" w:eastAsia="Times New Roman" w:hAnsi="Times New Roman" w:cs="Times New Roman"/>
          <w:sz w:val="24"/>
          <w:szCs w:val="24"/>
        </w:rPr>
      </w:pPr>
      <w:r w:rsidRPr="00A62A66">
        <w:rPr>
          <w:rFonts w:ascii="Times New Roman" w:eastAsia="Times New Roman" w:hAnsi="Times New Roman" w:cs="Times New Roman"/>
          <w:sz w:val="24"/>
          <w:szCs w:val="24"/>
          <w:u w:val="single"/>
        </w:rPr>
        <w:t>Experimental Design</w:t>
      </w:r>
    </w:p>
    <w:p w14:paraId="5732B8F6" w14:textId="059FEED6" w:rsidR="0050752A" w:rsidRDefault="00ED7E8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a </w:t>
      </w:r>
      <w:r w:rsidR="00C61EA6">
        <w:rPr>
          <w:rFonts w:ascii="Times New Roman" w:eastAsia="Times New Roman" w:hAnsi="Times New Roman" w:cs="Times New Roman"/>
          <w:sz w:val="24"/>
          <w:szCs w:val="24"/>
        </w:rPr>
        <w:t xml:space="preserve">nested study design </w:t>
      </w:r>
      <w:r>
        <w:rPr>
          <w:rFonts w:ascii="Times New Roman" w:eastAsia="Times New Roman" w:hAnsi="Times New Roman" w:cs="Times New Roman"/>
          <w:sz w:val="24"/>
          <w:szCs w:val="24"/>
        </w:rPr>
        <w:t xml:space="preserve">with repeated sampling through time to investigate how budworm herbivory influenced throughfall composition, litter decomposition, and soil nutrient </w:t>
      </w:r>
      <w:r>
        <w:rPr>
          <w:rFonts w:ascii="Times New Roman" w:eastAsia="Times New Roman" w:hAnsi="Times New Roman" w:cs="Times New Roman"/>
          <w:sz w:val="24"/>
          <w:szCs w:val="24"/>
        </w:rPr>
        <w:lastRenderedPageBreak/>
        <w:t>dynamics</w:t>
      </w:r>
      <w:r w:rsidR="00C61EA6">
        <w:rPr>
          <w:rFonts w:ascii="Times New Roman" w:eastAsia="Times New Roman" w:hAnsi="Times New Roman" w:cs="Times New Roman"/>
          <w:sz w:val="24"/>
          <w:szCs w:val="24"/>
        </w:rPr>
        <w:t xml:space="preserve">. Within each </w:t>
      </w:r>
      <w:r>
        <w:rPr>
          <w:rFonts w:ascii="Times New Roman" w:eastAsia="Times New Roman" w:hAnsi="Times New Roman" w:cs="Times New Roman"/>
          <w:sz w:val="24"/>
          <w:szCs w:val="24"/>
        </w:rPr>
        <w:t>budworm herbivory</w:t>
      </w:r>
      <w:r w:rsidR="002D7670">
        <w:rPr>
          <w:rFonts w:ascii="Times New Roman" w:eastAsia="Times New Roman" w:hAnsi="Times New Roman" w:cs="Times New Roman"/>
          <w:sz w:val="24"/>
          <w:szCs w:val="24"/>
        </w:rPr>
        <w:t xml:space="preserve"> level (low versus high)</w:t>
      </w:r>
      <w:r w:rsidR="00C61EA6">
        <w:rPr>
          <w:rFonts w:ascii="Times New Roman" w:eastAsia="Times New Roman" w:hAnsi="Times New Roman" w:cs="Times New Roman"/>
          <w:sz w:val="24"/>
          <w:szCs w:val="24"/>
        </w:rPr>
        <w:t xml:space="preserve">, I </w:t>
      </w:r>
      <w:r w:rsidR="002D7670">
        <w:rPr>
          <w:rFonts w:ascii="Times New Roman" w:eastAsia="Times New Roman" w:hAnsi="Times New Roman" w:cs="Times New Roman"/>
          <w:sz w:val="24"/>
          <w:szCs w:val="24"/>
        </w:rPr>
        <w:t xml:space="preserve">establish study sites along </w:t>
      </w:r>
      <w:r w:rsidR="00C61EA6">
        <w:rPr>
          <w:rFonts w:ascii="Times New Roman" w:eastAsia="Times New Roman" w:hAnsi="Times New Roman" w:cs="Times New Roman"/>
          <w:sz w:val="24"/>
          <w:szCs w:val="24"/>
        </w:rPr>
        <w:t>4 different streams</w:t>
      </w:r>
      <w:r w:rsidR="002D7670">
        <w:rPr>
          <w:rFonts w:ascii="Times New Roman" w:eastAsia="Times New Roman" w:hAnsi="Times New Roman" w:cs="Times New Roman"/>
          <w:sz w:val="24"/>
          <w:szCs w:val="24"/>
        </w:rPr>
        <w:t xml:space="preserve"> (n=</w:t>
      </w:r>
      <w:r w:rsidR="00C61EA6">
        <w:rPr>
          <w:rFonts w:ascii="Times New Roman" w:eastAsia="Times New Roman" w:hAnsi="Times New Roman" w:cs="Times New Roman"/>
          <w:sz w:val="24"/>
          <w:szCs w:val="24"/>
        </w:rPr>
        <w:t>8</w:t>
      </w:r>
      <w:r w:rsidR="002D7670">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At each </w:t>
      </w:r>
      <w:r w:rsidR="002D7670">
        <w:rPr>
          <w:rFonts w:ascii="Times New Roman" w:eastAsia="Times New Roman" w:hAnsi="Times New Roman" w:cs="Times New Roman"/>
          <w:sz w:val="24"/>
          <w:szCs w:val="24"/>
        </w:rPr>
        <w:t xml:space="preserve">stream I established </w:t>
      </w:r>
      <w:r w:rsidR="00C61EA6">
        <w:rPr>
          <w:rFonts w:ascii="Times New Roman" w:eastAsia="Times New Roman" w:hAnsi="Times New Roman" w:cs="Times New Roman"/>
          <w:sz w:val="24"/>
          <w:szCs w:val="24"/>
        </w:rPr>
        <w:t>three replicat</w:t>
      </w:r>
      <w:r w:rsidR="002D7670">
        <w:rPr>
          <w:rFonts w:ascii="Times New Roman" w:eastAsia="Times New Roman" w:hAnsi="Times New Roman" w:cs="Times New Roman"/>
          <w:sz w:val="24"/>
          <w:szCs w:val="24"/>
        </w:rPr>
        <w:t xml:space="preserve">e plots approximately 15 m from each other </w:t>
      </w:r>
      <w:r w:rsidR="00C61EA6">
        <w:rPr>
          <w:rFonts w:ascii="Times New Roman" w:eastAsia="Times New Roman" w:hAnsi="Times New Roman" w:cs="Times New Roman"/>
          <w:sz w:val="24"/>
          <w:szCs w:val="24"/>
        </w:rPr>
        <w:t xml:space="preserve">from upstream to downstream. </w:t>
      </w:r>
      <w:r w:rsidR="002D7670">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At each replicate plot, I measured throughfall water chemistry, litter decomposition rates, and soil chemistry </w:t>
      </w:r>
      <w:r w:rsidR="004A61A8" w:rsidRPr="00721D40">
        <w:rPr>
          <w:rFonts w:ascii="Times New Roman" w:eastAsia="Times New Roman" w:hAnsi="Times New Roman" w:cs="Times New Roman"/>
          <w:sz w:val="24"/>
          <w:szCs w:val="24"/>
        </w:rPr>
        <w:t>8</w:t>
      </w:r>
      <w:r w:rsidR="0050752A">
        <w:rPr>
          <w:rFonts w:ascii="Times New Roman" w:eastAsia="Times New Roman" w:hAnsi="Times New Roman" w:cs="Times New Roman"/>
          <w:sz w:val="24"/>
          <w:szCs w:val="24"/>
        </w:rPr>
        <w:t xml:space="preserve"> times between </w:t>
      </w:r>
      <w:r w:rsidR="00721D40">
        <w:rPr>
          <w:rFonts w:ascii="Times New Roman" w:eastAsia="Times New Roman" w:hAnsi="Times New Roman" w:cs="Times New Roman"/>
          <w:sz w:val="24"/>
          <w:szCs w:val="24"/>
        </w:rPr>
        <w:t>early September 2015</w:t>
      </w:r>
      <w:r w:rsidR="0050752A">
        <w:rPr>
          <w:rFonts w:ascii="Times New Roman" w:eastAsia="Times New Roman" w:hAnsi="Times New Roman" w:cs="Times New Roman"/>
          <w:sz w:val="24"/>
          <w:szCs w:val="24"/>
        </w:rPr>
        <w:t xml:space="preserve"> and </w:t>
      </w:r>
      <w:r w:rsidR="00721D40">
        <w:rPr>
          <w:rFonts w:ascii="Times New Roman" w:eastAsia="Times New Roman" w:hAnsi="Times New Roman" w:cs="Times New Roman"/>
          <w:sz w:val="24"/>
          <w:szCs w:val="24"/>
        </w:rPr>
        <w:t xml:space="preserve">early </w:t>
      </w:r>
      <w:r w:rsidR="00385CD1">
        <w:rPr>
          <w:rFonts w:ascii="Times New Roman" w:eastAsia="Times New Roman" w:hAnsi="Times New Roman" w:cs="Times New Roman"/>
          <w:sz w:val="24"/>
          <w:szCs w:val="24"/>
        </w:rPr>
        <w:t>November</w:t>
      </w:r>
      <w:r w:rsidR="00721D40">
        <w:rPr>
          <w:rFonts w:ascii="Times New Roman" w:eastAsia="Times New Roman" w:hAnsi="Times New Roman" w:cs="Times New Roman"/>
          <w:sz w:val="24"/>
          <w:szCs w:val="24"/>
        </w:rPr>
        <w:t xml:space="preserve"> 2016</w:t>
      </w:r>
      <w:r w:rsidR="0050752A" w:rsidRPr="00721D40">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Frass collectors were also deployed at each site to measure budworm activity over the course of the study.</w:t>
      </w:r>
    </w:p>
    <w:p w14:paraId="2ED32589" w14:textId="77777777" w:rsidR="008E20B1" w:rsidRPr="001E24E6" w:rsidRDefault="008E20B1" w:rsidP="008E20B1">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639A3AEB" w14:textId="424BC88B" w:rsidR="008E20B1" w:rsidRDefault="008E20B1" w:rsidP="008E20B1">
      <w:pPr>
        <w:spacing w:after="200" w:line="480" w:lineRule="auto"/>
        <w:ind w:firstLine="720"/>
        <w:rPr>
          <w:ins w:id="9" w:author="Clay Arango" w:date="2018-07-17T11:21: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0"/>
      <w:r>
        <w:rPr>
          <w:rFonts w:ascii="Times New Roman" w:eastAsia="Times New Roman" w:hAnsi="Times New Roman" w:cs="Times New Roman"/>
          <w:sz w:val="24"/>
          <w:szCs w:val="24"/>
        </w:rPr>
        <w:t xml:space="preserve">Throughfall collectors were installed under the tree canopy close to each decomposition bag line. Two rainfall collectors were set up in an area with no canopy cover in </w:t>
      </w:r>
      <w:bookmarkStart w:id="11" w:name="_GoBack"/>
      <w:bookmarkEnd w:id="11"/>
      <w:r>
        <w:rPr>
          <w:rFonts w:ascii="Times New Roman" w:eastAsia="Times New Roman" w:hAnsi="Times New Roman" w:cs="Times New Roman"/>
          <w:sz w:val="24"/>
          <w:szCs w:val="24"/>
        </w:rPr>
        <w:t xml:space="preserve">the low budworm activity sites and two in the high impacted sites as controls. During rain events, water came through the canopy into a funnel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mm) with </w:t>
      </w:r>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filtering out any litter that happened to fall into the </w:t>
      </w:r>
      <w:proofErr w:type="spellStart"/>
      <w:r>
        <w:rPr>
          <w:rFonts w:ascii="Times New Roman" w:eastAsia="Times New Roman" w:hAnsi="Times New Roman" w:cs="Times New Roman"/>
          <w:sz w:val="24"/>
          <w:szCs w:val="24"/>
        </w:rPr>
        <w:t>aparatus</w:t>
      </w:r>
      <w:proofErr w:type="spellEnd"/>
      <w:r>
        <w:rPr>
          <w:rFonts w:ascii="Times New Roman" w:eastAsia="Times New Roman" w:hAnsi="Times New Roman" w:cs="Times New Roman"/>
          <w:sz w:val="24"/>
          <w:szCs w:val="24"/>
        </w:rPr>
        <w:t xml:space="preserve"> as well as filtering the water itself. The funnel was attached to a hose with nylon mesh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between the two and was held in place with parafilm. Water traveled through the tubing into an acid washed 4 L jug. Water was then transferred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was taken to the lab, filtered through a 0.5μm fiberglass filter using vacuum filtration. The volume of each collector was also measured in order to calculation mg of nutrient per L of water. Samples were frozen until analysis. </w:t>
      </w:r>
      <w:commentRangeEnd w:id="10"/>
      <w:r>
        <w:rPr>
          <w:rStyle w:val="CommentReference"/>
        </w:rPr>
        <w:commentReference w:id="10"/>
      </w:r>
      <w:r>
        <w:rPr>
          <w:rFonts w:ascii="Times New Roman" w:eastAsia="Times New Roman" w:hAnsi="Times New Roman" w:cs="Times New Roman"/>
          <w:sz w:val="24"/>
          <w:szCs w:val="24"/>
        </w:rPr>
        <w:t>Throughfall collectors were taken down just before snowpack and redeployed just after snowmelt to prevent damage to the apparatus.</w:t>
      </w:r>
    </w:p>
    <w:p w14:paraId="4DA73E11" w14:textId="77777777" w:rsidR="00190740" w:rsidRPr="00A62A66" w:rsidRDefault="00190740" w:rsidP="001E24E6">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2404E68C" w14:textId="09EFE302" w:rsidR="00190740" w:rsidRDefault="00190740" w:rsidP="0019074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what was considered a highly impacted site vs a lowly impacted site, frass was collected. Funnels with a </w:t>
      </w:r>
      <w:r w:rsidR="00363E83">
        <w:rPr>
          <w:rFonts w:ascii="Times New Roman" w:eastAsia="Times New Roman" w:hAnsi="Times New Roman" w:cs="Times New Roman"/>
          <w:sz w:val="24"/>
          <w:szCs w:val="24"/>
        </w:rPr>
        <w:t>0.25m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 made of tarp and garden hose connected to a </w:t>
      </w:r>
      <w:proofErr w:type="gramStart"/>
      <w:r>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lastRenderedPageBreak/>
        <w:t>liter</w:t>
      </w:r>
      <w:proofErr w:type="gramEnd"/>
      <w:r>
        <w:rPr>
          <w:rFonts w:ascii="Times New Roman" w:eastAsia="Times New Roman" w:hAnsi="Times New Roman" w:cs="Times New Roman"/>
          <w:sz w:val="24"/>
          <w:szCs w:val="24"/>
        </w:rPr>
        <w:t xml:space="preserve"> Nalgene bottle were placed on the ground under trees affected by budworms. </w:t>
      </w:r>
      <w:r w:rsidR="00363E83">
        <w:rPr>
          <w:rFonts w:ascii="Times New Roman" w:eastAsia="Times New Roman" w:hAnsi="Times New Roman" w:cs="Times New Roman"/>
          <w:sz w:val="24"/>
          <w:szCs w:val="24"/>
        </w:rPr>
        <w:t xml:space="preserve">These were sampled monthly until snowpack. Frass collectors were taken down during the winter months to prevent damage, and due to frequent rains in the spring months of 2016, no data is available due to samples decomposing before they could be collected and measured. </w:t>
      </w:r>
      <w:r>
        <w:rPr>
          <w:rFonts w:ascii="Times New Roman" w:eastAsia="Times New Roman" w:hAnsi="Times New Roman" w:cs="Times New Roman"/>
          <w:sz w:val="24"/>
          <w:szCs w:val="24"/>
        </w:rPr>
        <w:t xml:space="preserve">The </w:t>
      </w:r>
      <w:commentRangeStart w:id="12"/>
      <w:r>
        <w:rPr>
          <w:rFonts w:ascii="Times New Roman" w:eastAsia="Times New Roman" w:hAnsi="Times New Roman" w:cs="Times New Roman"/>
          <w:sz w:val="24"/>
          <w:szCs w:val="24"/>
        </w:rPr>
        <w:t xml:space="preserve">funnel </w:t>
      </w:r>
      <w:commentRangeEnd w:id="12"/>
      <w:r>
        <w:rPr>
          <w:rStyle w:val="CommentReference"/>
        </w:rPr>
        <w:commentReference w:id="12"/>
      </w:r>
      <w:r>
        <w:rPr>
          <w:rFonts w:ascii="Times New Roman" w:eastAsia="Times New Roman" w:hAnsi="Times New Roman" w:cs="Times New Roman"/>
          <w:sz w:val="24"/>
          <w:szCs w:val="24"/>
        </w:rPr>
        <w:t xml:space="preserve">collected all frass that fell, as well as all litter. The collection was dried, sorted, and then weighed. </w:t>
      </w:r>
    </w:p>
    <w:p w14:paraId="5BFFC012" w14:textId="77777777" w:rsidR="00190740" w:rsidRDefault="00190740">
      <w:pPr>
        <w:spacing w:after="200" w:line="480" w:lineRule="auto"/>
        <w:ind w:firstLine="720"/>
        <w:rPr>
          <w:ins w:id="13" w:author="Clay Arango" w:date="2018-07-17T10:07:00Z"/>
          <w:rFonts w:ascii="Times New Roman" w:eastAsia="Times New Roman" w:hAnsi="Times New Roman" w:cs="Times New Roman"/>
          <w:sz w:val="24"/>
          <w:szCs w:val="24"/>
        </w:rPr>
      </w:pPr>
    </w:p>
    <w:p w14:paraId="4FEE8970" w14:textId="77777777" w:rsidR="0050752A" w:rsidRPr="001E24E6" w:rsidRDefault="0050752A" w:rsidP="001E24E6">
      <w:pPr>
        <w:spacing w:after="200" w:line="480" w:lineRule="auto"/>
        <w:rPr>
          <w:rFonts w:ascii="Times New Roman" w:eastAsia="Times New Roman" w:hAnsi="Times New Roman" w:cs="Times New Roman"/>
          <w:sz w:val="24"/>
          <w:szCs w:val="24"/>
          <w:u w:val="single"/>
        </w:rPr>
      </w:pPr>
      <w:r w:rsidRPr="001E24E6">
        <w:rPr>
          <w:rFonts w:ascii="Times New Roman" w:eastAsia="Times New Roman" w:hAnsi="Times New Roman" w:cs="Times New Roman"/>
          <w:sz w:val="24"/>
          <w:szCs w:val="24"/>
          <w:u w:val="single"/>
        </w:rPr>
        <w:t>Decomposition</w:t>
      </w:r>
      <w:r>
        <w:rPr>
          <w:rFonts w:ascii="Times New Roman" w:eastAsia="Times New Roman" w:hAnsi="Times New Roman" w:cs="Times New Roman"/>
          <w:sz w:val="24"/>
          <w:szCs w:val="24"/>
          <w:u w:val="single"/>
        </w:rPr>
        <w:t xml:space="preserve"> rates</w:t>
      </w:r>
    </w:p>
    <w:p w14:paraId="0D1B5FE3" w14:textId="6CA66780" w:rsidR="0050752A"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replicate plot I deployed twenty 20x20cm </w:t>
      </w:r>
      <w:commentRangeStart w:id="14"/>
      <w:r>
        <w:rPr>
          <w:rFonts w:ascii="Times New Roman" w:eastAsia="Times New Roman" w:hAnsi="Times New Roman" w:cs="Times New Roman"/>
          <w:sz w:val="24"/>
          <w:szCs w:val="24"/>
        </w:rPr>
        <w:t xml:space="preserve">mesh </w:t>
      </w:r>
      <w:commentRangeEnd w:id="14"/>
      <w:r>
        <w:rPr>
          <w:rStyle w:val="CommentReference"/>
        </w:rPr>
        <w:commentReference w:id="14"/>
      </w:r>
      <w:r>
        <w:rPr>
          <w:rFonts w:ascii="Times New Roman" w:eastAsia="Times New Roman" w:hAnsi="Times New Roman" w:cs="Times New Roman"/>
          <w:sz w:val="24"/>
          <w:szCs w:val="24"/>
        </w:rPr>
        <w:t>litter bags (García-Palacios et al. 2016) for a total of 480 bags across all sites. Ten bags contained a mixed conifer needle sample of Douglas Fir</w:t>
      </w:r>
      <w:r w:rsidR="001B33B9">
        <w:rPr>
          <w:rFonts w:ascii="Times New Roman" w:eastAsia="Times New Roman" w:hAnsi="Times New Roman" w:cs="Times New Roman"/>
          <w:sz w:val="24"/>
          <w:szCs w:val="24"/>
        </w:rPr>
        <w:t xml:space="preserve"> (</w:t>
      </w:r>
      <w:proofErr w:type="spellStart"/>
      <w:r w:rsidR="001B33B9" w:rsidRPr="001B33B9">
        <w:rPr>
          <w:rFonts w:ascii="Times New Roman" w:eastAsia="Times New Roman" w:hAnsi="Times New Roman" w:cs="Times New Roman"/>
          <w:i/>
          <w:sz w:val="24"/>
          <w:szCs w:val="24"/>
        </w:rPr>
        <w:t>Pseudotsuga</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menziesii</w:t>
      </w:r>
      <w:proofErr w:type="spellEnd"/>
      <w:r w:rsidR="001B33B9">
        <w:rPr>
          <w:rFonts w:ascii="Times New Roman" w:eastAsia="Times New Roman" w:hAnsi="Times New Roman" w:cs="Times New Roman"/>
          <w:i/>
          <w:sz w:val="24"/>
          <w:szCs w:val="24"/>
        </w:rPr>
        <w:t>)</w:t>
      </w:r>
      <w:r>
        <w:rPr>
          <w:rFonts w:ascii="Times New Roman" w:eastAsia="Times New Roman" w:hAnsi="Times New Roman" w:cs="Times New Roman"/>
          <w:sz w:val="24"/>
          <w:szCs w:val="24"/>
        </w:rPr>
        <w:t>, Grand Fir</w:t>
      </w:r>
      <w:r w:rsidR="001B33B9">
        <w:rPr>
          <w:rFonts w:ascii="Times New Roman" w:eastAsia="Times New Roman" w:hAnsi="Times New Roman" w:cs="Times New Roman"/>
          <w:sz w:val="24"/>
          <w:szCs w:val="24"/>
        </w:rPr>
        <w:t xml:space="preserve"> (</w:t>
      </w:r>
      <w:proofErr w:type="spellStart"/>
      <w:r w:rsidR="001B33B9" w:rsidRPr="001B33B9">
        <w:rPr>
          <w:rFonts w:ascii="Times New Roman" w:eastAsia="Times New Roman" w:hAnsi="Times New Roman" w:cs="Times New Roman"/>
          <w:i/>
          <w:sz w:val="24"/>
          <w:szCs w:val="24"/>
        </w:rPr>
        <w:t>Abies</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grandis</w:t>
      </w:r>
      <w:proofErr w:type="spellEnd"/>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and Ponderosa Pine</w:t>
      </w:r>
      <w:r w:rsidR="001B33B9">
        <w:rPr>
          <w:rFonts w:ascii="Times New Roman" w:eastAsia="Times New Roman" w:hAnsi="Times New Roman" w:cs="Times New Roman"/>
          <w:sz w:val="24"/>
          <w:szCs w:val="24"/>
        </w:rPr>
        <w:t xml:space="preserve"> (</w:t>
      </w:r>
      <w:r w:rsidR="001B33B9" w:rsidRPr="001B33B9">
        <w:rPr>
          <w:rFonts w:ascii="Times New Roman" w:eastAsia="Times New Roman" w:hAnsi="Times New Roman" w:cs="Times New Roman"/>
          <w:i/>
          <w:sz w:val="24"/>
          <w:szCs w:val="24"/>
        </w:rPr>
        <w:t>Pinus ponderosa</w:t>
      </w:r>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del w:id="15" w:author="Neziri Izak - OHS" w:date="2018-08-13T17:07:00Z">
        <w:r w:rsidDel="00A62A6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the most abundant species in the study area, </w:t>
      </w:r>
      <w:r w:rsidR="004D5173">
        <w:rPr>
          <w:rFonts w:ascii="Times New Roman" w:eastAsia="Times New Roman" w:hAnsi="Times New Roman" w:cs="Times New Roman"/>
          <w:sz w:val="24"/>
          <w:szCs w:val="24"/>
        </w:rPr>
        <w:t>in a mix of ~1.2 grams of Ponderosa Pine and then ~4.8 grams of mixed Douglas Fir and Grand Fir that had been air dried</w:t>
      </w:r>
      <w:r>
        <w:rPr>
          <w:rFonts w:ascii="Times New Roman" w:eastAsia="Times New Roman" w:hAnsi="Times New Roman" w:cs="Times New Roman"/>
          <w:sz w:val="24"/>
          <w:szCs w:val="24"/>
        </w:rPr>
        <w:t>. 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biomes.  </w:t>
      </w:r>
    </w:p>
    <w:p w14:paraId="6E3A44E7" w14:textId="1C31C2A7" w:rsidR="00217AF9"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measured </w:t>
      </w:r>
      <w:del w:id="16" w:author="Clay Arango" w:date="2018-07-17T10:08:00Z">
        <w:r w:rsidDel="0050752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~3-5 grams per bag of air dried leaves (Benfield, 1996)</w:t>
      </w:r>
      <w:r w:rsidR="00E07FDE">
        <w:rPr>
          <w:rFonts w:ascii="Times New Roman" w:eastAsia="Times New Roman" w:hAnsi="Times New Roman" w:cs="Times New Roman"/>
          <w:sz w:val="24"/>
          <w:szCs w:val="24"/>
        </w:rPr>
        <w:t>, recorded initial leaf mass, and placed an aluminum tag with a unique ID</w:t>
      </w:r>
      <w:r>
        <w:rPr>
          <w:rFonts w:ascii="Times New Roman" w:eastAsia="Times New Roman" w:hAnsi="Times New Roman" w:cs="Times New Roman"/>
          <w:sz w:val="24"/>
          <w:szCs w:val="24"/>
        </w:rPr>
        <w:t xml:space="preserve">. The bottom side of the mesh bags were made of a smaller sieve size </w:t>
      </w:r>
      <w:r w:rsidRPr="00C80CCD">
        <w:rPr>
          <w:rFonts w:ascii="Times New Roman" w:eastAsia="Times New Roman" w:hAnsi="Times New Roman" w:cs="Times New Roman"/>
          <w:sz w:val="24"/>
          <w:szCs w:val="24"/>
        </w:rPr>
        <w:t xml:space="preserve">( </w:t>
      </w:r>
      <w:r w:rsidR="00C80CCD" w:rsidRPr="00C80CCD">
        <w:rPr>
          <w:rFonts w:ascii="Times New Roman" w:eastAsia="Times New Roman" w:hAnsi="Times New Roman" w:cs="Times New Roman"/>
          <w:sz w:val="24"/>
          <w:szCs w:val="24"/>
        </w:rPr>
        <w:t>0.5</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(Schweitzer et al, 200</w:t>
      </w:r>
      <w:r w:rsidR="00C80CC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than the top </w:t>
      </w:r>
      <w:r w:rsidRPr="00C80CCD">
        <w:rPr>
          <w:rFonts w:ascii="Times New Roman" w:eastAsia="Times New Roman" w:hAnsi="Times New Roman" w:cs="Times New Roman"/>
          <w:sz w:val="24"/>
          <w:szCs w:val="24"/>
        </w:rPr>
        <w:t xml:space="preserve">( </w:t>
      </w:r>
      <w:r w:rsidR="00C80CCD" w:rsidRPr="00C80CCD">
        <w:rPr>
          <w:rFonts w:ascii="Times New Roman" w:eastAsia="Times New Roman" w:hAnsi="Times New Roman" w:cs="Times New Roman"/>
          <w:sz w:val="24"/>
          <w:szCs w:val="24"/>
        </w:rPr>
        <w:t>2</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w:t>
      </w:r>
      <w:proofErr w:type="spellStart"/>
      <w:r w:rsidR="00C80CCD">
        <w:rPr>
          <w:rFonts w:ascii="Times New Roman" w:eastAsia="Times New Roman" w:hAnsi="Times New Roman" w:cs="Times New Roman"/>
          <w:sz w:val="24"/>
          <w:szCs w:val="24"/>
        </w:rPr>
        <w:t>Genung</w:t>
      </w:r>
      <w:proofErr w:type="spellEnd"/>
      <w:r w:rsidR="00C80CCD">
        <w:rPr>
          <w:rFonts w:ascii="Times New Roman" w:eastAsia="Times New Roman" w:hAnsi="Times New Roman" w:cs="Times New Roman"/>
          <w:sz w:val="24"/>
          <w:szCs w:val="24"/>
        </w:rPr>
        <w:t xml:space="preserve"> et al, 2013) </w:t>
      </w:r>
      <w:r>
        <w:rPr>
          <w:rFonts w:ascii="Times New Roman" w:eastAsia="Times New Roman" w:hAnsi="Times New Roman" w:cs="Times New Roman"/>
          <w:sz w:val="24"/>
          <w:szCs w:val="24"/>
        </w:rPr>
        <w:t xml:space="preserve">to </w:t>
      </w:r>
      <w:r w:rsidR="004D5173">
        <w:rPr>
          <w:rFonts w:ascii="Times New Roman" w:eastAsia="Times New Roman" w:hAnsi="Times New Roman" w:cs="Times New Roman"/>
          <w:sz w:val="24"/>
          <w:szCs w:val="24"/>
        </w:rPr>
        <w:t xml:space="preserve">reduce </w:t>
      </w:r>
      <w:r>
        <w:rPr>
          <w:rFonts w:ascii="Times New Roman" w:eastAsia="Times New Roman" w:hAnsi="Times New Roman" w:cs="Times New Roman"/>
          <w:sz w:val="24"/>
          <w:szCs w:val="24"/>
        </w:rPr>
        <w:t xml:space="preserve">the loss of its contents </w:t>
      </w:r>
      <w:r w:rsidR="004D5173">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still </w:t>
      </w:r>
      <w:r w:rsidR="004D5173">
        <w:rPr>
          <w:rFonts w:ascii="Times New Roman" w:eastAsia="Times New Roman" w:hAnsi="Times New Roman" w:cs="Times New Roman"/>
          <w:sz w:val="24"/>
          <w:szCs w:val="24"/>
        </w:rPr>
        <w:t xml:space="preserve">allowing </w:t>
      </w:r>
      <w:r>
        <w:rPr>
          <w:rFonts w:ascii="Times New Roman" w:eastAsia="Times New Roman" w:hAnsi="Times New Roman" w:cs="Times New Roman"/>
          <w:sz w:val="24"/>
          <w:szCs w:val="24"/>
        </w:rPr>
        <w:t xml:space="preserve">small </w:t>
      </w:r>
      <w:r w:rsidR="004D5173">
        <w:rPr>
          <w:rFonts w:ascii="Times New Roman" w:eastAsia="Times New Roman" w:hAnsi="Times New Roman" w:cs="Times New Roman"/>
          <w:sz w:val="24"/>
          <w:szCs w:val="24"/>
        </w:rPr>
        <w:t xml:space="preserve">detritivores </w:t>
      </w:r>
      <w:r>
        <w:rPr>
          <w:rFonts w:ascii="Times New Roman" w:eastAsia="Times New Roman" w:hAnsi="Times New Roman" w:cs="Times New Roman"/>
          <w:sz w:val="24"/>
          <w:szCs w:val="24"/>
        </w:rPr>
        <w:t xml:space="preserve">to enter the bags.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the </w:t>
      </w:r>
      <w:proofErr w:type="gramStart"/>
      <w:r w:rsidR="00385CD1">
        <w:rPr>
          <w:rFonts w:ascii="Times New Roman" w:eastAsia="Times New Roman" w:hAnsi="Times New Roman" w:cs="Times New Roman"/>
          <w:sz w:val="24"/>
          <w:szCs w:val="24"/>
        </w:rPr>
        <w:t>9</w:t>
      </w:r>
      <w:r w:rsidR="004D5173">
        <w:rPr>
          <w:rFonts w:ascii="Times New Roman" w:eastAsia="Times New Roman" w:hAnsi="Times New Roman" w:cs="Times New Roman"/>
          <w:sz w:val="24"/>
          <w:szCs w:val="24"/>
        </w:rPr>
        <w:t xml:space="preserve"> month</w:t>
      </w:r>
      <w:proofErr w:type="gramEnd"/>
      <w:r w:rsidR="004D5173">
        <w:rPr>
          <w:rFonts w:ascii="Times New Roman" w:eastAsia="Times New Roman" w:hAnsi="Times New Roman" w:cs="Times New Roman"/>
          <w:sz w:val="24"/>
          <w:szCs w:val="24"/>
        </w:rPr>
        <w:t xml:space="preserve"> deployment.  </w:t>
      </w:r>
      <w:r w:rsidR="00217AF9">
        <w:rPr>
          <w:rFonts w:ascii="Times New Roman" w:eastAsia="Times New Roman" w:hAnsi="Times New Roman" w:cs="Times New Roman"/>
          <w:sz w:val="24"/>
          <w:szCs w:val="24"/>
        </w:rPr>
        <w:t xml:space="preserve">Mesh bags with leaves were subsequently placed into </w:t>
      </w:r>
      <w:commentRangeStart w:id="17"/>
      <w:commentRangeStart w:id="18"/>
      <w:r>
        <w:rPr>
          <w:rFonts w:ascii="Times New Roman" w:eastAsia="Times New Roman" w:hAnsi="Times New Roman" w:cs="Times New Roman"/>
          <w:sz w:val="24"/>
          <w:szCs w:val="24"/>
        </w:rPr>
        <w:t xml:space="preserve">red peanut bags </w:t>
      </w:r>
      <w:commentRangeEnd w:id="17"/>
      <w:r w:rsidR="00217AF9">
        <w:rPr>
          <w:rStyle w:val="CommentReference"/>
        </w:rPr>
        <w:commentReference w:id="17"/>
      </w:r>
      <w:commentRangeEnd w:id="18"/>
      <w:r w:rsidR="00B03F08">
        <w:rPr>
          <w:rStyle w:val="CommentReference"/>
        </w:rPr>
        <w:commentReference w:id="18"/>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lastRenderedPageBreak/>
        <w:t>further protect them</w:t>
      </w:r>
      <w:r w:rsidR="00217AF9">
        <w:rPr>
          <w:rFonts w:ascii="Times New Roman" w:eastAsia="Times New Roman" w:hAnsi="Times New Roman" w:cs="Times New Roman"/>
          <w:sz w:val="24"/>
          <w:szCs w:val="24"/>
        </w:rPr>
        <w:t xml:space="preserve"> during deployment, and each individual bag was </w:t>
      </w:r>
      <w:r>
        <w:rPr>
          <w:rFonts w:ascii="Times New Roman" w:eastAsia="Times New Roman" w:hAnsi="Times New Roman" w:cs="Times New Roman"/>
          <w:sz w:val="24"/>
          <w:szCs w:val="24"/>
        </w:rPr>
        <w:t xml:space="preserve">placed into Ziplocs before </w:t>
      </w:r>
      <w:r w:rsidR="00217AF9">
        <w:rPr>
          <w:rFonts w:ascii="Times New Roman" w:eastAsia="Times New Roman" w:hAnsi="Times New Roman" w:cs="Times New Roman"/>
          <w:sz w:val="24"/>
          <w:szCs w:val="24"/>
        </w:rPr>
        <w:t xml:space="preserve">deployment to capture transport and handing loss to correct </w:t>
      </w:r>
      <w:r>
        <w:rPr>
          <w:rFonts w:ascii="Times New Roman" w:eastAsia="Times New Roman" w:hAnsi="Times New Roman" w:cs="Times New Roman"/>
          <w:sz w:val="24"/>
          <w:szCs w:val="24"/>
        </w:rPr>
        <w:t xml:space="preserve">initial mass. </w:t>
      </w:r>
    </w:p>
    <w:p w14:paraId="4C725006" w14:textId="5FD801E2" w:rsidR="00217AF9" w:rsidRDefault="00217AF9"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w:t>
      </w:r>
      <w:r w:rsidR="0050752A">
        <w:rPr>
          <w:rFonts w:ascii="Times New Roman" w:eastAsia="Times New Roman" w:hAnsi="Times New Roman" w:cs="Times New Roman"/>
          <w:sz w:val="24"/>
          <w:szCs w:val="24"/>
        </w:rPr>
        <w:t xml:space="preserve">bags were strung together </w:t>
      </w:r>
      <w:r>
        <w:rPr>
          <w:rFonts w:ascii="Times New Roman" w:eastAsia="Times New Roman" w:hAnsi="Times New Roman" w:cs="Times New Roman"/>
          <w:sz w:val="24"/>
          <w:szCs w:val="24"/>
        </w:rPr>
        <w:t xml:space="preserve">on an </w:t>
      </w:r>
      <w:r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2</w:t>
      </w:r>
      <w:ins w:id="19" w:author="Clay Arango" w:date="2018-07-17T10:40:00Z">
        <w:r>
          <w:rPr>
            <w:rFonts w:ascii="Times New Roman" w:eastAsia="Times New Roman" w:hAnsi="Times New Roman" w:cs="Times New Roman"/>
            <w:sz w:val="24"/>
            <w:szCs w:val="24"/>
          </w:rPr>
          <w:t xml:space="preserve"> </w:t>
        </w:r>
      </w:ins>
      <w:r w:rsidR="0050752A">
        <w:rPr>
          <w:rFonts w:ascii="Times New Roman" w:eastAsia="Times New Roman" w:hAnsi="Times New Roman" w:cs="Times New Roman"/>
          <w:sz w:val="24"/>
          <w:szCs w:val="24"/>
        </w:rPr>
        <w:t xml:space="preserve">ft piece of rebar </w:t>
      </w:r>
      <w:r>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Pr>
          <w:rFonts w:ascii="Times New Roman" w:eastAsia="Times New Roman" w:hAnsi="Times New Roman" w:cs="Times New Roman"/>
          <w:sz w:val="24"/>
          <w:szCs w:val="24"/>
        </w:rPr>
        <w:t xml:space="preserve">The rebar anchors </w:t>
      </w:r>
      <w:r w:rsidR="0050752A">
        <w:rPr>
          <w:rFonts w:ascii="Times New Roman" w:eastAsia="Times New Roman" w:hAnsi="Times New Roman" w:cs="Times New Roman"/>
          <w:sz w:val="24"/>
          <w:szCs w:val="24"/>
        </w:rPr>
        <w:t>prevent</w:t>
      </w:r>
      <w:r>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 </w:t>
      </w:r>
      <w:r>
        <w:rPr>
          <w:rFonts w:ascii="Times New Roman" w:eastAsia="Times New Roman" w:hAnsi="Times New Roman" w:cs="Times New Roman"/>
          <w:sz w:val="24"/>
          <w:szCs w:val="24"/>
        </w:rPr>
        <w:t xml:space="preserve">or displaced by hillslope </w:t>
      </w:r>
      <w:r w:rsidR="0050752A">
        <w:rPr>
          <w:rFonts w:ascii="Times New Roman" w:eastAsia="Times New Roman" w:hAnsi="Times New Roman" w:cs="Times New Roman"/>
          <w:sz w:val="24"/>
          <w:szCs w:val="24"/>
        </w:rPr>
        <w:t>runoff. A coin flip determined which bags (conifers or deciduous maple) were placed upstream and downstream at each site</w:t>
      </w:r>
      <w:commentRangeStart w:id="20"/>
      <w:commentRangeStart w:id="21"/>
      <w:r w:rsidR="0050752A">
        <w:rPr>
          <w:rFonts w:ascii="Times New Roman" w:eastAsia="Times New Roman" w:hAnsi="Times New Roman" w:cs="Times New Roman"/>
          <w:sz w:val="24"/>
          <w:szCs w:val="24"/>
        </w:rPr>
        <w:t xml:space="preserve">. Handling loss </w:t>
      </w:r>
      <w:commentRangeEnd w:id="20"/>
      <w:r>
        <w:rPr>
          <w:rStyle w:val="CommentReference"/>
        </w:rPr>
        <w:commentReference w:id="20"/>
      </w:r>
      <w:commentRangeEnd w:id="21"/>
      <w:r w:rsidR="00E93087">
        <w:rPr>
          <w:rStyle w:val="CommentReference"/>
        </w:rPr>
        <w:commentReference w:id="21"/>
      </w:r>
      <w:r w:rsidR="0050752A">
        <w:rPr>
          <w:rFonts w:ascii="Times New Roman" w:eastAsia="Times New Roman" w:hAnsi="Times New Roman" w:cs="Times New Roman"/>
          <w:sz w:val="24"/>
          <w:szCs w:val="24"/>
        </w:rPr>
        <w:t xml:space="preserve">was applied to the mass of the material by deploying twenty bags, ten deciduous and ten coniferous and extracting them immediately to see if there was any mass loss from deployment and extraction.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5874C4A1" w14:textId="4579C473" w:rsidR="00532C35" w:rsidDel="00532C35" w:rsidRDefault="00532C35" w:rsidP="00532C35">
      <w:pPr>
        <w:spacing w:after="200" w:line="480" w:lineRule="auto"/>
        <w:ind w:firstLine="720"/>
        <w:rPr>
          <w:del w:id="22" w:author="Clay Arango" w:date="2018-07-17T10:5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in approximately </w:t>
      </w:r>
      <w:proofErr w:type="gramStart"/>
      <w:r w:rsidR="00385CD1" w:rsidRPr="00385CD1">
        <w:rPr>
          <w:rFonts w:ascii="Times New Roman" w:eastAsia="Times New Roman" w:hAnsi="Times New Roman" w:cs="Times New Roman"/>
          <w:sz w:val="24"/>
          <w:szCs w:val="24"/>
        </w:rPr>
        <w:t>1</w:t>
      </w:r>
      <w:r w:rsidR="00385CD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month</w:t>
      </w:r>
      <w:proofErr w:type="gramEnd"/>
      <w:r>
        <w:rPr>
          <w:rFonts w:ascii="Times New Roman" w:eastAsia="Times New Roman" w:hAnsi="Times New Roman" w:cs="Times New Roman"/>
          <w:sz w:val="24"/>
          <w:szCs w:val="24"/>
        </w:rPr>
        <w:t xml:space="preserve"> intervals with a </w:t>
      </w:r>
      <w:r w:rsidR="00385CD1" w:rsidRPr="00385CD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month break during winter snowpack when the sites were inaccessible.  One conifer bag and one maple bag w</w:t>
      </w:r>
      <w:r w:rsidR="00385CD1">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cut and bagged in a Ziploc (to prevent mass loss) per site for a total of 48 bags per sampling time.</w:t>
      </w:r>
      <w:ins w:id="23" w:author="Clay Arango" w:date="2018-07-17T10:50:00Z">
        <w:r>
          <w:rPr>
            <w:rFonts w:ascii="Times New Roman" w:eastAsia="Times New Roman" w:hAnsi="Times New Roman" w:cs="Times New Roman"/>
            <w:sz w:val="24"/>
            <w:szCs w:val="24"/>
          </w:rPr>
          <w:t xml:space="preserve">  </w:t>
        </w:r>
      </w:ins>
    </w:p>
    <w:p w14:paraId="12A83526" w14:textId="2EB390F3" w:rsidR="0050752A" w:rsidRDefault="00532C35" w:rsidP="00532C35">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each retrieval from the field, bags were randomly chosen for pickup and returned to the lab in a Ziploc bag to prevent additional leaf mass loss.  Upon return to the </w:t>
      </w:r>
      <w:r w:rsidR="002D5589">
        <w:rPr>
          <w:rFonts w:ascii="Times New Roman" w:eastAsia="Times New Roman" w:hAnsi="Times New Roman" w:cs="Times New Roman"/>
          <w:sz w:val="24"/>
          <w:szCs w:val="24"/>
        </w:rPr>
        <w:t>lab, decomposition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were air dried 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on a clothesline </w:t>
      </w:r>
      <w:r>
        <w:rPr>
          <w:rFonts w:ascii="Times New Roman" w:eastAsia="Times New Roman" w:hAnsi="Times New Roman" w:cs="Times New Roman"/>
          <w:sz w:val="24"/>
          <w:szCs w:val="24"/>
        </w:rPr>
        <w:t xml:space="preserve">to constant mass </w:t>
      </w:r>
      <w:r w:rsidR="0050752A">
        <w:rPr>
          <w:rFonts w:ascii="Times New Roman" w:eastAsia="Times New Roman" w:hAnsi="Times New Roman" w:cs="Times New Roman"/>
          <w:sz w:val="24"/>
          <w:szCs w:val="24"/>
        </w:rPr>
        <w:t xml:space="preserve">(Schweitzer, 2005). Once the bags were air dried,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p>
    <w:p w14:paraId="32865142" w14:textId="77777777" w:rsidR="003F7EDC" w:rsidRPr="00B30CE3" w:rsidRDefault="00C61EA6" w:rsidP="00B30CE3">
      <w:pPr>
        <w:spacing w:after="20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lastRenderedPageBreak/>
        <w:t>Soil Analyses</w:t>
      </w:r>
    </w:p>
    <w:p w14:paraId="65E81C81" w14:textId="02157AF7" w:rsidR="003F7EDC" w:rsidRDefault="00245B4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Upon each collection of decomposition bags, I also used a thermocouple to measure temperature</w:t>
      </w:r>
      <w:r w:rsidR="00E86DF6">
        <w:rPr>
          <w:rFonts w:ascii="Times New Roman" w:eastAsia="Times New Roman" w:hAnsi="Times New Roman" w:cs="Times New Roman"/>
          <w:sz w:val="24"/>
          <w:szCs w:val="24"/>
        </w:rPr>
        <w:t xml:space="preserve"> of the O horizon at a depth of ~2 cm</w:t>
      </w:r>
      <w:r>
        <w:rPr>
          <w:rFonts w:ascii="Times New Roman" w:eastAsia="Times New Roman" w:hAnsi="Times New Roman" w:cs="Times New Roman"/>
          <w:sz w:val="24"/>
          <w:szCs w:val="24"/>
        </w:rPr>
        <w:t xml:space="preserve">, at the top of the </w:t>
      </w:r>
      <w:r w:rsidR="00C61EA6">
        <w:rPr>
          <w:rFonts w:ascii="Times New Roman" w:eastAsia="Times New Roman" w:hAnsi="Times New Roman" w:cs="Times New Roman"/>
          <w:sz w:val="24"/>
          <w:szCs w:val="24"/>
        </w:rPr>
        <w:t>A horizon</w:t>
      </w:r>
      <w:r w:rsidR="00E86DF6">
        <w:rPr>
          <w:rFonts w:ascii="Times New Roman" w:eastAsia="Times New Roman" w:hAnsi="Times New Roman" w:cs="Times New Roman"/>
          <w:sz w:val="24"/>
          <w:szCs w:val="24"/>
        </w:rPr>
        <w:t xml:space="preserve"> at a depth of</w:t>
      </w:r>
      <w:r w:rsidR="00C80CCD">
        <w:rPr>
          <w:rFonts w:ascii="Times New Roman" w:eastAsia="Times New Roman" w:hAnsi="Times New Roman" w:cs="Times New Roman"/>
          <w:sz w:val="24"/>
          <w:szCs w:val="24"/>
        </w:rPr>
        <w:t xml:space="preserve"> </w:t>
      </w:r>
      <w:r w:rsidR="00E86DF6">
        <w:rPr>
          <w:rFonts w:ascii="Times New Roman" w:eastAsia="Times New Roman" w:hAnsi="Times New Roman" w:cs="Times New Roman"/>
          <w:sz w:val="24"/>
          <w:szCs w:val="24"/>
        </w:rPr>
        <w:t xml:space="preserve">10 </w:t>
      </w:r>
      <w:proofErr w:type="spellStart"/>
      <w:r w:rsidR="00E86DF6">
        <w:rPr>
          <w:rFonts w:ascii="Times New Roman" w:eastAsia="Times New Roman" w:hAnsi="Times New Roman" w:cs="Times New Roman"/>
          <w:sz w:val="24"/>
          <w:szCs w:val="24"/>
        </w:rPr>
        <w:t>cms</w:t>
      </w:r>
      <w:proofErr w:type="spellEnd"/>
      <w:r w:rsidR="00E86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w:t>
      </w:r>
      <w:r w:rsidR="00E86DF6">
        <w:rPr>
          <w:rFonts w:ascii="Times New Roman" w:eastAsia="Times New Roman" w:hAnsi="Times New Roman" w:cs="Times New Roman"/>
          <w:sz w:val="24"/>
          <w:szCs w:val="24"/>
        </w:rPr>
        <w:t>20 cm</w:t>
      </w:r>
      <w:r>
        <w:rPr>
          <w:rFonts w:ascii="Times New Roman" w:eastAsia="Times New Roman" w:hAnsi="Times New Roman" w:cs="Times New Roman"/>
          <w:sz w:val="24"/>
          <w:szCs w:val="24"/>
        </w:rPr>
        <w:t xml:space="preserve"> depth in the A horizon</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ach core was homogenized in a Ziploc bag. Soils were analyzed for moisture content, percent organic matter, ammonia, nitrate, organic N, inorganic P, and organic P</w:t>
      </w:r>
      <w:r>
        <w:rPr>
          <w:rFonts w:ascii="Times New Roman" w:eastAsia="Times New Roman" w:hAnsi="Times New Roman" w:cs="Times New Roman"/>
          <w:sz w:val="24"/>
          <w:szCs w:val="24"/>
        </w:rPr>
        <w:t xml:space="preserve"> using methods detailed below</w:t>
      </w:r>
      <w:r w:rsidR="00C61EA6">
        <w:rPr>
          <w:rFonts w:ascii="Times New Roman" w:eastAsia="Times New Roman" w:hAnsi="Times New Roman" w:cs="Times New Roman"/>
          <w:sz w:val="24"/>
          <w:szCs w:val="24"/>
        </w:rPr>
        <w:t>.</w:t>
      </w:r>
    </w:p>
    <w:p w14:paraId="149A5E4D" w14:textId="77777777"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012076DC" w14:textId="40C19B91" w:rsidR="003F7EDC" w:rsidRDefault="00245B4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was used to calculate percent moisture.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hrs</w:t>
      </w:r>
      <w:r w:rsidR="00B02A83">
        <w:rPr>
          <w:rFonts w:ascii="Times New Roman" w:eastAsia="Times New Roman" w:hAnsi="Times New Roman" w:cs="Times New Roman"/>
          <w:sz w:val="24"/>
          <w:szCs w:val="24"/>
        </w:rPr>
        <w:t>.</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sidR="00C61EA6">
        <w:rPr>
          <w:rFonts w:ascii="Times New Roman" w:eastAsia="Times New Roman" w:hAnsi="Times New Roman" w:cs="Times New Roman"/>
          <w:sz w:val="24"/>
          <w:szCs w:val="24"/>
        </w:rPr>
        <w:t>amples were cooled to room temperature</w:t>
      </w:r>
      <w:ins w:id="24" w:author="Clay Arango" w:date="2018-07-17T11:13:00Z">
        <w:r w:rsidR="00583A7F">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 xml:space="preserve"> rehydrated with Milli-Q water to rehydrate and colloids containing water molecules</w:t>
      </w:r>
      <w:r w:rsidR="00583A7F">
        <w:rPr>
          <w:rFonts w:ascii="Times New Roman" w:eastAsia="Times New Roman" w:hAnsi="Times New Roman" w:cs="Times New Roman"/>
          <w:sz w:val="24"/>
          <w:szCs w:val="24"/>
        </w:rPr>
        <w:t>, and then placed again into a drying 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ash free dry mass </w:t>
      </w:r>
      <w:r w:rsidR="00C61EA6">
        <w:rPr>
          <w:rFonts w:ascii="Times New Roman" w:eastAsia="Times New Roman" w:hAnsi="Times New Roman" w:cs="Times New Roman"/>
          <w:sz w:val="24"/>
          <w:szCs w:val="24"/>
        </w:rPr>
        <w:t xml:space="preserve">used to calculate percent organic matter. </w:t>
      </w:r>
    </w:p>
    <w:p w14:paraId="557C82F4"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11A60D09" w:rsidR="003F7EDC" w:rsidRDefault="00C61EA6" w:rsidP="001F36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2003). To do this, one gram of </w:t>
      </w:r>
      <w:proofErr w:type="gramStart"/>
      <w:r>
        <w:rPr>
          <w:rFonts w:ascii="Times New Roman" w:eastAsia="Times New Roman" w:hAnsi="Times New Roman" w:cs="Times New Roman"/>
          <w:sz w:val="24"/>
          <w:szCs w:val="24"/>
        </w:rPr>
        <w:t>air dried</w:t>
      </w:r>
      <w:proofErr w:type="gramEnd"/>
      <w:r>
        <w:rPr>
          <w:rFonts w:ascii="Times New Roman" w:eastAsia="Times New Roman" w:hAnsi="Times New Roman" w:cs="Times New Roman"/>
          <w:sz w:val="24"/>
          <w:szCs w:val="24"/>
        </w:rPr>
        <w:t xml:space="preserve">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extractant </w:t>
      </w:r>
      <w:commentRangeStart w:id="25"/>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w:t>
      </w:r>
      <w:proofErr w:type="spellStart"/>
      <w:r w:rsidR="00C80CCD">
        <w:rPr>
          <w:rFonts w:ascii="Times New Roman" w:eastAsia="Times New Roman" w:hAnsi="Times New Roman" w:cs="Times New Roman"/>
          <w:sz w:val="24"/>
          <w:szCs w:val="24"/>
        </w:rPr>
        <w:t>mLs</w:t>
      </w:r>
      <w:proofErr w:type="spellEnd"/>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w:t>
      </w:r>
      <w:proofErr w:type="spellStart"/>
      <w:r w:rsidR="00C80CCD">
        <w:rPr>
          <w:rFonts w:ascii="Times New Roman" w:eastAsia="Times New Roman" w:hAnsi="Times New Roman" w:cs="Times New Roman"/>
          <w:sz w:val="24"/>
          <w:szCs w:val="24"/>
        </w:rPr>
        <w:t>mLS</w:t>
      </w:r>
      <w:proofErr w:type="spellEnd"/>
      <w:r w:rsidR="00C80CCD">
        <w:rPr>
          <w:rFonts w:ascii="Times New Roman" w:eastAsia="Times New Roman" w:hAnsi="Times New Roman" w:cs="Times New Roman"/>
          <w:sz w:val="24"/>
          <w:szCs w:val="24"/>
        </w:rPr>
        <w:t xml:space="preserve"> 0.5 </w:t>
      </w:r>
      <w:r>
        <w:rPr>
          <w:rFonts w:ascii="Times New Roman" w:eastAsia="Times New Roman" w:hAnsi="Times New Roman" w:cs="Times New Roman"/>
          <w:sz w:val="24"/>
          <w:szCs w:val="24"/>
        </w:rPr>
        <w:t xml:space="preserve">HCl) and </w:t>
      </w:r>
      <w:commentRangeEnd w:id="25"/>
      <w:r w:rsidR="00583A7F">
        <w:rPr>
          <w:rStyle w:val="CommentReference"/>
        </w:rPr>
        <w:commentReference w:id="25"/>
      </w:r>
      <w:r>
        <w:rPr>
          <w:rFonts w:ascii="Times New Roman" w:eastAsia="Times New Roman" w:hAnsi="Times New Roman" w:cs="Times New Roman"/>
          <w:sz w:val="24"/>
          <w:szCs w:val="24"/>
        </w:rPr>
        <w:t xml:space="preserve">was shaken </w:t>
      </w:r>
      <w:r w:rsidR="00583A7F">
        <w:rPr>
          <w:rFonts w:ascii="Times New Roman" w:eastAsia="Times New Roman" w:hAnsi="Times New Roman" w:cs="Times New Roman"/>
          <w:sz w:val="24"/>
          <w:szCs w:val="24"/>
        </w:rPr>
        <w:t xml:space="preserve">on a </w:t>
      </w:r>
      <w:r w:rsidR="00583A7F">
        <w:rPr>
          <w:rFonts w:ascii="Times New Roman" w:eastAsia="Times New Roman" w:hAnsi="Times New Roman" w:cs="Times New Roman"/>
          <w:sz w:val="24"/>
          <w:szCs w:val="24"/>
        </w:rPr>
        <w:lastRenderedPageBreak/>
        <w:t xml:space="preserve">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 xml:space="preserve">for 15 minutes. The sample was then filtered with a syringe through a 0.5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 xml:space="preserve">filter and stored in the freezer until analysis. Samples were analyzed for inorganic phosphorous 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B7F34D3"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14:paraId="3A1A755E" w14:textId="22CAE109" w:rsidR="003F7EDC" w:rsidRDefault="00C61EA6" w:rsidP="005F331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r w:rsidR="00190740">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 xml:space="preserve">grams of </w:t>
      </w:r>
      <w:proofErr w:type="gramStart"/>
      <w:r>
        <w:rPr>
          <w:rFonts w:ascii="Times New Roman" w:eastAsia="Times New Roman" w:hAnsi="Times New Roman" w:cs="Times New Roman"/>
          <w:sz w:val="24"/>
          <w:szCs w:val="24"/>
        </w:rPr>
        <w:t>air dried</w:t>
      </w:r>
      <w:proofErr w:type="gramEnd"/>
      <w:r>
        <w:rPr>
          <w:rFonts w:ascii="Times New Roman" w:eastAsia="Times New Roman" w:hAnsi="Times New Roman" w:cs="Times New Roman"/>
          <w:sz w:val="24"/>
          <w:szCs w:val="24"/>
        </w:rPr>
        <w:t xml:space="preserve"> soil were added to 70 </w:t>
      </w:r>
      <w:proofErr w:type="spellStart"/>
      <w:r w:rsidR="00190740">
        <w:rPr>
          <w:rFonts w:ascii="Times New Roman" w:eastAsia="Times New Roman" w:hAnsi="Times New Roman" w:cs="Times New Roman"/>
          <w:sz w:val="24"/>
          <w:szCs w:val="24"/>
        </w:rPr>
        <w:t>mLs</w:t>
      </w:r>
      <w:proofErr w:type="spellEnd"/>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Pr>
          <w:rFonts w:ascii="Times New Roman" w:eastAsia="Times New Roman" w:hAnsi="Times New Roman" w:cs="Times New Roman"/>
          <w:sz w:val="24"/>
          <w:szCs w:val="24"/>
        </w:rPr>
        <w:t>. The sample was then filtered with a syringe through a 0.5 µm fiberglass filter and stored in the freezer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5F3310">
        <w:rPr>
          <w:rFonts w:ascii="Times New Roman" w:eastAsia="Times New Roman" w:hAnsi="Times New Roman" w:cs="Times New Roman"/>
          <w:sz w:val="24"/>
          <w:szCs w:val="24"/>
        </w:rPr>
        <w:t xml:space="preserve">using cadmium reduction </w:t>
      </w:r>
      <w:r w:rsidR="00190740">
        <w:rPr>
          <w:rFonts w:ascii="Times New Roman" w:eastAsia="Times New Roman" w:hAnsi="Times New Roman" w:cs="Times New Roman"/>
          <w:sz w:val="24"/>
          <w:szCs w:val="24"/>
        </w:rPr>
        <w:t xml:space="preserve">and NH4+ </w:t>
      </w:r>
      <w:r w:rsidR="005F3310">
        <w:rPr>
          <w:rFonts w:ascii="Times New Roman" w:eastAsia="Times New Roman" w:hAnsi="Times New Roman" w:cs="Times New Roman"/>
          <w:sz w:val="24"/>
          <w:szCs w:val="24"/>
        </w:rPr>
        <w:t xml:space="preserve">phenate method </w:t>
      </w:r>
      <w:r>
        <w:rPr>
          <w:rFonts w:ascii="Times New Roman" w:eastAsia="Times New Roman" w:hAnsi="Times New Roman" w:cs="Times New Roman"/>
          <w:sz w:val="24"/>
          <w:szCs w:val="24"/>
        </w:rPr>
        <w:t xml:space="preserve">on a Seal AQ1 Discrete </w:t>
      </w:r>
      <w:commentRangeStart w:id="26"/>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26"/>
      <w:r w:rsidR="00190740">
        <w:rPr>
          <w:rStyle w:val="CommentReference"/>
        </w:rPr>
        <w:commentReference w:id="26"/>
      </w:r>
      <w:r>
        <w:rPr>
          <w:rFonts w:ascii="Times New Roman" w:eastAsia="Times New Roman" w:hAnsi="Times New Roman" w:cs="Times New Roman"/>
          <w:sz w:val="24"/>
          <w:szCs w:val="24"/>
        </w:rPr>
        <w:t>.</w:t>
      </w:r>
    </w:p>
    <w:p w14:paraId="24157483" w14:textId="24D329E3" w:rsidR="003F7EDC" w:rsidRDefault="00C61EA6">
      <w:pPr>
        <w:spacing w:after="200" w:line="480" w:lineRule="auto"/>
        <w:ind w:firstLine="720"/>
        <w:rPr>
          <w:rFonts w:ascii="Times New Roman" w:eastAsia="Times New Roman" w:hAnsi="Times New Roman" w:cs="Times New Roman"/>
          <w:sz w:val="24"/>
          <w:szCs w:val="24"/>
        </w:rPr>
      </w:pPr>
      <w:commentRangeStart w:id="27"/>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28"/>
      <w:r>
        <w:rPr>
          <w:rFonts w:ascii="Times New Roman" w:eastAsia="Times New Roman" w:hAnsi="Times New Roman" w:cs="Times New Roman"/>
          <w:sz w:val="24"/>
          <w:szCs w:val="24"/>
        </w:rPr>
        <w:t xml:space="preserve">filled with 30 grams of ion exchange beads to measure the activity in soils and was also extracted using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 xml:space="preserve">to look at net nitrification </w:t>
      </w:r>
      <w:r>
        <w:rPr>
          <w:rFonts w:ascii="Times New Roman" w:eastAsia="Times New Roman" w:hAnsi="Times New Roman" w:cs="Times New Roman"/>
          <w:sz w:val="24"/>
          <w:szCs w:val="24"/>
        </w:rPr>
        <w:t xml:space="preserve">on a Seal AQ1 </w:t>
      </w:r>
      <w:commentRangeEnd w:id="28"/>
      <w:r w:rsidR="00190740">
        <w:rPr>
          <w:rStyle w:val="CommentReference"/>
        </w:rPr>
        <w:commentReference w:id="28"/>
      </w:r>
      <w:r>
        <w:rPr>
          <w:rFonts w:ascii="Times New Roman" w:eastAsia="Times New Roman" w:hAnsi="Times New Roman" w:cs="Times New Roman"/>
          <w:sz w:val="24"/>
          <w:szCs w:val="24"/>
        </w:rPr>
        <w:t>Discrete Analyzer using EPA equivalent methods.</w:t>
      </w:r>
      <w:commentRangeEnd w:id="27"/>
      <w:r w:rsidR="00190740">
        <w:rPr>
          <w:rStyle w:val="CommentReference"/>
        </w:rPr>
        <w:commentReference w:id="27"/>
      </w:r>
      <w:r w:rsidR="00C56D9B">
        <w:rPr>
          <w:rFonts w:ascii="Times New Roman" w:eastAsia="Times New Roman" w:hAnsi="Times New Roman" w:cs="Times New Roman"/>
          <w:sz w:val="24"/>
          <w:szCs w:val="24"/>
        </w:rPr>
        <w:t xml:space="preserve"> These bags were deployed 10 </w:t>
      </w:r>
      <w:proofErr w:type="spellStart"/>
      <w:r w:rsidR="00C56D9B">
        <w:rPr>
          <w:rFonts w:ascii="Times New Roman" w:eastAsia="Times New Roman" w:hAnsi="Times New Roman" w:cs="Times New Roman"/>
          <w:sz w:val="24"/>
          <w:szCs w:val="24"/>
        </w:rPr>
        <w:t>cms</w:t>
      </w:r>
      <w:proofErr w:type="spellEnd"/>
      <w:r w:rsidR="00C56D9B">
        <w:rPr>
          <w:rFonts w:ascii="Times New Roman" w:eastAsia="Times New Roman" w:hAnsi="Times New Roman" w:cs="Times New Roman"/>
          <w:sz w:val="24"/>
          <w:szCs w:val="24"/>
        </w:rPr>
        <w:t xml:space="preserve"> deep in the soil during while initial soil samples were taken to examine the change in soil chemistry just before snowpack and just after snow melt. </w:t>
      </w:r>
    </w:p>
    <w:p w14:paraId="57EE83B3" w14:textId="77777777" w:rsidR="003F7EDC" w:rsidRDefault="00C61EA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39E175AC" w:rsidR="003F7EDC" w:rsidRDefault="00C61EA6">
      <w:pPr>
        <w:spacing w:line="480" w:lineRule="auto"/>
        <w:ind w:firstLine="720"/>
        <w:rPr>
          <w:sz w:val="24"/>
          <w:szCs w:val="24"/>
        </w:rPr>
      </w:pPr>
      <w:bookmarkStart w:id="29" w:name="_gjdgxs" w:colFirst="0" w:colLast="0"/>
      <w:bookmarkEnd w:id="29"/>
      <w:r>
        <w:rPr>
          <w:rFonts w:ascii="Times New Roman" w:eastAsia="Times New Roman" w:hAnsi="Times New Roman" w:cs="Times New Roman"/>
          <w:sz w:val="24"/>
          <w:szCs w:val="24"/>
        </w:rPr>
        <w:t>I used a two-sample t-test to compare the two treatments; coniferous litter vs deciduous. This was done for both the rate of decomposition and for net nitrification. I used generalized least squares</w:t>
      </w:r>
      <w:r w:rsidR="008E20B1">
        <w:rPr>
          <w:rFonts w:ascii="Times New Roman" w:eastAsia="Times New Roman" w:hAnsi="Times New Roman" w:cs="Times New Roman"/>
          <w:sz w:val="24"/>
          <w:szCs w:val="24"/>
        </w:rPr>
        <w:t xml:space="preserve"> (GLS)</w:t>
      </w:r>
      <w:r>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 to compare the variances within each of the 8 sites and each of the 3 replications within to compare percent </w:t>
      </w:r>
      <w:r>
        <w:rPr>
          <w:rFonts w:ascii="Times New Roman" w:eastAsia="Times New Roman" w:hAnsi="Times New Roman" w:cs="Times New Roman"/>
          <w:sz w:val="24"/>
          <w:szCs w:val="24"/>
        </w:rPr>
        <w:lastRenderedPageBreak/>
        <w:t>soil moisture, percent organic matter,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NH4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SRP, N:P ratio, total inorganic N, and net nitrification/mineralization. Data was analyzed using R.</w:t>
      </w:r>
    </w:p>
    <w:sectPr w:rsidR="003F7ED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y Arango" w:date="2018-07-17T09:43:00Z" w:initials="CA">
    <w:p w14:paraId="659787D3" w14:textId="77777777" w:rsidR="00ED7E87" w:rsidRDefault="00ED7E87">
      <w:pPr>
        <w:pStyle w:val="CommentText"/>
      </w:pPr>
      <w:r>
        <w:rPr>
          <w:rStyle w:val="CommentReference"/>
        </w:rPr>
        <w:annotationRef/>
      </w:r>
      <w:r>
        <w:t>This will be your main heading, all subheadings need a different format</w:t>
      </w:r>
    </w:p>
  </w:comment>
  <w:comment w:id="1" w:author="Clay Arango" w:date="2018-07-17T09:45:00Z" w:initials="CA">
    <w:p w14:paraId="72E3061A" w14:textId="77777777" w:rsidR="00ED7E87" w:rsidRDefault="00ED7E87">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2" w:author="Clay Arango" w:date="2018-07-17T09:49:00Z" w:initials="CA">
    <w:p w14:paraId="0A6E0C16" w14:textId="77777777" w:rsidR="00ED7E87" w:rsidRDefault="00ED7E87">
      <w:pPr>
        <w:pStyle w:val="CommentText"/>
      </w:pPr>
      <w:r>
        <w:rPr>
          <w:rStyle w:val="CommentReference"/>
        </w:rPr>
        <w:annotationRef/>
      </w:r>
      <w:r>
        <w:t>Give a paragraph description of the budworm life history from egg to adult to egg including timing relative to seasonality</w:t>
      </w:r>
    </w:p>
  </w:comment>
  <w:comment w:id="3" w:author="Julia Bramstedt" w:date="2019-02-11T15:19:00Z" w:initials="JB">
    <w:p w14:paraId="0FD68D73" w14:textId="77777777" w:rsidR="00403B30" w:rsidRDefault="00403B30" w:rsidP="00403B30">
      <w:pPr>
        <w:pStyle w:val="CommentText"/>
      </w:pPr>
      <w:r>
        <w:rPr>
          <w:rStyle w:val="CommentReference"/>
        </w:rPr>
        <w:annotationRef/>
      </w:r>
      <w:r>
        <w:t>I don’t like this wording</w:t>
      </w:r>
    </w:p>
  </w:comment>
  <w:comment w:id="4" w:author="Julia Bramstedt" w:date="2019-02-11T15:21:00Z" w:initials="JB">
    <w:p w14:paraId="34FD26D5" w14:textId="77777777" w:rsidR="00403B30" w:rsidRDefault="00403B30" w:rsidP="00403B30">
      <w:pPr>
        <w:pStyle w:val="CommentText"/>
      </w:pPr>
      <w:r>
        <w:rPr>
          <w:rStyle w:val="CommentReference"/>
        </w:rPr>
        <w:annotationRef/>
      </w:r>
      <w:r>
        <w:t xml:space="preserve">May need to reword since I changed the </w:t>
      </w:r>
      <w:proofErr w:type="spellStart"/>
      <w:r>
        <w:t>sentance</w:t>
      </w:r>
      <w:proofErr w:type="spellEnd"/>
    </w:p>
  </w:comment>
  <w:comment w:id="5" w:author="Julia Bramstedt" w:date="2019-02-11T15:22:00Z" w:initials="JB">
    <w:p w14:paraId="6EC779BD" w14:textId="77777777" w:rsidR="00403B30" w:rsidRDefault="00403B30" w:rsidP="00403B30">
      <w:pPr>
        <w:pStyle w:val="CommentText"/>
      </w:pPr>
      <w:r>
        <w:rPr>
          <w:rStyle w:val="CommentReference"/>
        </w:rPr>
        <w:annotationRef/>
      </w:r>
      <w:r>
        <w:t>NEW PARAGRPAH? In addition (instead maybe)</w:t>
      </w:r>
    </w:p>
  </w:comment>
  <w:comment w:id="6" w:author="Julia Bramstedt" w:date="2019-02-11T15:23:00Z" w:initials="JB">
    <w:p w14:paraId="759648FC" w14:textId="77777777" w:rsidR="00403B30" w:rsidRDefault="00403B30" w:rsidP="00403B30">
      <w:pPr>
        <w:pStyle w:val="CommentText"/>
      </w:pPr>
      <w:r>
        <w:rPr>
          <w:rStyle w:val="CommentReference"/>
        </w:rPr>
        <w:annotationRef/>
      </w:r>
      <w:r>
        <w:t xml:space="preserve">The cold weather historically </w:t>
      </w:r>
      <w:proofErr w:type="spellStart"/>
      <w:r>
        <w:t>reuired</w:t>
      </w:r>
      <w:proofErr w:type="spellEnd"/>
      <w:r>
        <w:t xml:space="preserve"> to kill of the pests </w:t>
      </w:r>
      <w:proofErr w:type="spellStart"/>
      <w:r>
        <w:t>hs</w:t>
      </w:r>
      <w:proofErr w:type="spellEnd"/>
      <w:r>
        <w:t xml:space="preserve"> been occurring less often.</w:t>
      </w:r>
    </w:p>
  </w:comment>
  <w:comment w:id="7" w:author="Julia Bramstedt" w:date="2019-02-11T15:24:00Z" w:initials="JB">
    <w:p w14:paraId="217AD92B" w14:textId="77777777" w:rsidR="00403B30" w:rsidRDefault="00403B30" w:rsidP="00403B30">
      <w:pPr>
        <w:pStyle w:val="CommentText"/>
      </w:pPr>
      <w:r>
        <w:rPr>
          <w:rStyle w:val="CommentReference"/>
        </w:rPr>
        <w:annotationRef/>
      </w:r>
      <w:r>
        <w:t xml:space="preserve">Don’t use suggested multiple times in one </w:t>
      </w:r>
      <w:proofErr w:type="spellStart"/>
      <w:r>
        <w:t>sentance</w:t>
      </w:r>
      <w:proofErr w:type="spellEnd"/>
    </w:p>
  </w:comment>
  <w:comment w:id="8" w:author="Julia Bramstedt" w:date="2019-02-11T15:25:00Z" w:initials="JB">
    <w:p w14:paraId="00EA1693" w14:textId="77777777" w:rsidR="00403B30" w:rsidRDefault="00403B30" w:rsidP="00403B30">
      <w:pPr>
        <w:pStyle w:val="CommentText"/>
      </w:pPr>
      <w:r>
        <w:rPr>
          <w:rStyle w:val="CommentReference"/>
        </w:rPr>
        <w:annotationRef/>
      </w:r>
      <w:r>
        <w:t xml:space="preserve">Are you going to go into these facts?  </w:t>
      </w:r>
    </w:p>
  </w:comment>
  <w:comment w:id="10" w:author="Clay Arango" w:date="2018-07-17T10:57:00Z" w:initials="CA">
    <w:p w14:paraId="286AE2E2" w14:textId="77777777" w:rsidR="008E20B1" w:rsidRDefault="008E20B1" w:rsidP="008E20B1">
      <w:pPr>
        <w:pStyle w:val="CommentText"/>
      </w:pPr>
      <w:r>
        <w:rPr>
          <w:rStyle w:val="CommentReference"/>
        </w:rPr>
        <w:annotationRef/>
      </w:r>
      <w:r>
        <w:t xml:space="preserve">Expand the description of the placement with similar details to decomposition above.  Include collection frequency and take down during winter to avoid damage from </w:t>
      </w:r>
      <w:proofErr w:type="gramStart"/>
      <w:r>
        <w:t>snow pack</w:t>
      </w:r>
      <w:proofErr w:type="gramEnd"/>
      <w:r>
        <w:t>.  Also, move this above decomposition.  Arrange this section the way water flows through the forest.  Throughfall, litter layer, soils</w:t>
      </w:r>
    </w:p>
  </w:comment>
  <w:comment w:id="12" w:author="Clay Arango" w:date="2018-07-17T11:21:00Z" w:initials="CA">
    <w:p w14:paraId="293218E1" w14:textId="1624E74B" w:rsidR="00190740" w:rsidRDefault="00190740">
      <w:pPr>
        <w:pStyle w:val="CommentText"/>
      </w:pPr>
      <w:r>
        <w:rPr>
          <w:rStyle w:val="CommentReference"/>
        </w:rPr>
        <w:annotationRef/>
      </w:r>
      <w:r>
        <w:t>More detail as in decomp section.  Measurement frequency, size of hoop (0.25 m2), take down over winter, frequent rains in 2016 caused too much decomposition so no data available then.  Also mention frass above in experimental design</w:t>
      </w:r>
    </w:p>
  </w:comment>
  <w:comment w:id="14" w:author="Clay Arango" w:date="2018-07-17T10:08:00Z" w:initials="CA">
    <w:p w14:paraId="244D6A2E" w14:textId="77777777" w:rsidR="0050752A" w:rsidRDefault="0050752A" w:rsidP="0050752A">
      <w:pPr>
        <w:pStyle w:val="CommentText"/>
      </w:pPr>
      <w:r>
        <w:rPr>
          <w:rStyle w:val="CommentReference"/>
        </w:rPr>
        <w:annotationRef/>
      </w:r>
      <w:r>
        <w:t>Mesh size, top + bottom</w:t>
      </w:r>
    </w:p>
  </w:comment>
  <w:comment w:id="17" w:author="Clay Arango" w:date="2018-07-17T10:37:00Z" w:initials="CA">
    <w:p w14:paraId="57568C66" w14:textId="77777777" w:rsidR="00217AF9" w:rsidRDefault="00217AF9">
      <w:pPr>
        <w:pStyle w:val="CommentText"/>
      </w:pPr>
      <w:r>
        <w:rPr>
          <w:rStyle w:val="CommentReference"/>
        </w:rPr>
        <w:annotationRef/>
      </w:r>
      <w:r>
        <w:t>Let’s figure out the mesh size here and not call them peanut bags</w:t>
      </w:r>
    </w:p>
  </w:comment>
  <w:comment w:id="18" w:author="Izak Neziri" w:date="2019-06-27T14:07:00Z" w:initials="IN">
    <w:p w14:paraId="58407B3E" w14:textId="67BE311B" w:rsidR="00B03F08" w:rsidRDefault="00B03F08">
      <w:pPr>
        <w:pStyle w:val="CommentText"/>
      </w:pPr>
      <w:r>
        <w:rPr>
          <w:rStyle w:val="CommentReference"/>
        </w:rPr>
        <w:annotationRef/>
      </w:r>
      <w:r>
        <w:t>I do not have any bags, but if there is an extra one around is it possible for you to measure the mesh size for me?</w:t>
      </w:r>
    </w:p>
  </w:comment>
  <w:comment w:id="20" w:author="Clay Arango" w:date="2018-07-17T10:41:00Z" w:initials="CA">
    <w:p w14:paraId="2E550D95" w14:textId="77777777" w:rsidR="00217AF9" w:rsidRDefault="00217AF9">
      <w:pPr>
        <w:pStyle w:val="CommentText"/>
      </w:pPr>
      <w:r>
        <w:rPr>
          <w:rStyle w:val="CommentReference"/>
        </w:rPr>
        <w:annotationRef/>
      </w:r>
      <w:r>
        <w:t>Clarify handling loss (was it described above already or were both loss metrics applied?</w:t>
      </w:r>
    </w:p>
  </w:comment>
  <w:comment w:id="21" w:author="Izak Neziri" w:date="2019-06-27T11:25:00Z" w:initials="IN">
    <w:p w14:paraId="371A6C53" w14:textId="63287224" w:rsidR="00E93087" w:rsidRDefault="00E93087">
      <w:pPr>
        <w:pStyle w:val="CommentText"/>
      </w:pPr>
      <w:r>
        <w:rPr>
          <w:rStyle w:val="CommentReference"/>
        </w:rPr>
        <w:annotationRef/>
      </w:r>
      <w:r>
        <w:t>Both loss metrics were applied</w:t>
      </w:r>
    </w:p>
  </w:comment>
  <w:comment w:id="25" w:author="Clay Arango" w:date="2018-07-17T11:16:00Z" w:initials="CA">
    <w:p w14:paraId="05F3422E" w14:textId="6CEDB1D9" w:rsidR="00583A7F" w:rsidRDefault="00583A7F">
      <w:pPr>
        <w:pStyle w:val="CommentText"/>
      </w:pPr>
      <w:r>
        <w:rPr>
          <w:rStyle w:val="CommentReference"/>
        </w:rPr>
        <w:annotationRef/>
      </w:r>
      <w:r>
        <w:t>Molar ratios</w:t>
      </w:r>
    </w:p>
  </w:comment>
  <w:comment w:id="26" w:author="Clay Arango" w:date="2018-07-17T11:19:00Z" w:initials="CA">
    <w:p w14:paraId="47BFE146" w14:textId="3FD285C3" w:rsidR="00190740" w:rsidRDefault="00190740">
      <w:pPr>
        <w:pStyle w:val="CommentText"/>
      </w:pPr>
      <w:r>
        <w:rPr>
          <w:rStyle w:val="CommentReference"/>
        </w:rPr>
        <w:annotationRef/>
      </w:r>
      <w:r>
        <w:t>Again, need methods, NO3- is cadmium reduction, which is technically NO3- plus NO2-, and ammonium is phenate method</w:t>
      </w:r>
    </w:p>
  </w:comment>
  <w:comment w:id="28" w:author="Clay Arango" w:date="2018-07-17T11:20:00Z" w:initials="CA">
    <w:p w14:paraId="3166C182" w14:textId="7C301745" w:rsidR="00190740" w:rsidRDefault="00190740">
      <w:pPr>
        <w:pStyle w:val="CommentText"/>
      </w:pPr>
      <w:r>
        <w:rPr>
          <w:rStyle w:val="CommentReference"/>
        </w:rPr>
        <w:annotationRef/>
      </w:r>
      <w:r>
        <w:t xml:space="preserve">Need to include your initial soil sample and how you used NH4 and NO3 to look at net nitrification </w:t>
      </w:r>
    </w:p>
  </w:comment>
  <w:comment w:id="27" w:author="Clay Arango" w:date="2018-07-17T11:19:00Z" w:initials="CA">
    <w:p w14:paraId="0A62573F" w14:textId="45A9DACD" w:rsidR="00190740" w:rsidRDefault="00190740">
      <w:pPr>
        <w:pStyle w:val="CommentText"/>
      </w:pPr>
      <w:r>
        <w:rPr>
          <w:rStyle w:val="CommentReference"/>
        </w:rPr>
        <w:annotationRef/>
      </w:r>
      <w:r>
        <w:t>Add lab prep and deployment way above in experimental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787D3" w15:done="1"/>
  <w15:commentEx w15:paraId="72E3061A" w15:done="1"/>
  <w15:commentEx w15:paraId="0A6E0C16" w15:done="1"/>
  <w15:commentEx w15:paraId="0FD68D73" w15:done="1"/>
  <w15:commentEx w15:paraId="34FD26D5" w15:done="1"/>
  <w15:commentEx w15:paraId="6EC779BD" w15:done="1"/>
  <w15:commentEx w15:paraId="759648FC" w15:done="1"/>
  <w15:commentEx w15:paraId="217AD92B" w15:done="1"/>
  <w15:commentEx w15:paraId="00EA1693" w15:done="1"/>
  <w15:commentEx w15:paraId="286AE2E2" w15:done="1"/>
  <w15:commentEx w15:paraId="293218E1" w15:done="1"/>
  <w15:commentEx w15:paraId="244D6A2E" w15:done="1"/>
  <w15:commentEx w15:paraId="57568C66" w15:done="0"/>
  <w15:commentEx w15:paraId="58407B3E" w15:paraIdParent="57568C66" w15:done="0"/>
  <w15:commentEx w15:paraId="2E550D95" w15:done="0"/>
  <w15:commentEx w15:paraId="371A6C53" w15:paraIdParent="2E550D95" w15:done="0"/>
  <w15:commentEx w15:paraId="05F3422E" w15:done="1"/>
  <w15:commentEx w15:paraId="47BFE146" w15:done="1"/>
  <w15:commentEx w15:paraId="3166C182" w15:done="1"/>
  <w15:commentEx w15:paraId="0A6257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787D3" w16cid:durableId="1F1BC7F8"/>
  <w16cid:commentId w16cid:paraId="72E3061A" w16cid:durableId="1F1BC7FA"/>
  <w16cid:commentId w16cid:paraId="0A6E0C16" w16cid:durableId="1F1BC7FB"/>
  <w16cid:commentId w16cid:paraId="0FD68D73" w16cid:durableId="200C1DD2"/>
  <w16cid:commentId w16cid:paraId="34FD26D5" w16cid:durableId="200C1DD3"/>
  <w16cid:commentId w16cid:paraId="6EC779BD" w16cid:durableId="200C1DD4"/>
  <w16cid:commentId w16cid:paraId="759648FC" w16cid:durableId="200C1DD5"/>
  <w16cid:commentId w16cid:paraId="217AD92B" w16cid:durableId="200C1DD6"/>
  <w16cid:commentId w16cid:paraId="00EA1693" w16cid:durableId="200C1DD8"/>
  <w16cid:commentId w16cid:paraId="286AE2E2" w16cid:durableId="20C08DF2"/>
  <w16cid:commentId w16cid:paraId="293218E1" w16cid:durableId="1F1BC7FF"/>
  <w16cid:commentId w16cid:paraId="244D6A2E" w16cid:durableId="1F1BC800"/>
  <w16cid:commentId w16cid:paraId="57568C66" w16cid:durableId="1F1BC803"/>
  <w16cid:commentId w16cid:paraId="58407B3E" w16cid:durableId="20BF4C35"/>
  <w16cid:commentId w16cid:paraId="2E550D95" w16cid:durableId="1F1BC804"/>
  <w16cid:commentId w16cid:paraId="371A6C53" w16cid:durableId="20BF2622"/>
  <w16cid:commentId w16cid:paraId="05F3422E" w16cid:durableId="1F1BC80C"/>
  <w16cid:commentId w16cid:paraId="47BFE146" w16cid:durableId="1F1BC80D"/>
  <w16cid:commentId w16cid:paraId="3166C182" w16cid:durableId="1F1BC80E"/>
  <w16cid:commentId w16cid:paraId="0A62573F" w16cid:durableId="1F1BC8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y Arango">
    <w15:presenceInfo w15:providerId="AD" w15:userId="S-1-5-21-284843130-3751062232-1573799400-5078"/>
  </w15:person>
  <w15:person w15:author="Neziri Izak - OHS">
    <w15:presenceInfo w15:providerId="AD" w15:userId="S-1-5-21-377760706-3058773154-899935619-1001"/>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EDC"/>
    <w:rsid w:val="00030A1E"/>
    <w:rsid w:val="00113605"/>
    <w:rsid w:val="001276A3"/>
    <w:rsid w:val="00190740"/>
    <w:rsid w:val="001B33B9"/>
    <w:rsid w:val="001D0ABA"/>
    <w:rsid w:val="001E24E6"/>
    <w:rsid w:val="001F3600"/>
    <w:rsid w:val="00217AF9"/>
    <w:rsid w:val="00245B42"/>
    <w:rsid w:val="002D5589"/>
    <w:rsid w:val="002D7670"/>
    <w:rsid w:val="00363E83"/>
    <w:rsid w:val="00367277"/>
    <w:rsid w:val="00385CD1"/>
    <w:rsid w:val="003F7EDC"/>
    <w:rsid w:val="00403B30"/>
    <w:rsid w:val="004A61A8"/>
    <w:rsid w:val="004D5173"/>
    <w:rsid w:val="0050752A"/>
    <w:rsid w:val="00532C35"/>
    <w:rsid w:val="00577AF3"/>
    <w:rsid w:val="00583A7F"/>
    <w:rsid w:val="005F3310"/>
    <w:rsid w:val="00670303"/>
    <w:rsid w:val="00721D40"/>
    <w:rsid w:val="00786A54"/>
    <w:rsid w:val="007D36EE"/>
    <w:rsid w:val="00811693"/>
    <w:rsid w:val="008E20B1"/>
    <w:rsid w:val="00A31858"/>
    <w:rsid w:val="00A46D55"/>
    <w:rsid w:val="00A60776"/>
    <w:rsid w:val="00A62A66"/>
    <w:rsid w:val="00B02A83"/>
    <w:rsid w:val="00B03F08"/>
    <w:rsid w:val="00B27932"/>
    <w:rsid w:val="00B30CE3"/>
    <w:rsid w:val="00C006F1"/>
    <w:rsid w:val="00C56D9B"/>
    <w:rsid w:val="00C61EA6"/>
    <w:rsid w:val="00C80CCD"/>
    <w:rsid w:val="00DB0310"/>
    <w:rsid w:val="00E07FDE"/>
    <w:rsid w:val="00E86DF6"/>
    <w:rsid w:val="00E93087"/>
    <w:rsid w:val="00EB6FB9"/>
    <w:rsid w:val="00ED7E87"/>
    <w:rsid w:val="00F64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21FB"/>
  <w15:docId w15:val="{FDD74F87-7EA9-4CDB-B15F-4CD68956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0186D-E7DC-41E9-AAE4-2714E12F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28</cp:revision>
  <dcterms:created xsi:type="dcterms:W3CDTF">2018-08-14T00:13:00Z</dcterms:created>
  <dcterms:modified xsi:type="dcterms:W3CDTF">2019-06-28T20:03:00Z</dcterms:modified>
</cp:coreProperties>
</file>