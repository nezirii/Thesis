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507640" w14:textId="77777777" w:rsidR="003F7EDC" w:rsidRDefault="00C61EA6" w:rsidP="00943F99">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943F99">
      <w:pPr>
        <w:spacing w:after="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 xml:space="preserve">Study </w:t>
      </w:r>
      <w:commentRangeStart w:id="0"/>
      <w:r w:rsidRPr="001E24E6">
        <w:rPr>
          <w:rFonts w:ascii="Times New Roman" w:eastAsia="Times New Roman" w:hAnsi="Times New Roman" w:cs="Times New Roman"/>
          <w:sz w:val="24"/>
          <w:szCs w:val="24"/>
          <w:u w:val="single"/>
        </w:rPr>
        <w:t>Area</w:t>
      </w:r>
      <w:commentRangeEnd w:id="0"/>
      <w:r w:rsidR="00010650">
        <w:rPr>
          <w:rStyle w:val="CommentReference"/>
        </w:rPr>
        <w:commentReference w:id="0"/>
      </w:r>
    </w:p>
    <w:p w14:paraId="78BA6A06" w14:textId="288925AE" w:rsidR="00010650" w:rsidRPr="001276A3" w:rsidRDefault="00242522" w:rsidP="00242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Summers (May-September) are relatively dry, with seasonal drought and temperatures ranging from 15°C-25°C, and winters (October-April) are wet with temperatures ranging from -5°C-11°C. The average precipitation for the area is 720 mm (Northwest River Forecast Center, NOAA)</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proofErr w:type="spellStart"/>
      <w:r w:rsidR="00010650" w:rsidRPr="001B33B9">
        <w:rPr>
          <w:rFonts w:ascii="Times New Roman" w:eastAsia="Times New Roman" w:hAnsi="Times New Roman" w:cs="Times New Roman"/>
          <w:i/>
          <w:sz w:val="24"/>
          <w:szCs w:val="24"/>
        </w:rPr>
        <w:t>Pseudotsuga</w:t>
      </w:r>
      <w:proofErr w:type="spellEnd"/>
      <w:r w:rsidR="00010650" w:rsidRPr="001B33B9">
        <w:rPr>
          <w:rFonts w:ascii="Times New Roman" w:eastAsia="Times New Roman" w:hAnsi="Times New Roman" w:cs="Times New Roman"/>
          <w:i/>
          <w:sz w:val="24"/>
          <w:szCs w:val="24"/>
        </w:rPr>
        <w:t xml:space="preserve"> </w:t>
      </w:r>
      <w:proofErr w:type="spellStart"/>
      <w:r w:rsidR="00010650" w:rsidRPr="001B33B9">
        <w:rPr>
          <w:rFonts w:ascii="Times New Roman" w:eastAsia="Times New Roman" w:hAnsi="Times New Roman" w:cs="Times New Roman"/>
          <w:i/>
          <w:sz w:val="24"/>
          <w:szCs w:val="24"/>
        </w:rPr>
        <w:t>menziesii</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proofErr w:type="spellStart"/>
      <w:r w:rsidR="00010650">
        <w:rPr>
          <w:rFonts w:ascii="Times New Roman" w:eastAsia="Times New Roman" w:hAnsi="Times New Roman" w:cs="Times New Roman"/>
          <w:i/>
          <w:sz w:val="24"/>
          <w:szCs w:val="24"/>
          <w:highlight w:val="white"/>
        </w:rPr>
        <w:t>Abies</w:t>
      </w:r>
      <w:proofErr w:type="spellEnd"/>
      <w:r w:rsidR="00010650">
        <w:rPr>
          <w:rFonts w:ascii="Times New Roman" w:eastAsia="Times New Roman" w:hAnsi="Times New Roman" w:cs="Times New Roman"/>
          <w:i/>
          <w:sz w:val="24"/>
          <w:szCs w:val="24"/>
          <w:highlight w:val="white"/>
        </w:rPr>
        <w:t xml:space="preserve"> </w:t>
      </w:r>
      <w:proofErr w:type="spellStart"/>
      <w:r w:rsidR="00010650">
        <w:rPr>
          <w:rFonts w:ascii="Times New Roman" w:eastAsia="Times New Roman" w:hAnsi="Times New Roman" w:cs="Times New Roman"/>
          <w:i/>
          <w:sz w:val="24"/>
          <w:szCs w:val="24"/>
          <w:highlight w:val="white"/>
        </w:rPr>
        <w:t>grandis</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western larch </w:t>
      </w:r>
      <w:r w:rsidR="00010650" w:rsidRPr="001276A3">
        <w:rPr>
          <w:rFonts w:ascii="Times New Roman" w:eastAsia="Times New Roman" w:hAnsi="Times New Roman" w:cs="Times New Roman"/>
          <w:sz w:val="24"/>
          <w:szCs w:val="24"/>
        </w:rPr>
        <w:t>(</w:t>
      </w:r>
      <w:proofErr w:type="spellStart"/>
      <w:r w:rsidR="00010650" w:rsidRPr="001276A3">
        <w:rPr>
          <w:rFonts w:ascii="Times New Roman" w:eastAsia="Times New Roman" w:hAnsi="Times New Roman" w:cs="Times New Roman"/>
          <w:i/>
          <w:iCs/>
          <w:sz w:val="24"/>
          <w:szCs w:val="24"/>
        </w:rPr>
        <w:t>Larix</w:t>
      </w:r>
      <w:proofErr w:type="spellEnd"/>
      <w:r w:rsidR="00010650" w:rsidRPr="001276A3">
        <w:rPr>
          <w:rFonts w:ascii="Times New Roman" w:eastAsia="Times New Roman" w:hAnsi="Times New Roman" w:cs="Times New Roman"/>
          <w:i/>
          <w:iCs/>
          <w:sz w:val="24"/>
          <w:szCs w:val="24"/>
        </w:rPr>
        <w:t xml:space="preserve"> </w:t>
      </w:r>
      <w:proofErr w:type="spellStart"/>
      <w:r w:rsidR="00010650" w:rsidRPr="001276A3">
        <w:rPr>
          <w:rFonts w:ascii="Times New Roman" w:eastAsia="Times New Roman" w:hAnsi="Times New Roman" w:cs="Times New Roman"/>
          <w:i/>
          <w:iCs/>
          <w:sz w:val="24"/>
          <w:szCs w:val="24"/>
        </w:rPr>
        <w:t>occidentalis</w:t>
      </w:r>
      <w:proofErr w:type="spellEnd"/>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and at higher elevations, lodgepole pine (</w:t>
      </w:r>
      <w:r w:rsidR="00010650" w:rsidRPr="001276A3">
        <w:rPr>
          <w:rFonts w:ascii="Times New Roman" w:eastAsia="Times New Roman" w:hAnsi="Times New Roman" w:cs="Times New Roman"/>
          <w:i/>
          <w:iCs/>
          <w:sz w:val="24"/>
          <w:szCs w:val="24"/>
        </w:rPr>
        <w:t xml:space="preserve">Pinus </w:t>
      </w:r>
      <w:commentRangeStart w:id="1"/>
      <w:proofErr w:type="spellStart"/>
      <w:r w:rsidR="00010650" w:rsidRPr="001276A3">
        <w:rPr>
          <w:rFonts w:ascii="Times New Roman" w:eastAsia="Times New Roman" w:hAnsi="Times New Roman" w:cs="Times New Roman"/>
          <w:i/>
          <w:iCs/>
          <w:sz w:val="24"/>
          <w:szCs w:val="24"/>
        </w:rPr>
        <w:t>contorta</w:t>
      </w:r>
      <w:commentRangeEnd w:id="1"/>
      <w:proofErr w:type="spellEnd"/>
      <w:r w:rsidR="00340A32">
        <w:rPr>
          <w:rStyle w:val="CommentReference"/>
        </w:rPr>
        <w:commentReference w:id="1"/>
      </w:r>
      <w:r w:rsidR="00010650">
        <w:rPr>
          <w:rFonts w:ascii="Times New Roman" w:eastAsia="Times New Roman" w:hAnsi="Times New Roman" w:cs="Times New Roman"/>
          <w:sz w:val="24"/>
          <w:szCs w:val="24"/>
        </w:rPr>
        <w:t xml:space="preserve">). </w:t>
      </w:r>
    </w:p>
    <w:p w14:paraId="37DE8D42" w14:textId="6FDDEB20" w:rsidR="000E099D" w:rsidRDefault="000E099D" w:rsidP="00246E9F">
      <w:pPr>
        <w:spacing w:after="0" w:line="480" w:lineRule="auto"/>
        <w:ind w:firstLine="72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throughfall water chemistry, litter decomposition rates, and soil chemistry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Frass collectors were also deployed at each site to measure budworm activity over the course of the </w:t>
      </w:r>
      <w:commentRangeStart w:id="3"/>
      <w:r>
        <w:rPr>
          <w:rFonts w:ascii="Times New Roman" w:eastAsia="Times New Roman" w:hAnsi="Times New Roman" w:cs="Times New Roman"/>
          <w:sz w:val="24"/>
          <w:szCs w:val="24"/>
        </w:rPr>
        <w:t>study</w:t>
      </w:r>
      <w:commentRangeEnd w:id="3"/>
      <w:r w:rsidR="00340A32">
        <w:rPr>
          <w:rStyle w:val="CommentReference"/>
        </w:rPr>
        <w:commentReference w:id="3"/>
      </w:r>
      <w:r>
        <w:rPr>
          <w:rFonts w:ascii="Times New Roman" w:eastAsia="Times New Roman" w:hAnsi="Times New Roman" w:cs="Times New Roman"/>
          <w:sz w:val="24"/>
          <w:szCs w:val="24"/>
        </w:rPr>
        <w:t>.</w:t>
      </w:r>
      <w:commentRangeEnd w:id="2"/>
      <w:r>
        <w:rPr>
          <w:rStyle w:val="CommentReference"/>
        </w:rPr>
        <w:commentReference w:id="2"/>
      </w:r>
    </w:p>
    <w:p w14:paraId="29A76C89" w14:textId="044A4511" w:rsidR="000E099D" w:rsidRDefault="007439C1" w:rsidP="00246E9F">
      <w:pPr>
        <w:spacing w:after="0" w:line="480" w:lineRule="auto"/>
        <w:ind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The </w:t>
      </w:r>
      <w:commentRangeEnd w:id="4"/>
      <w:r>
        <w:rPr>
          <w:rStyle w:val="CommentReference"/>
        </w:rPr>
        <w:commentReference w:id="4"/>
      </w:r>
      <w:r>
        <w:rPr>
          <w:rFonts w:ascii="Times New Roman" w:eastAsia="Times New Roman" w:hAnsi="Times New Roman" w:cs="Times New Roman"/>
          <w:sz w:val="24"/>
          <w:szCs w:val="24"/>
        </w:rPr>
        <w:t xml:space="preserve">low budworm sites for this study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Teanaway</w:t>
      </w:r>
      <w:proofErr w:type="spellEnd"/>
      <w:r>
        <w:rPr>
          <w:rFonts w:ascii="Times New Roman" w:eastAsia="Times New Roman" w:hAnsi="Times New Roman" w:cs="Times New Roman"/>
          <w:sz w:val="24"/>
          <w:szCs w:val="24"/>
        </w:rPr>
        <w:t xml:space="preserve"> Community Forest in Washington State, approximately 40 miles </w:t>
      </w:r>
      <w:r w:rsidR="00CA7E22">
        <w:rPr>
          <w:rFonts w:ascii="Times New Roman" w:eastAsia="Times New Roman" w:hAnsi="Times New Roman" w:cs="Times New Roman"/>
          <w:sz w:val="24"/>
          <w:szCs w:val="24"/>
        </w:rPr>
        <w:t>north east of</w:t>
      </w:r>
      <w:r>
        <w:rPr>
          <w:rFonts w:ascii="Times New Roman" w:eastAsia="Times New Roman" w:hAnsi="Times New Roman" w:cs="Times New Roman"/>
          <w:sz w:val="24"/>
          <w:szCs w:val="24"/>
        </w:rPr>
        <w:t xml:space="preserve"> Central Washington University on public land.  These</w:t>
      </w:r>
      <w:r w:rsidR="009D49C9">
        <w:rPr>
          <w:rFonts w:ascii="Times New Roman" w:eastAsia="Times New Roman" w:hAnsi="Times New Roman" w:cs="Times New Roman"/>
          <w:sz w:val="24"/>
          <w:szCs w:val="24"/>
        </w:rPr>
        <w:t xml:space="preserve"> study</w:t>
      </w:r>
      <w:r>
        <w:rPr>
          <w:rFonts w:ascii="Times New Roman" w:eastAsia="Times New Roman" w:hAnsi="Times New Roman" w:cs="Times New Roman"/>
          <w:sz w:val="24"/>
          <w:szCs w:val="24"/>
        </w:rPr>
        <w:t xml:space="preserve"> sites </w:t>
      </w:r>
      <w:r w:rsidR="009D49C9">
        <w:rPr>
          <w:rFonts w:ascii="Times New Roman" w:eastAsia="Times New Roman" w:hAnsi="Times New Roman" w:cs="Times New Roman"/>
          <w:sz w:val="24"/>
          <w:szCs w:val="24"/>
        </w:rPr>
        <w:t xml:space="preserve">I analyzed </w:t>
      </w:r>
      <w:r>
        <w:rPr>
          <w:rFonts w:ascii="Times New Roman" w:eastAsia="Times New Roman" w:hAnsi="Times New Roman" w:cs="Times New Roman"/>
          <w:sz w:val="24"/>
          <w:szCs w:val="24"/>
        </w:rPr>
        <w:t xml:space="preserve">were located near </w:t>
      </w:r>
      <w:r w:rsidR="009D49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creeks: Stand Up Creek (903 </w:t>
      </w:r>
      <w:ins w:id="5" w:author="Izak Neziri" w:date="2019-11-10T09:55:00Z">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xml:space="preserve">, Jungle Creek (824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ins w:id="6" w:author="Izak Neziri" w:date="2019-11-10T09:58:00Z">
        <w:r w:rsidR="009D49C9">
          <w:rPr>
            <w:rFonts w:ascii="Times New Roman" w:eastAsia="Times New Roman" w:hAnsi="Times New Roman" w:cs="Times New Roman"/>
            <w:sz w:val="24"/>
            <w:szCs w:val="24"/>
          </w:rPr>
          <w:t>)</w:t>
        </w:r>
      </w:ins>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t>
      </w:r>
      <w:r w:rsidR="00D874AE">
        <w:rPr>
          <w:rFonts w:ascii="Times New Roman" w:eastAsia="Times New Roman" w:hAnsi="Times New Roman" w:cs="Times New Roman"/>
          <w:sz w:val="24"/>
          <w:szCs w:val="24"/>
        </w:rPr>
        <w:lastRenderedPageBreak/>
        <w:t>were under moderately heavy tree cover</w:t>
      </w:r>
      <w:r>
        <w:rPr>
          <w:rFonts w:ascii="Times New Roman" w:eastAsia="Times New Roman" w:hAnsi="Times New Roman" w:cs="Times New Roman"/>
          <w:sz w:val="24"/>
          <w:szCs w:val="24"/>
        </w:rPr>
        <w:t xml:space="preserve">, and Moonbeam Creek (973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also under moderately heavy tree cover</w:t>
      </w:r>
      <w:r>
        <w:rPr>
          <w:rFonts w:ascii="Times New Roman" w:eastAsia="Times New Roman" w:hAnsi="Times New Roman" w:cs="Times New Roman"/>
          <w:sz w:val="24"/>
          <w:szCs w:val="24"/>
        </w:rPr>
        <w:t xml:space="preserve">. The high budworm sites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 The</w:t>
      </w:r>
      <w:r w:rsidR="009D49C9">
        <w:rPr>
          <w:rFonts w:ascii="Times New Roman" w:eastAsia="Times New Roman" w:hAnsi="Times New Roman" w:cs="Times New Roman"/>
          <w:sz w:val="24"/>
          <w:szCs w:val="24"/>
        </w:rPr>
        <w:t>se study sites were located near the following creeks</w:t>
      </w:r>
      <w:r>
        <w:rPr>
          <w:rFonts w:ascii="Times New Roman" w:eastAsia="Times New Roman" w:hAnsi="Times New Roman" w:cs="Times New Roman"/>
          <w:sz w:val="24"/>
          <w:szCs w:val="24"/>
        </w:rPr>
        <w:t xml:space="preserve">: Cougar Creek (984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xml:space="preserve">, Hurley Creek (978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down the bank</w:t>
      </w:r>
      <w:r>
        <w:rPr>
          <w:rFonts w:ascii="Times New Roman" w:eastAsia="Times New Roman" w:hAnsi="Times New Roman" w:cs="Times New Roman"/>
          <w:sz w:val="24"/>
          <w:szCs w:val="24"/>
        </w:rPr>
        <w:t xml:space="preserve">, Hovey Creek (1050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Blue Creek (1055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also further away from the stream do to where the stream was in comparison to tree cover</w:t>
      </w:r>
      <w:r>
        <w:rPr>
          <w:rFonts w:ascii="Times New Roman" w:eastAsia="Times New Roman" w:hAnsi="Times New Roman" w:cs="Times New Roman"/>
          <w:sz w:val="24"/>
          <w:szCs w:val="24"/>
        </w:rPr>
        <w:t xml:space="preserve">. </w:t>
      </w:r>
    </w:p>
    <w:p w14:paraId="519C4989" w14:textId="77777777" w:rsidR="000E099D" w:rsidRDefault="000E099D" w:rsidP="000E099D">
      <w:pPr>
        <w:keepNext/>
        <w:spacing w:after="0" w:line="480" w:lineRule="auto"/>
        <w:ind w:firstLine="720"/>
      </w:pPr>
      <w:r>
        <w:rPr>
          <w:noProof/>
        </w:rPr>
        <w:drawing>
          <wp:inline distT="0" distB="0" distL="0" distR="0" wp14:anchorId="01287492" wp14:editId="774CE830">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49C9AA29" w14:textId="338DF155" w:rsidR="000E099D" w:rsidRDefault="000E099D" w:rsidP="000E099D">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Site locations with activity level shown in relation to major city.</w:t>
      </w:r>
    </w:p>
    <w:p w14:paraId="261E35CB" w14:textId="77777777" w:rsidR="000E099D" w:rsidRDefault="000E099D" w:rsidP="00246E9F">
      <w:pPr>
        <w:spacing w:after="0" w:line="480" w:lineRule="auto"/>
        <w:ind w:firstLine="720"/>
        <w:rPr>
          <w:rFonts w:ascii="Times New Roman" w:eastAsia="Times New Roman" w:hAnsi="Times New Roman" w:cs="Times New Roman"/>
          <w:sz w:val="24"/>
          <w:szCs w:val="24"/>
        </w:rPr>
      </w:pPr>
    </w:p>
    <w:p w14:paraId="5732B8F6" w14:textId="2582EF74" w:rsidR="0050752A" w:rsidRDefault="007439C1" w:rsidP="006A44DC">
      <w:pPr>
        <w:spacing w:after="0" w:line="480" w:lineRule="auto"/>
        <w:rPr>
          <w:rFonts w:ascii="Times New Roman" w:eastAsia="Times New Roman" w:hAnsi="Times New Roman" w:cs="Times New Roman"/>
          <w:sz w:val="24"/>
          <w:szCs w:val="24"/>
        </w:rPr>
      </w:pPr>
      <w:del w:id="7" w:author="Izak Neziri" w:date="2019-07-30T14:40:00Z">
        <w:r w:rsidDel="006A44DC">
          <w:rPr>
            <w:rFonts w:ascii="Times New Roman" w:eastAsia="Times New Roman" w:hAnsi="Times New Roman" w:cs="Times New Roman"/>
            <w:sz w:val="24"/>
            <w:szCs w:val="24"/>
          </w:rPr>
          <w:lastRenderedPageBreak/>
          <w:delText xml:space="preserve"> </w:delText>
        </w:r>
      </w:del>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patterns.</w:t>
      </w:r>
    </w:p>
    <w:p w14:paraId="2ED32589" w14:textId="77777777" w:rsidR="008E20B1" w:rsidRPr="001E24E6" w:rsidRDefault="008E20B1"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58FE896E" w14:textId="4C3F23DE" w:rsidR="00B11650" w:rsidRDefault="002D611F" w:rsidP="00B11650">
      <w:pPr>
        <w:spacing w:after="200" w:line="480" w:lineRule="auto"/>
        <w:ind w:firstLine="720"/>
        <w:rPr>
          <w:ins w:id="8" w:author="Izak Neziri" w:date="2019-11-10T10:14:00Z"/>
          <w:rFonts w:ascii="Times New Roman" w:eastAsia="Times New Roman" w:hAnsi="Times New Roman" w:cs="Times New Roman"/>
          <w:sz w:val="24"/>
          <w:szCs w:val="24"/>
        </w:rPr>
      </w:pPr>
      <w:ins w:id="9" w:author="Izak Neziri" w:date="2019-11-10T10:10:00Z">
        <w:r>
          <w:rPr>
            <w:rFonts w:ascii="Times New Roman" w:eastAsia="Times New Roman" w:hAnsi="Times New Roman" w:cs="Times New Roman"/>
            <w:sz w:val="24"/>
            <w:szCs w:val="24"/>
          </w:rPr>
          <w:t>At each plot (n=24) a t</w:t>
        </w:r>
      </w:ins>
      <w:commentRangeStart w:id="10"/>
      <w:del w:id="11" w:author="Izak Neziri" w:date="2019-11-10T10:10:00Z">
        <w:r w:rsidR="008E20B1" w:rsidDel="002D611F">
          <w:rPr>
            <w:rFonts w:ascii="Times New Roman" w:eastAsia="Times New Roman" w:hAnsi="Times New Roman" w:cs="Times New Roman"/>
            <w:sz w:val="24"/>
            <w:szCs w:val="24"/>
          </w:rPr>
          <w:delText>T</w:delText>
        </w:r>
      </w:del>
      <w:r w:rsidR="008E20B1">
        <w:rPr>
          <w:rFonts w:ascii="Times New Roman" w:eastAsia="Times New Roman" w:hAnsi="Times New Roman" w:cs="Times New Roman"/>
          <w:sz w:val="24"/>
          <w:szCs w:val="24"/>
        </w:rPr>
        <w:t>hroughfall collector</w:t>
      </w:r>
      <w:del w:id="12" w:author="Izak Neziri" w:date="2019-11-10T10:10:00Z">
        <w:r w:rsidR="008E20B1" w:rsidDel="002D611F">
          <w:rPr>
            <w:rFonts w:ascii="Times New Roman" w:eastAsia="Times New Roman" w:hAnsi="Times New Roman" w:cs="Times New Roman"/>
            <w:sz w:val="24"/>
            <w:szCs w:val="24"/>
          </w:rPr>
          <w:delText>s</w:delText>
        </w:r>
      </w:del>
      <w:r w:rsidR="008E20B1">
        <w:rPr>
          <w:rFonts w:ascii="Times New Roman" w:eastAsia="Times New Roman" w:hAnsi="Times New Roman" w:cs="Times New Roman"/>
          <w:sz w:val="24"/>
          <w:szCs w:val="24"/>
        </w:rPr>
        <w:t xml:space="preserve"> w</w:t>
      </w:r>
      <w:ins w:id="13" w:author="Izak Neziri" w:date="2019-11-10T10:11:00Z">
        <w:r>
          <w:rPr>
            <w:rFonts w:ascii="Times New Roman" w:eastAsia="Times New Roman" w:hAnsi="Times New Roman" w:cs="Times New Roman"/>
            <w:sz w:val="24"/>
            <w:szCs w:val="24"/>
          </w:rPr>
          <w:t>as</w:t>
        </w:r>
      </w:ins>
      <w:del w:id="14" w:author="Izak Neziri" w:date="2019-11-10T10:11:00Z">
        <w:r w:rsidR="008E20B1" w:rsidDel="002D611F">
          <w:rPr>
            <w:rFonts w:ascii="Times New Roman" w:eastAsia="Times New Roman" w:hAnsi="Times New Roman" w:cs="Times New Roman"/>
            <w:sz w:val="24"/>
            <w:szCs w:val="24"/>
          </w:rPr>
          <w:delText>ere</w:delText>
        </w:r>
      </w:del>
      <w:r w:rsidR="008E20B1">
        <w:rPr>
          <w:rFonts w:ascii="Times New Roman" w:eastAsia="Times New Roman" w:hAnsi="Times New Roman" w:cs="Times New Roman"/>
          <w:sz w:val="24"/>
          <w:szCs w:val="24"/>
        </w:rPr>
        <w:t xml:space="preserve"> installed under the</w:t>
      </w:r>
      <w:del w:id="15" w:author="Izak Neziri" w:date="2019-11-10T10:11:00Z">
        <w:r w:rsidR="008E20B1" w:rsidDel="002D611F">
          <w:rPr>
            <w:rFonts w:ascii="Times New Roman" w:eastAsia="Times New Roman" w:hAnsi="Times New Roman" w:cs="Times New Roman"/>
            <w:sz w:val="24"/>
            <w:szCs w:val="24"/>
          </w:rPr>
          <w:delText xml:space="preserve"> tree</w:delText>
        </w:r>
      </w:del>
      <w:r w:rsidR="008E20B1">
        <w:rPr>
          <w:rFonts w:ascii="Times New Roman" w:eastAsia="Times New Roman" w:hAnsi="Times New Roman" w:cs="Times New Roman"/>
          <w:sz w:val="24"/>
          <w:szCs w:val="24"/>
        </w:rPr>
        <w:t xml:space="preserve"> canopy</w:t>
      </w:r>
      <w:ins w:id="16" w:author="Izak Neziri" w:date="2019-11-10T10:11:00Z">
        <w:r>
          <w:rPr>
            <w:rFonts w:ascii="Times New Roman" w:eastAsia="Times New Roman" w:hAnsi="Times New Roman" w:cs="Times New Roman"/>
            <w:sz w:val="24"/>
            <w:szCs w:val="24"/>
          </w:rPr>
          <w:t xml:space="preserve"> of a randomly selected tree</w:t>
        </w:r>
      </w:ins>
      <w:r w:rsidR="008E20B1">
        <w:rPr>
          <w:rFonts w:ascii="Times New Roman" w:eastAsia="Times New Roman" w:hAnsi="Times New Roman" w:cs="Times New Roman"/>
          <w:sz w:val="24"/>
          <w:szCs w:val="24"/>
        </w:rPr>
        <w:t xml:space="preserve">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del w:id="17" w:author="Izak Neziri" w:date="2019-11-10T10:14:00Z">
        <w:r w:rsidR="00801B78" w:rsidDel="00B11650">
          <w:rPr>
            <w:rFonts w:ascii="Times New Roman" w:eastAsia="Times New Roman" w:hAnsi="Times New Roman" w:cs="Times New Roman"/>
            <w:sz w:val="24"/>
            <w:szCs w:val="24"/>
          </w:rPr>
          <w:delText>.</w:delText>
        </w:r>
        <w:r w:rsidR="008E20B1" w:rsidDel="00B11650">
          <w:rPr>
            <w:rFonts w:ascii="Times New Roman" w:eastAsia="Times New Roman" w:hAnsi="Times New Roman" w:cs="Times New Roman"/>
            <w:sz w:val="24"/>
            <w:szCs w:val="24"/>
          </w:rPr>
          <w:delText xml:space="preserve"> Two rainfall collectors were set up in an area with no canopy cover in the low budworm activity sites and two in the high impacted sites as controls. During rain events, water came through the canopy into a</w:delText>
        </w:r>
        <w:r w:rsidR="00456A16" w:rsidDel="00B11650">
          <w:rPr>
            <w:rFonts w:ascii="Times New Roman" w:eastAsia="Times New Roman" w:hAnsi="Times New Roman" w:cs="Times New Roman"/>
            <w:sz w:val="24"/>
            <w:szCs w:val="24"/>
          </w:rPr>
          <w:delText xml:space="preserve"> 20</w:delText>
        </w:r>
        <w:r w:rsidR="0029791A" w:rsidDel="00B11650">
          <w:rPr>
            <w:rFonts w:ascii="Times New Roman" w:eastAsia="Times New Roman" w:hAnsi="Times New Roman" w:cs="Times New Roman"/>
            <w:sz w:val="24"/>
            <w:szCs w:val="24"/>
          </w:rPr>
          <w:delText>-</w:delText>
        </w:r>
        <w:r w:rsidR="00456A16" w:rsidDel="00B11650">
          <w:rPr>
            <w:rFonts w:ascii="Times New Roman" w:eastAsia="Times New Roman" w:hAnsi="Times New Roman" w:cs="Times New Roman"/>
            <w:sz w:val="24"/>
            <w:szCs w:val="24"/>
          </w:rPr>
          <w:delText>cm diameter polyethylene</w:delText>
        </w:r>
        <w:r w:rsidR="008E20B1" w:rsidDel="00B11650">
          <w:rPr>
            <w:rFonts w:ascii="Times New Roman" w:eastAsia="Times New Roman" w:hAnsi="Times New Roman" w:cs="Times New Roman"/>
            <w:sz w:val="24"/>
            <w:szCs w:val="24"/>
          </w:rPr>
          <w:delText xml:space="preserve"> funnel with polywool filtering out any litter that happened to fall into the </w:delText>
        </w:r>
        <w:r w:rsidR="00246E9F" w:rsidDel="00B11650">
          <w:rPr>
            <w:rFonts w:ascii="Times New Roman" w:eastAsia="Times New Roman" w:hAnsi="Times New Roman" w:cs="Times New Roman"/>
            <w:sz w:val="24"/>
            <w:szCs w:val="24"/>
          </w:rPr>
          <w:delText>apparatus</w:delText>
        </w:r>
        <w:r w:rsidR="008E20B1" w:rsidDel="00B11650">
          <w:rPr>
            <w:rFonts w:ascii="Times New Roman" w:eastAsia="Times New Roman" w:hAnsi="Times New Roman" w:cs="Times New Roman"/>
            <w:sz w:val="24"/>
            <w:szCs w:val="24"/>
          </w:rPr>
          <w:delText xml:space="preserve">. The funnel was attached to </w:delText>
        </w:r>
        <w:r w:rsidR="00456A16" w:rsidDel="00B11650">
          <w:rPr>
            <w:rFonts w:ascii="Times New Roman" w:eastAsia="Times New Roman" w:hAnsi="Times New Roman" w:cs="Times New Roman"/>
            <w:sz w:val="24"/>
            <w:szCs w:val="24"/>
          </w:rPr>
          <w:delText>Tygon tubing</w:delText>
        </w:r>
        <w:r w:rsidR="008E20B1" w:rsidDel="00B11650">
          <w:rPr>
            <w:rFonts w:ascii="Times New Roman" w:eastAsia="Times New Roman" w:hAnsi="Times New Roman" w:cs="Times New Roman"/>
            <w:sz w:val="24"/>
            <w:szCs w:val="24"/>
          </w:rPr>
          <w:delText xml:space="preserve"> and was held in place with parafilm. Water traveled through the tubing into an acid washed 4 L </w:delText>
        </w:r>
        <w:r w:rsidR="00456A16" w:rsidDel="00B11650">
          <w:rPr>
            <w:rFonts w:ascii="Times New Roman" w:eastAsia="Times New Roman" w:hAnsi="Times New Roman" w:cs="Times New Roman"/>
            <w:sz w:val="24"/>
            <w:szCs w:val="24"/>
          </w:rPr>
          <w:delText>polyethylene container</w:delText>
        </w:r>
        <w:r w:rsidR="008E20B1" w:rsidDel="00B11650">
          <w:rPr>
            <w:rFonts w:ascii="Times New Roman" w:eastAsia="Times New Roman" w:hAnsi="Times New Roman" w:cs="Times New Roman"/>
            <w:sz w:val="24"/>
            <w:szCs w:val="24"/>
          </w:rPr>
          <w:delText>. Water was then transferred to a</w:delText>
        </w:r>
        <w:r w:rsidR="00456A16" w:rsidDel="00B11650">
          <w:rPr>
            <w:rFonts w:ascii="Times New Roman" w:eastAsia="Times New Roman" w:hAnsi="Times New Roman" w:cs="Times New Roman"/>
            <w:sz w:val="24"/>
            <w:szCs w:val="24"/>
          </w:rPr>
          <w:delText xml:space="preserve"> 1 L</w:delText>
        </w:r>
        <w:r w:rsidR="008E20B1" w:rsidDel="00B11650">
          <w:rPr>
            <w:rFonts w:ascii="Times New Roman" w:eastAsia="Times New Roman" w:hAnsi="Times New Roman" w:cs="Times New Roman"/>
            <w:sz w:val="24"/>
            <w:szCs w:val="24"/>
          </w:rPr>
          <w:delText xml:space="preserve"> acid washed </w:delText>
        </w:r>
        <w:r w:rsidR="00783429" w:rsidDel="00B11650">
          <w:rPr>
            <w:rFonts w:ascii="Times New Roman" w:eastAsia="Times New Roman" w:hAnsi="Times New Roman" w:cs="Times New Roman"/>
            <w:sz w:val="24"/>
            <w:szCs w:val="24"/>
          </w:rPr>
          <w:delText>Nalgene</w:delText>
        </w:r>
        <w:r w:rsidR="008E20B1" w:rsidDel="00B11650">
          <w:rPr>
            <w:rFonts w:ascii="Times New Roman" w:eastAsia="Times New Roman" w:hAnsi="Times New Roman" w:cs="Times New Roman"/>
            <w:sz w:val="24"/>
            <w:szCs w:val="24"/>
          </w:rPr>
          <w:delText xml:space="preserve"> bottle and was taken to the lab, filtered through a </w:delText>
        </w:r>
        <w:r w:rsidR="00FF724A" w:rsidDel="00B11650">
          <w:rPr>
            <w:rFonts w:ascii="Times New Roman" w:eastAsia="Times New Roman" w:hAnsi="Times New Roman" w:cs="Times New Roman"/>
            <w:sz w:val="24"/>
            <w:szCs w:val="24"/>
          </w:rPr>
          <w:delText xml:space="preserve">1.0 </w:delText>
        </w:r>
        <w:r w:rsidR="008E20B1" w:rsidDel="00B11650">
          <w:rPr>
            <w:rFonts w:ascii="Times New Roman" w:eastAsia="Times New Roman" w:hAnsi="Times New Roman" w:cs="Times New Roman"/>
            <w:sz w:val="24"/>
            <w:szCs w:val="24"/>
          </w:rPr>
          <w:delText xml:space="preserve">μm fiberglass filter using vacuum filtration. The volume of each collector was also measured in order to </w:delText>
        </w:r>
        <w:r w:rsidR="00FF724A" w:rsidDel="00B11650">
          <w:rPr>
            <w:rFonts w:ascii="Times New Roman" w:eastAsia="Times New Roman" w:hAnsi="Times New Roman" w:cs="Times New Roman"/>
            <w:sz w:val="24"/>
            <w:szCs w:val="24"/>
          </w:rPr>
          <w:delText xml:space="preserve">calculate </w:delText>
        </w:r>
        <w:r w:rsidR="008E20B1" w:rsidDel="00B11650">
          <w:rPr>
            <w:rFonts w:ascii="Times New Roman" w:eastAsia="Times New Roman" w:hAnsi="Times New Roman" w:cs="Times New Roman"/>
            <w:sz w:val="24"/>
            <w:szCs w:val="24"/>
          </w:rPr>
          <w:delText xml:space="preserve">mg of nutrient per L of water. </w:delText>
        </w:r>
        <w:r w:rsidR="00FF724A" w:rsidDel="00B11650">
          <w:rPr>
            <w:rFonts w:ascii="Times New Roman" w:eastAsia="Times New Roman" w:hAnsi="Times New Roman" w:cs="Times New Roman"/>
            <w:sz w:val="24"/>
            <w:szCs w:val="24"/>
          </w:rPr>
          <w:delText xml:space="preserve">Water samples </w:delText>
        </w:r>
        <w:r w:rsidR="008E20B1" w:rsidDel="00B11650">
          <w:rPr>
            <w:rFonts w:ascii="Times New Roman" w:eastAsia="Times New Roman" w:hAnsi="Times New Roman" w:cs="Times New Roman"/>
            <w:sz w:val="24"/>
            <w:szCs w:val="24"/>
          </w:rPr>
          <w:delText>were frozen until analysis</w:delText>
        </w:r>
        <w:r w:rsidR="00FF724A" w:rsidDel="00B11650">
          <w:rPr>
            <w:rFonts w:ascii="Times New Roman" w:eastAsia="Times New Roman" w:hAnsi="Times New Roman" w:cs="Times New Roman"/>
            <w:sz w:val="24"/>
            <w:szCs w:val="24"/>
          </w:rPr>
          <w:delText xml:space="preserve"> of solutes at a later date</w:delText>
        </w:r>
      </w:del>
      <w:r w:rsidR="008E20B1">
        <w:rPr>
          <w:rFonts w:ascii="Times New Roman" w:eastAsia="Times New Roman" w:hAnsi="Times New Roman" w:cs="Times New Roman"/>
          <w:sz w:val="24"/>
          <w:szCs w:val="24"/>
        </w:rPr>
        <w:t xml:space="preserve">. </w:t>
      </w:r>
      <w:commentRangeEnd w:id="10"/>
      <w:r w:rsidR="008E20B1">
        <w:rPr>
          <w:rStyle w:val="CommentReference"/>
        </w:rPr>
        <w:commentReference w:id="10"/>
      </w:r>
      <w:ins w:id="18" w:author="Izak Neziri" w:date="2019-11-10T10:14:00Z">
        <w:r w:rsidR="00B11650" w:rsidRPr="00B11650">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Each throughfall collector consisted of a funnel (</w:t>
        </w:r>
        <w:r w:rsidR="00B11650">
          <w:rPr>
            <w:rFonts w:ascii="Times New Roman" w:eastAsia="Times New Roman" w:hAnsi="Times New Roman" w:cs="Times New Roman"/>
            <w:sz w:val="24"/>
            <w:szCs w:val="24"/>
          </w:rPr>
          <w:t>20</w:t>
        </w:r>
        <w:r w:rsidR="00B11650">
          <w:rPr>
            <w:rFonts w:ascii="Times New Roman" w:eastAsia="Times New Roman" w:hAnsi="Times New Roman" w:cs="Times New Roman"/>
            <w:sz w:val="24"/>
            <w:szCs w:val="24"/>
          </w:rPr>
          <w:t xml:space="preserve"> mm diameter) that drained through </w:t>
        </w:r>
        <w:proofErr w:type="spellStart"/>
        <w:r w:rsidR="00B11650">
          <w:rPr>
            <w:rFonts w:ascii="Times New Roman" w:eastAsia="Times New Roman" w:hAnsi="Times New Roman" w:cs="Times New Roman"/>
            <w:sz w:val="24"/>
            <w:szCs w:val="24"/>
          </w:rPr>
          <w:t>tygon</w:t>
        </w:r>
        <w:proofErr w:type="spellEnd"/>
        <w:r w:rsidR="00B11650">
          <w:rPr>
            <w:rFonts w:ascii="Times New Roman" w:eastAsia="Times New Roman" w:hAnsi="Times New Roman" w:cs="Times New Roman"/>
            <w:sz w:val="24"/>
            <w:szCs w:val="24"/>
          </w:rPr>
          <w:t xml:space="preserve"> tubing into a 4-L acid-washed collection jug.  To protect the tubing, I fed it through a PVC pipe, pounded into the ground with hole in the side so the tubing could enter the collection jug.  The PVC pipe was stabilized by wiring it to a piece of rebar pounded into the ground.  To prevent material from entering the collection jug, the opening was sealed with parafilm to keep the tubing in place, and </w:t>
        </w:r>
        <w:proofErr w:type="spellStart"/>
        <w:r w:rsidR="00B11650">
          <w:rPr>
            <w:rFonts w:ascii="Times New Roman" w:eastAsia="Times New Roman" w:hAnsi="Times New Roman" w:cs="Times New Roman"/>
            <w:sz w:val="24"/>
            <w:szCs w:val="24"/>
          </w:rPr>
          <w:t>polywool</w:t>
        </w:r>
        <w:proofErr w:type="spellEnd"/>
        <w:r w:rsidR="00B11650">
          <w:rPr>
            <w:rFonts w:ascii="Times New Roman" w:eastAsia="Times New Roman" w:hAnsi="Times New Roman" w:cs="Times New Roman"/>
            <w:sz w:val="24"/>
            <w:szCs w:val="24"/>
          </w:rPr>
          <w:t xml:space="preserve"> at the base of filter prevented litter from entering the jug from the funnel. </w:t>
        </w:r>
        <w:commentRangeStart w:id="19"/>
        <w:commentRangeEnd w:id="19"/>
        <w:r w:rsidR="00B11650">
          <w:rPr>
            <w:rStyle w:val="CommentReference"/>
          </w:rPr>
          <w:commentReference w:id="19"/>
        </w:r>
      </w:ins>
    </w:p>
    <w:p w14:paraId="6A5F1259" w14:textId="77777777" w:rsidR="00B11650" w:rsidRDefault="00B11650" w:rsidP="00B11650">
      <w:pPr>
        <w:spacing w:after="200" w:line="480" w:lineRule="auto"/>
        <w:ind w:firstLine="720"/>
        <w:rPr>
          <w:ins w:id="20" w:author="Izak Neziri" w:date="2019-11-10T10:14:00Z"/>
          <w:rFonts w:ascii="Times New Roman" w:eastAsia="Times New Roman" w:hAnsi="Times New Roman" w:cs="Times New Roman"/>
          <w:sz w:val="24"/>
          <w:szCs w:val="24"/>
        </w:rPr>
      </w:pPr>
      <w:ins w:id="21" w:author="Izak Neziri" w:date="2019-11-10T10:14:00Z">
        <w:r>
          <w:rPr>
            <w:rFonts w:ascii="Times New Roman" w:eastAsia="Times New Roman" w:hAnsi="Times New Roman" w:cs="Times New Roman"/>
            <w:sz w:val="24"/>
            <w:szCs w:val="24"/>
          </w:rPr>
          <w:t xml:space="preserve">Upon rainfall, water entered the funnel and traveled through the tubing into jug until I retrieved within 48 h of the rain stopping. Upon collection, the total sample volume was recorded as the sample was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returned to the lab for </w:t>
        </w:r>
        <w:r>
          <w:rPr>
            <w:rFonts w:ascii="Times New Roman" w:eastAsia="Times New Roman" w:hAnsi="Times New Roman" w:cs="Times New Roman"/>
            <w:sz w:val="24"/>
            <w:szCs w:val="24"/>
          </w:rPr>
          <w:lastRenderedPageBreak/>
          <w:t xml:space="preserve">filtration using a 1.0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glass fiber filter. Samples were frozen until later water chemistry analysis. </w:t>
        </w:r>
        <w:r>
          <w:rPr>
            <w:rStyle w:val="CommentReference"/>
          </w:rPr>
          <w:commentReference w:id="22"/>
        </w:r>
        <w:r w:rsidRPr="00231C18">
          <w:rPr>
            <w:rFonts w:ascii="Times New Roman" w:eastAsia="Times New Roman" w:hAnsi="Times New Roman" w:cs="Times New Roman"/>
            <w:sz w:val="24"/>
            <w:szCs w:val="24"/>
          </w:rPr>
          <w:t xml:space="preserve"> </w:t>
        </w:r>
      </w:ins>
    </w:p>
    <w:p w14:paraId="2D4FD304" w14:textId="5C4FCEA0" w:rsidR="00B11650" w:rsidRDefault="00B11650" w:rsidP="00B11650">
      <w:pPr>
        <w:spacing w:after="200" w:line="480" w:lineRule="auto"/>
        <w:ind w:firstLine="720"/>
        <w:rPr>
          <w:ins w:id="23" w:author="Izak Neziri" w:date="2019-11-10T10:14:00Z"/>
          <w:rFonts w:ascii="Times New Roman" w:eastAsia="Times New Roman" w:hAnsi="Times New Roman" w:cs="Times New Roman"/>
          <w:sz w:val="24"/>
          <w:szCs w:val="24"/>
        </w:rPr>
      </w:pPr>
      <w:ins w:id="24" w:author="Izak Neziri" w:date="2019-11-10T10:14:00Z">
        <w:r>
          <w:rPr>
            <w:rFonts w:ascii="Times New Roman" w:eastAsia="Times New Roman" w:hAnsi="Times New Roman" w:cs="Times New Roman"/>
            <w:sz w:val="24"/>
            <w:szCs w:val="24"/>
          </w:rPr>
          <w:t>In order to differentiate nutrients in bulk rainfall compared to throughfall that had percolated through the canopy, a total of four rainfall collectors were set up in areas with no canopy cover, two in the low budworm study sites and two in the high budworm study sites</w:t>
        </w:r>
      </w:ins>
    </w:p>
    <w:p w14:paraId="639A3AEB" w14:textId="37EB2BCF" w:rsidR="008E20B1" w:rsidRDefault="008E20B1" w:rsidP="00246E9F">
      <w:pPr>
        <w:spacing w:after="0" w:line="480" w:lineRule="auto"/>
        <w:ind w:firstLine="720"/>
        <w:rPr>
          <w:ins w:id="25" w:author="Clay Arango" w:date="2018-07-17T11:21:00Z"/>
          <w:rFonts w:ascii="Times New Roman" w:eastAsia="Times New Roman" w:hAnsi="Times New Roman" w:cs="Times New Roman"/>
          <w:sz w:val="24"/>
          <w:szCs w:val="24"/>
        </w:rPr>
      </w:pPr>
      <w:commentRangeStart w:id="26"/>
      <w:commentRangeStart w:id="27"/>
      <w:r>
        <w:rPr>
          <w:rFonts w:ascii="Times New Roman" w:eastAsia="Times New Roman" w:hAnsi="Times New Roman" w:cs="Times New Roman"/>
          <w:sz w:val="24"/>
          <w:szCs w:val="24"/>
        </w:rPr>
        <w:t>Throughfall</w:t>
      </w:r>
      <w:commentRangeEnd w:id="26"/>
      <w:r w:rsidR="00DD2EFE">
        <w:rPr>
          <w:rStyle w:val="CommentReference"/>
        </w:rPr>
        <w:commentReference w:id="26"/>
      </w:r>
      <w:r>
        <w:rPr>
          <w:rFonts w:ascii="Times New Roman" w:eastAsia="Times New Roman" w:hAnsi="Times New Roman" w:cs="Times New Roman"/>
          <w:sz w:val="24"/>
          <w:szCs w:val="24"/>
        </w:rPr>
        <w:t xml:space="preserve"> 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and redeployed</w:t>
      </w:r>
      <w:r w:rsidR="000E099D">
        <w:rPr>
          <w:rFonts w:ascii="Times New Roman" w:eastAsia="Times New Roman" w:hAnsi="Times New Roman" w:cs="Times New Roman"/>
          <w:sz w:val="24"/>
          <w:szCs w:val="24"/>
        </w:rPr>
        <w:t xml:space="preserve"> in April 2016</w:t>
      </w:r>
      <w:r>
        <w:rPr>
          <w:rFonts w:ascii="Times New Roman" w:eastAsia="Times New Roman" w:hAnsi="Times New Roman" w:cs="Times New Roman"/>
          <w:sz w:val="24"/>
          <w:szCs w:val="24"/>
        </w:rPr>
        <w:t xml:space="preserve"> just after snowmelt</w:t>
      </w:r>
      <w:r w:rsidR="0029791A">
        <w:rPr>
          <w:rFonts w:ascii="Times New Roman" w:eastAsia="Times New Roman" w:hAnsi="Times New Roman" w:cs="Times New Roman"/>
          <w:sz w:val="24"/>
          <w:szCs w:val="24"/>
        </w:rPr>
        <w:t xml:space="preserve"> due to lack of accessibility to sites and</w:t>
      </w:r>
      <w:r>
        <w:rPr>
          <w:rFonts w:ascii="Times New Roman" w:eastAsia="Times New Roman" w:hAnsi="Times New Roman" w:cs="Times New Roman"/>
          <w:sz w:val="24"/>
          <w:szCs w:val="24"/>
        </w:rPr>
        <w:t xml:space="preserve"> to prevent damage to the apparatus</w:t>
      </w:r>
      <w:commentRangeEnd w:id="27"/>
      <w:r w:rsidR="00FF724A">
        <w:rPr>
          <w:rStyle w:val="CommentReference"/>
        </w:rPr>
        <w:commentReference w:id="27"/>
      </w:r>
      <w:r>
        <w:rPr>
          <w:rFonts w:ascii="Times New Roman" w:eastAsia="Times New Roman" w:hAnsi="Times New Roman" w:cs="Times New Roman"/>
          <w:sz w:val="24"/>
          <w:szCs w:val="24"/>
        </w:rPr>
        <w:t>.</w:t>
      </w:r>
      <w:bookmarkStart w:id="28" w:name="_GoBack"/>
      <w:bookmarkEnd w:id="28"/>
    </w:p>
    <w:p w14:paraId="4DA73E11" w14:textId="77777777" w:rsidR="00190740" w:rsidRPr="00A62A66" w:rsidRDefault="00190740"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5BFFC012" w14:textId="3A007054" w:rsidR="00190740" w:rsidRDefault="00190740">
      <w:pPr>
        <w:spacing w:after="0" w:line="480" w:lineRule="auto"/>
        <w:rPr>
          <w:ins w:id="29" w:author="Clay Arango" w:date="2018-07-17T10:07:00Z"/>
          <w:rFonts w:ascii="Times New Roman" w:eastAsia="Times New Roman" w:hAnsi="Times New Roman" w:cs="Times New Roman"/>
          <w:sz w:val="24"/>
          <w:szCs w:val="24"/>
        </w:rPr>
        <w:pPrChange w:id="30" w:author="Julia Bramstedt" w:date="2019-07-30T11:33:00Z">
          <w:pPr>
            <w:spacing w:after="0" w:line="480" w:lineRule="auto"/>
            <w:ind w:firstLine="720"/>
          </w:pPr>
        </w:pPrChange>
      </w:pPr>
      <w:r>
        <w:rPr>
          <w:rFonts w:ascii="Times New Roman" w:eastAsia="Times New Roman" w:hAnsi="Times New Roman" w:cs="Times New Roman"/>
          <w:sz w:val="24"/>
          <w:szCs w:val="24"/>
        </w:rPr>
        <w:tab/>
      </w:r>
      <w:del w:id="31" w:author="Izak Neziri" w:date="2019-11-10T10:16:00Z">
        <w:r w:rsidR="00FF724A" w:rsidDel="00B11650">
          <w:rPr>
            <w:rFonts w:ascii="Times New Roman" w:eastAsia="Times New Roman" w:hAnsi="Times New Roman" w:cs="Times New Roman"/>
            <w:sz w:val="24"/>
            <w:szCs w:val="24"/>
          </w:rPr>
          <w:delText>F</w:delText>
        </w:r>
        <w:r w:rsidDel="00B11650">
          <w:rPr>
            <w:rFonts w:ascii="Times New Roman" w:eastAsia="Times New Roman" w:hAnsi="Times New Roman" w:cs="Times New Roman"/>
            <w:sz w:val="24"/>
            <w:szCs w:val="24"/>
          </w:rPr>
          <w:delText xml:space="preserve">rass </w:delText>
        </w:r>
        <w:r w:rsidR="00FF724A" w:rsidDel="00B11650">
          <w:rPr>
            <w:rFonts w:ascii="Times New Roman" w:eastAsia="Times New Roman" w:hAnsi="Times New Roman" w:cs="Times New Roman"/>
            <w:sz w:val="24"/>
            <w:szCs w:val="24"/>
          </w:rPr>
          <w:delText xml:space="preserve">and litter fall were also </w:delText>
        </w:r>
        <w:r w:rsidDel="00B11650">
          <w:rPr>
            <w:rFonts w:ascii="Times New Roman" w:eastAsia="Times New Roman" w:hAnsi="Times New Roman" w:cs="Times New Roman"/>
            <w:sz w:val="24"/>
            <w:szCs w:val="24"/>
          </w:rPr>
          <w:delText>collected</w:delText>
        </w:r>
        <w:r w:rsidR="00FF724A" w:rsidDel="00B11650">
          <w:rPr>
            <w:rFonts w:ascii="Times New Roman" w:eastAsia="Times New Roman" w:hAnsi="Times New Roman" w:cs="Times New Roman"/>
            <w:sz w:val="24"/>
            <w:szCs w:val="24"/>
          </w:rPr>
          <w:delText xml:space="preserve"> at each site to quantify and differentiate organic matter inputs to the forest floor</w:delText>
        </w:r>
        <w:r w:rsidDel="00B11650">
          <w:rPr>
            <w:rFonts w:ascii="Times New Roman" w:eastAsia="Times New Roman" w:hAnsi="Times New Roman" w:cs="Times New Roman"/>
            <w:sz w:val="24"/>
            <w:szCs w:val="24"/>
          </w:rPr>
          <w:delText>.</w:delText>
        </w:r>
      </w:del>
      <w:ins w:id="32" w:author="Izak Neziri" w:date="2019-11-10T10:16:00Z">
        <w:r w:rsidR="00B11650">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To ensure a qualitative difference between low and high budworm herbivory, frass was collected at each site</w:t>
        </w:r>
        <w:r w:rsidR="00B11650">
          <w:rPr>
            <w:rFonts w:ascii="Times New Roman" w:eastAsia="Times New Roman" w:hAnsi="Times New Roman" w:cs="Times New Roman"/>
            <w:sz w:val="24"/>
            <w:szCs w:val="24"/>
          </w:rPr>
          <w:t xml:space="preserve">. </w:t>
        </w:r>
      </w:ins>
      <w:del w:id="33" w:author="Izak Neziri" w:date="2019-11-10T10:16:00Z">
        <w:r w:rsidDel="00B1165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ins w:id="34" w:author="Clay" w:date="2019-07-10T14:04:00Z">
        <w:r w:rsidR="00E45901">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w:t>
      </w:r>
      <w:del w:id="35" w:author="Izak Neziri" w:date="2019-11-10T10:17:00Z">
        <w:r w:rsidDel="00B11650">
          <w:rPr>
            <w:rFonts w:ascii="Times New Roman" w:eastAsia="Times New Roman" w:hAnsi="Times New Roman" w:cs="Times New Roman"/>
            <w:sz w:val="24"/>
            <w:szCs w:val="24"/>
          </w:rPr>
          <w:delText xml:space="preserve"> </w:delText>
        </w:r>
      </w:del>
      <w:ins w:id="36" w:author="Izak Neziri" w:date="2019-11-10T10:17:00Z">
        <w:r w:rsidR="00B11650">
          <w:rPr>
            <w:rFonts w:ascii="Times New Roman" w:eastAsia="Times New Roman" w:hAnsi="Times New Roman" w:cs="Times New Roman"/>
            <w:sz w:val="24"/>
            <w:szCs w:val="24"/>
          </w:rPr>
          <w:t xml:space="preserve"> set up under trees at each site. </w:t>
        </w:r>
      </w:ins>
      <w:del w:id="37" w:author="Izak Neziri" w:date="2019-11-10T10:17:00Z">
        <w:r w:rsidDel="00B11650">
          <w:rPr>
            <w:rFonts w:ascii="Times New Roman" w:eastAsia="Times New Roman" w:hAnsi="Times New Roman" w:cs="Times New Roman"/>
            <w:sz w:val="24"/>
            <w:szCs w:val="24"/>
          </w:rPr>
          <w:delText>placed on the ground under trees affected by budworms</w:delText>
        </w:r>
      </w:del>
      <w:r>
        <w:rPr>
          <w:rFonts w:ascii="Times New Roman" w:eastAsia="Times New Roman" w:hAnsi="Times New Roman" w:cs="Times New Roman"/>
          <w:sz w:val="24"/>
          <w:szCs w:val="24"/>
        </w:rPr>
        <w:t xml:space="preserve">. </w:t>
      </w:r>
      <w:ins w:id="38" w:author="Izak Neziri" w:date="2019-11-10T10:18:00Z">
        <w:r w:rsidR="00B11650">
          <w:rPr>
            <w:rFonts w:ascii="Times New Roman" w:eastAsia="Times New Roman" w:hAnsi="Times New Roman" w:cs="Times New Roman"/>
            <w:sz w:val="24"/>
            <w:szCs w:val="24"/>
          </w:rPr>
          <w:t>These were sampled regularly during budworm feeding and less periodically after feeding and until snowpack</w:t>
        </w:r>
        <w:r w:rsidR="00B11650" w:rsidDel="00B11650">
          <w:rPr>
            <w:rFonts w:ascii="Times New Roman" w:eastAsia="Times New Roman" w:hAnsi="Times New Roman" w:cs="Times New Roman"/>
            <w:sz w:val="24"/>
            <w:szCs w:val="24"/>
          </w:rPr>
          <w:t xml:space="preserve"> </w:t>
        </w:r>
      </w:ins>
      <w:del w:id="39" w:author="Izak Neziri" w:date="2019-11-10T10:18:00Z">
        <w:r w:rsidR="005005CB" w:rsidDel="00B11650">
          <w:rPr>
            <w:rFonts w:ascii="Times New Roman" w:eastAsia="Times New Roman" w:hAnsi="Times New Roman" w:cs="Times New Roman"/>
            <w:sz w:val="24"/>
            <w:szCs w:val="24"/>
          </w:rPr>
          <w:delText>Polyethylene f</w:delText>
        </w:r>
        <w:commentRangeStart w:id="40"/>
        <w:r w:rsidR="00E45901" w:rsidDel="00B11650">
          <w:rPr>
            <w:rFonts w:ascii="Times New Roman" w:eastAsia="Times New Roman" w:hAnsi="Times New Roman" w:cs="Times New Roman"/>
            <w:sz w:val="24"/>
            <w:szCs w:val="24"/>
          </w:rPr>
          <w:delText>unnel</w:delText>
        </w:r>
        <w:r w:rsidR="009D72A9" w:rsidDel="00B11650">
          <w:rPr>
            <w:rFonts w:ascii="Times New Roman" w:eastAsia="Times New Roman" w:hAnsi="Times New Roman" w:cs="Times New Roman"/>
            <w:sz w:val="24"/>
            <w:szCs w:val="24"/>
          </w:rPr>
          <w:delText>s</w:delText>
        </w:r>
        <w:r w:rsidR="00E45901" w:rsidDel="00B11650">
          <w:rPr>
            <w:rFonts w:ascii="Times New Roman" w:eastAsia="Times New Roman" w:hAnsi="Times New Roman" w:cs="Times New Roman"/>
            <w:sz w:val="24"/>
            <w:szCs w:val="24"/>
          </w:rPr>
          <w:delText xml:space="preserve"> </w:delText>
        </w:r>
        <w:commentRangeEnd w:id="40"/>
        <w:r w:rsidR="00E45901" w:rsidDel="00B11650">
          <w:rPr>
            <w:rStyle w:val="CommentReference"/>
          </w:rPr>
          <w:commentReference w:id="40"/>
        </w:r>
        <w:r w:rsidR="00E45901" w:rsidDel="00B11650">
          <w:rPr>
            <w:rFonts w:ascii="Times New Roman" w:eastAsia="Times New Roman" w:hAnsi="Times New Roman" w:cs="Times New Roman"/>
            <w:sz w:val="24"/>
            <w:szCs w:val="24"/>
          </w:rPr>
          <w:delText>collected frass and litter, and samples were collected approximately monthly until</w:delText>
        </w:r>
        <w:r w:rsidR="009D72A9" w:rsidDel="00B11650">
          <w:rPr>
            <w:rFonts w:ascii="Times New Roman" w:eastAsia="Times New Roman" w:hAnsi="Times New Roman" w:cs="Times New Roman"/>
            <w:sz w:val="24"/>
            <w:szCs w:val="24"/>
          </w:rPr>
          <w:delText xml:space="preserve"> </w:delText>
        </w:r>
      </w:del>
      <w:ins w:id="41" w:author="Izak Neziri" w:date="2019-11-10T10:18:00Z">
        <w:r w:rsidR="00B11650">
          <w:rPr>
            <w:rFonts w:ascii="Times New Roman" w:eastAsia="Times New Roman" w:hAnsi="Times New Roman" w:cs="Times New Roman"/>
            <w:sz w:val="24"/>
            <w:szCs w:val="24"/>
          </w:rPr>
          <w:t>(</w:t>
        </w:r>
      </w:ins>
      <w:r w:rsidR="009D72A9">
        <w:rPr>
          <w:rFonts w:ascii="Times New Roman" w:eastAsia="Times New Roman" w:hAnsi="Times New Roman" w:cs="Times New Roman"/>
          <w:sz w:val="24"/>
          <w:szCs w:val="24"/>
        </w:rPr>
        <w:t>November 2015</w:t>
      </w:r>
      <w:ins w:id="42" w:author="Izak Neziri" w:date="2019-11-10T10:18:00Z">
        <w:r w:rsidR="00B11650">
          <w:rPr>
            <w:rFonts w:ascii="Times New Roman" w:eastAsia="Times New Roman" w:hAnsi="Times New Roman" w:cs="Times New Roman"/>
            <w:sz w:val="24"/>
            <w:szCs w:val="24"/>
          </w:rPr>
          <w:t>).</w:t>
        </w:r>
      </w:ins>
      <w:del w:id="43" w:author="Izak Neziri" w:date="2019-11-10T10:18:00Z">
        <w:r w:rsidR="009D72A9" w:rsidDel="00B11650">
          <w:rPr>
            <w:rFonts w:ascii="Times New Roman" w:eastAsia="Times New Roman" w:hAnsi="Times New Roman" w:cs="Times New Roman"/>
            <w:sz w:val="24"/>
            <w:szCs w:val="24"/>
          </w:rPr>
          <w:delText>, just before</w:delText>
        </w:r>
        <w:r w:rsidR="00E45901" w:rsidDel="00B11650">
          <w:rPr>
            <w:rFonts w:ascii="Times New Roman" w:eastAsia="Times New Roman" w:hAnsi="Times New Roman" w:cs="Times New Roman"/>
            <w:sz w:val="24"/>
            <w:szCs w:val="24"/>
          </w:rPr>
          <w:delText xml:space="preserve"> </w:delText>
        </w:r>
        <w:commentRangeStart w:id="44"/>
        <w:r w:rsidR="00E45901" w:rsidDel="00B11650">
          <w:rPr>
            <w:rFonts w:ascii="Times New Roman" w:eastAsia="Times New Roman" w:hAnsi="Times New Roman" w:cs="Times New Roman"/>
            <w:sz w:val="24"/>
            <w:szCs w:val="24"/>
          </w:rPr>
          <w:delText>snowpack</w:delText>
        </w:r>
        <w:commentRangeEnd w:id="44"/>
        <w:r w:rsidR="00E45901" w:rsidDel="00B11650">
          <w:rPr>
            <w:rStyle w:val="CommentReference"/>
          </w:rPr>
          <w:commentReference w:id="44"/>
        </w:r>
        <w:r w:rsidR="00E45901" w:rsidDel="00B11650">
          <w:rPr>
            <w:rFonts w:ascii="Times New Roman" w:eastAsia="Times New Roman" w:hAnsi="Times New Roman" w:cs="Times New Roman"/>
            <w:sz w:val="24"/>
            <w:szCs w:val="24"/>
          </w:rPr>
          <w:delText>.</w:delText>
        </w:r>
      </w:del>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xml:space="preserve">. Weights were then converted to a daily litter or </w:t>
      </w:r>
      <w:proofErr w:type="spellStart"/>
      <w:r w:rsidR="00E45901">
        <w:rPr>
          <w:rFonts w:ascii="Times New Roman" w:eastAsia="Times New Roman" w:hAnsi="Times New Roman" w:cs="Times New Roman"/>
          <w:sz w:val="24"/>
          <w:szCs w:val="24"/>
        </w:rPr>
        <w:t>frassfall</w:t>
      </w:r>
      <w:proofErr w:type="spellEnd"/>
      <w:r w:rsidR="00E45901">
        <w:rPr>
          <w:rFonts w:ascii="Times New Roman" w:eastAsia="Times New Roman" w:hAnsi="Times New Roman" w:cs="Times New Roman"/>
          <w:sz w:val="24"/>
          <w:szCs w:val="24"/>
        </w:rPr>
        <w:t xml:space="preserve"> rate by</w:t>
      </w:r>
      <w:r w:rsidR="0015507F">
        <w:rPr>
          <w:rFonts w:ascii="Times New Roman" w:eastAsia="Times New Roman" w:hAnsi="Times New Roman" w:cs="Times New Roman"/>
          <w:sz w:val="24"/>
          <w:szCs w:val="24"/>
        </w:rPr>
        <w:t xml:space="preserve"> mgs of frass/m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 or 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Frass collectors were taken down </w:t>
      </w:r>
      <w:r w:rsidR="00462178">
        <w:rPr>
          <w:rFonts w:ascii="Times New Roman" w:eastAsia="Times New Roman" w:hAnsi="Times New Roman" w:cs="Times New Roman"/>
          <w:sz w:val="24"/>
          <w:szCs w:val="24"/>
        </w:rPr>
        <w:t>in November 2015</w:t>
      </w:r>
      <w:r w:rsidR="005005CB">
        <w:rPr>
          <w:rFonts w:ascii="Times New Roman" w:eastAsia="Times New Roman" w:hAnsi="Times New Roman" w:cs="Times New Roman"/>
          <w:sz w:val="24"/>
          <w:szCs w:val="24"/>
        </w:rPr>
        <w:t xml:space="preserve"> 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 and</w:t>
      </w:r>
      <w:r w:rsidR="005005CB">
        <w:rPr>
          <w:rFonts w:ascii="Times New Roman" w:eastAsia="Times New Roman" w:hAnsi="Times New Roman" w:cs="Times New Roman"/>
          <w:sz w:val="24"/>
          <w:szCs w:val="24"/>
        </w:rPr>
        <w:t xml:space="preserve"> 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April 2016. </w:t>
      </w:r>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due to frequent rains in the spring months of 2016, samples 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4FEE8970" w14:textId="29ADD4D2" w:rsidR="0050752A" w:rsidRPr="001E24E6" w:rsidRDefault="00B11650" w:rsidP="00246E9F">
      <w:pPr>
        <w:spacing w:after="0" w:line="480" w:lineRule="auto"/>
        <w:rPr>
          <w:rFonts w:ascii="Times New Roman" w:eastAsia="Times New Roman" w:hAnsi="Times New Roman" w:cs="Times New Roman"/>
          <w:sz w:val="24"/>
          <w:szCs w:val="24"/>
          <w:u w:val="single"/>
        </w:rPr>
      </w:pPr>
      <w:ins w:id="45" w:author="Izak Neziri" w:date="2019-11-10T10:18:00Z">
        <w:r>
          <w:rPr>
            <w:rFonts w:ascii="Times New Roman" w:eastAsia="Times New Roman" w:hAnsi="Times New Roman" w:cs="Times New Roman"/>
            <w:sz w:val="24"/>
            <w:szCs w:val="24"/>
            <w:u w:val="single"/>
          </w:rPr>
          <w:t>Litter d</w:t>
        </w:r>
      </w:ins>
      <w:del w:id="46" w:author="Izak Neziri" w:date="2019-11-10T10:18:00Z">
        <w:r w:rsidR="0050752A" w:rsidRPr="001E24E6" w:rsidDel="00B11650">
          <w:rPr>
            <w:rFonts w:ascii="Times New Roman" w:eastAsia="Times New Roman" w:hAnsi="Times New Roman" w:cs="Times New Roman"/>
            <w:sz w:val="24"/>
            <w:szCs w:val="24"/>
            <w:u w:val="single"/>
          </w:rPr>
          <w:delText>D</w:delText>
        </w:r>
      </w:del>
      <w:r w:rsidR="0050752A" w:rsidRPr="001E24E6">
        <w:rPr>
          <w:rFonts w:ascii="Times New Roman" w:eastAsia="Times New Roman" w:hAnsi="Times New Roman" w:cs="Times New Roman"/>
          <w:sz w:val="24"/>
          <w:szCs w:val="24"/>
          <w:u w:val="single"/>
        </w:rPr>
        <w:t>ecomposition</w:t>
      </w:r>
      <w:r w:rsidR="0050752A">
        <w:rPr>
          <w:rFonts w:ascii="Times New Roman" w:eastAsia="Times New Roman" w:hAnsi="Times New Roman" w:cs="Times New Roman"/>
          <w:sz w:val="24"/>
          <w:szCs w:val="24"/>
          <w:u w:val="single"/>
        </w:rPr>
        <w:t xml:space="preserve"> </w:t>
      </w:r>
    </w:p>
    <w:p w14:paraId="0D1B5FE3" w14:textId="03C7B3E6" w:rsidR="0050752A"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each replicate plot I deployed twenty 20x20cm mesh litter bags (García-Palacios et al.</w:t>
      </w:r>
      <w:ins w:id="47" w:author="Julia Bramstedt" w:date="2019-07-30T11:34:00Z">
        <w:r w:rsidR="0061173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2016) </w:t>
      </w:r>
      <w:r w:rsidR="0023504D">
        <w:rPr>
          <w:rFonts w:ascii="Times New Roman" w:eastAsia="Times New Roman" w:hAnsi="Times New Roman" w:cs="Times New Roman"/>
          <w:sz w:val="24"/>
          <w:szCs w:val="24"/>
        </w:rPr>
        <w:t>with a top sieve size of 2 mm (</w:t>
      </w:r>
      <w:proofErr w:type="spellStart"/>
      <w:r w:rsidR="0023504D">
        <w:rPr>
          <w:rFonts w:ascii="Times New Roman" w:eastAsia="Times New Roman" w:hAnsi="Times New Roman" w:cs="Times New Roman"/>
          <w:sz w:val="24"/>
          <w:szCs w:val="24"/>
        </w:rPr>
        <w:t>Genung</w:t>
      </w:r>
      <w:proofErr w:type="spellEnd"/>
      <w:r w:rsidR="0023504D">
        <w:rPr>
          <w:rFonts w:ascii="Times New Roman" w:eastAsia="Times New Roman" w:hAnsi="Times New Roman" w:cs="Times New Roman"/>
          <w:sz w:val="24"/>
          <w:szCs w:val="24"/>
        </w:rPr>
        <w:t xml:space="preserve"> et al, 2013)  and a bottom sieve size of 0.5 mm (Schweitzer et al, 2005) to reduce the loss of its contents while still allowing small detritivores to enter the bags with</w:t>
      </w:r>
      <w:r>
        <w:rPr>
          <w:rFonts w:ascii="Times New Roman" w:eastAsia="Times New Roman" w:hAnsi="Times New Roman" w:cs="Times New Roman"/>
          <w:sz w:val="24"/>
          <w:szCs w:val="24"/>
        </w:rPr>
        <w:t xml:space="preserve"> 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conifer needle sample of Douglas </w:t>
      </w:r>
      <w:r w:rsidR="003511E7">
        <w:rPr>
          <w:rFonts w:ascii="Times New Roman" w:eastAsia="Times New Roman" w:hAnsi="Times New Roman" w:cs="Times New Roman"/>
          <w:sz w:val="24"/>
          <w:szCs w:val="24"/>
        </w:rPr>
        <w:t xml:space="preserve">fir </w:t>
      </w:r>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Pseudotsuga</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menziesii</w:t>
      </w:r>
      <w:proofErr w:type="spellEnd"/>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grand fir </w:t>
      </w:r>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Abies</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grandis</w:t>
      </w:r>
      <w:proofErr w:type="spellEnd"/>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t xml:space="preserve">ponderosa pine </w:t>
      </w:r>
      <w:r w:rsidR="001B33B9">
        <w:rPr>
          <w:rFonts w:ascii="Times New Roman" w:eastAsia="Times New Roman" w:hAnsi="Times New Roman" w:cs="Times New Roman"/>
          <w:sz w:val="24"/>
          <w:szCs w:val="24"/>
        </w:rPr>
        <w:t>(</w:t>
      </w:r>
      <w:r w:rsidR="001B33B9" w:rsidRPr="001B33B9">
        <w:rPr>
          <w:rFonts w:ascii="Times New Roman" w:eastAsia="Times New Roman" w:hAnsi="Times New Roman" w:cs="Times New Roman"/>
          <w:i/>
          <w:sz w:val="24"/>
          <w:szCs w:val="24"/>
        </w:rPr>
        <w:t>Pinus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r w:rsidR="006574EB">
        <w:rPr>
          <w:rFonts w:ascii="Times New Roman" w:eastAsia="Times New Roman" w:hAnsi="Times New Roman" w:cs="Times New Roman"/>
          <w:sz w:val="24"/>
          <w:szCs w:val="24"/>
        </w:rPr>
        <w:t>1-part</w:t>
      </w:r>
      <w:r w:rsidR="003B3072">
        <w:rPr>
          <w:rFonts w:ascii="Times New Roman" w:eastAsia="Times New Roman" w:hAnsi="Times New Roman" w:cs="Times New Roman"/>
          <w:sz w:val="24"/>
          <w:szCs w:val="24"/>
        </w:rPr>
        <w:t xml:space="preserve"> ponderosa pine, two parts Douglas fir, and </w:t>
      </w:r>
      <w:r w:rsidR="00FD2E61">
        <w:rPr>
          <w:rFonts w:ascii="Times New Roman" w:eastAsia="Times New Roman" w:hAnsi="Times New Roman" w:cs="Times New Roman"/>
          <w:sz w:val="24"/>
          <w:szCs w:val="24"/>
        </w:rPr>
        <w:t>one-part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48"/>
      <w:r>
        <w:rPr>
          <w:rFonts w:ascii="Times New Roman" w:eastAsia="Times New Roman" w:hAnsi="Times New Roman" w:cs="Times New Roman"/>
          <w:sz w:val="24"/>
          <w:szCs w:val="24"/>
        </w:rPr>
        <w:t>biomes</w:t>
      </w:r>
      <w:commentRangeEnd w:id="48"/>
      <w:r w:rsidR="0061173C">
        <w:rPr>
          <w:rStyle w:val="CommentReference"/>
        </w:rPr>
        <w:commentReference w:id="48"/>
      </w:r>
      <w:r>
        <w:rPr>
          <w:rFonts w:ascii="Times New Roman" w:eastAsia="Times New Roman" w:hAnsi="Times New Roman" w:cs="Times New Roman"/>
          <w:sz w:val="24"/>
          <w:szCs w:val="24"/>
        </w:rPr>
        <w:t xml:space="preserve">.  </w:t>
      </w:r>
    </w:p>
    <w:p w14:paraId="6E3A44E7" w14:textId="3C09F9A2" w:rsidR="00217AF9"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w:t>
      </w:r>
      <w:commentRangeStart w:id="49"/>
      <w:commentRangeStart w:id="50"/>
      <w:r w:rsidR="004D5173">
        <w:rPr>
          <w:rFonts w:ascii="Times New Roman" w:eastAsia="Times New Roman" w:hAnsi="Times New Roman" w:cs="Times New Roman"/>
          <w:sz w:val="24"/>
          <w:szCs w:val="24"/>
        </w:rPr>
        <w:t xml:space="preserve">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w:t>
      </w:r>
      <w:commentRangeEnd w:id="49"/>
      <w:r w:rsidR="003B3072">
        <w:rPr>
          <w:rStyle w:val="CommentReference"/>
        </w:rPr>
        <w:commentReference w:id="49"/>
      </w:r>
      <w:commentRangeEnd w:id="50"/>
      <w:r w:rsidR="00B54704">
        <w:rPr>
          <w:rStyle w:val="CommentReference"/>
        </w:rPr>
        <w:commentReference w:id="50"/>
      </w:r>
      <w:r w:rsidR="004D5173">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Mesh bags with leaves were subsequently placed into </w:t>
      </w:r>
      <w:commentRangeStart w:id="51"/>
      <w:commentRangeStart w:id="52"/>
      <w:r>
        <w:rPr>
          <w:rFonts w:ascii="Times New Roman" w:eastAsia="Times New Roman" w:hAnsi="Times New Roman" w:cs="Times New Roman"/>
          <w:sz w:val="24"/>
          <w:szCs w:val="24"/>
        </w:rPr>
        <w:t xml:space="preserve">red peanut bags </w:t>
      </w:r>
      <w:commentRangeEnd w:id="51"/>
      <w:r w:rsidR="00217AF9">
        <w:rPr>
          <w:rStyle w:val="CommentReference"/>
        </w:rPr>
        <w:commentReference w:id="51"/>
      </w:r>
      <w:commentRangeEnd w:id="52"/>
      <w:r w:rsidR="003B3072">
        <w:rPr>
          <w:rFonts w:ascii="Times New Roman" w:eastAsia="Times New Roman" w:hAnsi="Times New Roman" w:cs="Times New Roman"/>
          <w:sz w:val="24"/>
          <w:szCs w:val="24"/>
        </w:rPr>
        <w:t xml:space="preserve">(mesh size </w:t>
      </w:r>
      <w:r w:rsidR="003B3072" w:rsidRPr="00F14B45">
        <w:rPr>
          <w:rFonts w:ascii="Times New Roman" w:eastAsia="Times New Roman" w:hAnsi="Times New Roman" w:cs="Times New Roman"/>
          <w:sz w:val="24"/>
          <w:szCs w:val="24"/>
          <w:highlight w:val="yellow"/>
        </w:rPr>
        <w:t>XX Clay will get</w:t>
      </w:r>
      <w:r w:rsidR="003B3072">
        <w:rPr>
          <w:rFonts w:ascii="Times New Roman" w:eastAsia="Times New Roman" w:hAnsi="Times New Roman" w:cs="Times New Roman"/>
          <w:sz w:val="24"/>
          <w:szCs w:val="24"/>
        </w:rPr>
        <w:t xml:space="preserve">) </w:t>
      </w:r>
      <w:r w:rsidR="00B03F08">
        <w:rPr>
          <w:rStyle w:val="CommentReference"/>
        </w:rPr>
        <w:commentReference w:id="52"/>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177AC1B7" w:rsidR="00217AF9" w:rsidRDefault="00B54704"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fishing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w:t>
      </w:r>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 of rebar </w:t>
      </w:r>
      <w:r w:rsidR="00217AF9">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fishing line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w:t>
      </w:r>
      <w:ins w:id="53" w:author="Julia Bramstedt" w:date="2019-07-30T11:39:00Z">
        <w:r w:rsidR="0061173C">
          <w:rPr>
            <w:rFonts w:ascii="Times New Roman" w:eastAsia="Times New Roman" w:hAnsi="Times New Roman" w:cs="Times New Roman"/>
            <w:sz w:val="24"/>
            <w:szCs w:val="24"/>
          </w:rPr>
          <w:t>,</w:t>
        </w:r>
      </w:ins>
      <w:r w:rsidR="0050752A">
        <w:rPr>
          <w:rFonts w:ascii="Times New Roman" w:eastAsia="Times New Roman" w:hAnsi="Times New Roman" w:cs="Times New Roman"/>
          <w:sz w:val="24"/>
          <w:szCs w:val="24"/>
        </w:rPr>
        <w:t xml:space="preserve"> </w:t>
      </w:r>
      <w:del w:id="54" w:author="Julia Bramstedt" w:date="2019-07-30T11:39:00Z">
        <w:r w:rsidR="00217AF9" w:rsidDel="0061173C">
          <w:rPr>
            <w:rFonts w:ascii="Times New Roman" w:eastAsia="Times New Roman" w:hAnsi="Times New Roman" w:cs="Times New Roman"/>
            <w:sz w:val="24"/>
            <w:szCs w:val="24"/>
          </w:rPr>
          <w:delText xml:space="preserve">or </w:delText>
        </w:r>
      </w:del>
      <w:r w:rsidR="00217AF9">
        <w:rPr>
          <w:rFonts w:ascii="Times New Roman" w:eastAsia="Times New Roman" w:hAnsi="Times New Roman" w:cs="Times New Roman"/>
          <w:sz w:val="24"/>
          <w:szCs w:val="24"/>
        </w:rPr>
        <w:t xml:space="preserve">displaced by hillslope </w:t>
      </w:r>
      <w:r w:rsidR="0050752A">
        <w:rPr>
          <w:rFonts w:ascii="Times New Roman" w:eastAsia="Times New Roman" w:hAnsi="Times New Roman" w:cs="Times New Roman"/>
          <w:sz w:val="24"/>
          <w:szCs w:val="24"/>
        </w:rPr>
        <w:t>runoff</w:t>
      </w:r>
      <w:ins w:id="55" w:author="Julia Bramstedt" w:date="2019-07-30T11:39:00Z">
        <w:r w:rsidR="0061173C">
          <w:rPr>
            <w:rFonts w:ascii="Times New Roman" w:eastAsia="Times New Roman" w:hAnsi="Times New Roman" w:cs="Times New Roman"/>
            <w:sz w:val="24"/>
            <w:szCs w:val="24"/>
          </w:rPr>
          <w:t>, or moved by animals</w:t>
        </w:r>
      </w:ins>
      <w:r w:rsidR="0050752A">
        <w:rPr>
          <w:rFonts w:ascii="Times New Roman" w:eastAsia="Times New Roman" w:hAnsi="Times New Roman" w:cs="Times New Roman"/>
          <w:sz w:val="24"/>
          <w:szCs w:val="24"/>
        </w:rPr>
        <w:t>. A coin flip determined which bags (conifers or deciduous maple) were placed upstream and downstream at each site</w:t>
      </w:r>
      <w:commentRangeStart w:id="56"/>
      <w:commentRangeStart w:id="57"/>
      <w:r w:rsidR="0050752A">
        <w:rPr>
          <w:rFonts w:ascii="Times New Roman" w:eastAsia="Times New Roman" w:hAnsi="Times New Roman" w:cs="Times New Roman"/>
          <w:sz w:val="24"/>
          <w:szCs w:val="24"/>
        </w:rPr>
        <w:t xml:space="preserve">. Handling loss </w:t>
      </w:r>
      <w:commentRangeStart w:id="58"/>
      <w:commentRangeEnd w:id="56"/>
      <w:r w:rsidR="00217AF9">
        <w:rPr>
          <w:rStyle w:val="CommentReference"/>
        </w:rPr>
        <w:commentReference w:id="56"/>
      </w:r>
      <w:commentRangeEnd w:id="57"/>
      <w:r w:rsidR="00E93087">
        <w:rPr>
          <w:rStyle w:val="CommentReference"/>
        </w:rPr>
        <w:commentReference w:id="57"/>
      </w:r>
      <w:r w:rsidR="0050752A">
        <w:rPr>
          <w:rFonts w:ascii="Times New Roman" w:eastAsia="Times New Roman" w:hAnsi="Times New Roman" w:cs="Times New Roman"/>
          <w:sz w:val="24"/>
          <w:szCs w:val="24"/>
        </w:rPr>
        <w:t xml:space="preserve">was </w:t>
      </w:r>
      <w:commentRangeEnd w:id="58"/>
      <w:r w:rsidR="000064F3">
        <w:rPr>
          <w:rStyle w:val="CommentReference"/>
        </w:rPr>
        <w:lastRenderedPageBreak/>
        <w:commentReference w:id="58"/>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79E1A97D" w14:textId="4655A4DA" w:rsidR="00E9693A" w:rsidRDefault="00532C35" w:rsidP="00E969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month break during winter snowpack</w:t>
      </w:r>
      <w:r w:rsidR="00657AB0">
        <w:rPr>
          <w:rFonts w:ascii="Times New Roman" w:eastAsia="Times New Roman" w:hAnsi="Times New Roman" w:cs="Times New Roman"/>
          <w:sz w:val="24"/>
          <w:szCs w:val="24"/>
        </w:rPr>
        <w:t xml:space="preserve"> (December 2015 to April 2016)</w:t>
      </w:r>
      <w:r>
        <w:rPr>
          <w:rFonts w:ascii="Times New Roman" w:eastAsia="Times New Roman" w:hAnsi="Times New Roman" w:cs="Times New Roman"/>
          <w:sz w:val="24"/>
          <w:szCs w:val="24"/>
        </w:rPr>
        <w:t xml:space="preserve"> when the sites were inaccessible.  </w:t>
      </w:r>
      <w:r w:rsidR="00657AB0">
        <w:rPr>
          <w:rFonts w:ascii="Times New Roman" w:eastAsia="Times New Roman" w:hAnsi="Times New Roman" w:cs="Times New Roman"/>
          <w:sz w:val="24"/>
          <w:szCs w:val="24"/>
        </w:rPr>
        <w:t xml:space="preserve">During </w:t>
      </w:r>
      <w:r w:rsidR="000064F3">
        <w:rPr>
          <w:rFonts w:ascii="Times New Roman" w:eastAsia="Times New Roman" w:hAnsi="Times New Roman" w:cs="Times New Roman"/>
          <w:sz w:val="24"/>
          <w:szCs w:val="24"/>
        </w:rPr>
        <w:t>each retrieval from the field, one conifer bag and one maple bag were</w:t>
      </w:r>
      <w:ins w:id="59" w:author="Izak Neziri" w:date="2019-11-10T10:21:00Z">
        <w:r w:rsidR="00B11650">
          <w:rPr>
            <w:rFonts w:ascii="Times New Roman" w:eastAsia="Times New Roman" w:hAnsi="Times New Roman" w:cs="Times New Roman"/>
            <w:sz w:val="24"/>
            <w:szCs w:val="24"/>
          </w:rPr>
          <w:t xml:space="preserve"> randomly</w:t>
        </w:r>
      </w:ins>
      <w:r w:rsidR="000064F3">
        <w:rPr>
          <w:rFonts w:ascii="Times New Roman" w:eastAsia="Times New Roman" w:hAnsi="Times New Roman" w:cs="Times New Roman"/>
          <w:sz w:val="24"/>
          <w:szCs w:val="24"/>
        </w:rPr>
        <w:t xml:space="preserve"> collected from each plot for a total of 48 bags per sampling time.  Bags were randomly chosen for pickup and returned to the lab in a Ziploc bag to 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r w:rsidR="006574EB">
        <w:rPr>
          <w:rFonts w:ascii="Times New Roman" w:eastAsia="Times New Roman" w:hAnsi="Times New Roman" w:cs="Times New Roman"/>
          <w:sz w:val="24"/>
          <w:szCs w:val="24"/>
        </w:rPr>
        <w:t>8</w:t>
      </w:r>
      <w:r w:rsidR="000064F3">
        <w:rPr>
          <w:rFonts w:ascii="Times New Roman" w:eastAsia="Times New Roman" w:hAnsi="Times New Roman" w:cs="Times New Roman"/>
          <w:sz w:val="24"/>
          <w:szCs w:val="24"/>
        </w:rPr>
        <w:t xml:space="preserve"> per plot and leaf type).</w:t>
      </w:r>
      <w:r w:rsidR="00657AB0">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sidR="00AC4E7A">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sidR="00AC4E7A">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r w:rsidR="00E9693A">
        <w:rPr>
          <w:rFonts w:ascii="Times New Roman" w:eastAsia="Times New Roman" w:hAnsi="Times New Roman" w:cs="Times New Roman"/>
          <w:sz w:val="24"/>
          <w:szCs w:val="24"/>
        </w:rPr>
        <w:t>Decomposition was calculated as: Rate (k) = slope = [</w:t>
      </w:r>
      <w:proofErr w:type="gramStart"/>
      <w:r w:rsidR="00E9693A">
        <w:rPr>
          <w:rFonts w:ascii="Times New Roman" w:eastAsia="Times New Roman" w:hAnsi="Times New Roman" w:cs="Times New Roman"/>
          <w:sz w:val="24"/>
          <w:szCs w:val="24"/>
        </w:rPr>
        <w:t>ln(</w:t>
      </w:r>
      <w:proofErr w:type="gramEnd"/>
      <w:r w:rsidR="00E9693A">
        <w:rPr>
          <w:rFonts w:ascii="Times New Roman" w:eastAsia="Times New Roman" w:hAnsi="Times New Roman" w:cs="Times New Roman"/>
          <w:sz w:val="24"/>
          <w:szCs w:val="24"/>
        </w:rPr>
        <w:t>% mass remaining) / # days deployed]</w:t>
      </w:r>
      <w:r w:rsidR="00805352">
        <w:rPr>
          <w:rFonts w:ascii="Times New Roman" w:eastAsia="Times New Roman" w:hAnsi="Times New Roman" w:cs="Times New Roman"/>
          <w:sz w:val="24"/>
          <w:szCs w:val="24"/>
        </w:rPr>
        <w:t>.</w:t>
      </w:r>
    </w:p>
    <w:p w14:paraId="32865142" w14:textId="77777777" w:rsidR="003F7EDC" w:rsidRPr="00B30CE3" w:rsidRDefault="00C61EA6" w:rsidP="00246E9F">
      <w:pPr>
        <w:spacing w:after="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087083F8" w:rsidR="003F7EDC" w:rsidRDefault="00B11650" w:rsidP="00246E9F">
      <w:pPr>
        <w:spacing w:after="0" w:line="480" w:lineRule="auto"/>
        <w:ind w:firstLine="720"/>
        <w:rPr>
          <w:rFonts w:ascii="Times New Roman" w:eastAsia="Times New Roman" w:hAnsi="Times New Roman" w:cs="Times New Roman"/>
          <w:sz w:val="24"/>
          <w:szCs w:val="24"/>
        </w:rPr>
      </w:pPr>
      <w:ins w:id="60" w:author="Izak Neziri" w:date="2019-11-10T10:21:00Z">
        <w:r>
          <w:rPr>
            <w:rFonts w:ascii="Times New Roman" w:eastAsia="Times New Roman" w:hAnsi="Times New Roman" w:cs="Times New Roman"/>
            <w:sz w:val="24"/>
            <w:szCs w:val="24"/>
          </w:rPr>
          <w:t>Upon</w:t>
        </w:r>
      </w:ins>
      <w:del w:id="61" w:author="Izak Neziri" w:date="2019-11-10T10:21:00Z">
        <w:r w:rsidR="00AC4E7A" w:rsidDel="00B11650">
          <w:rPr>
            <w:rFonts w:ascii="Times New Roman" w:eastAsia="Times New Roman" w:hAnsi="Times New Roman" w:cs="Times New Roman"/>
            <w:sz w:val="24"/>
            <w:szCs w:val="24"/>
          </w:rPr>
          <w:delText>During</w:delText>
        </w:r>
      </w:del>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20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 xml:space="preserve">each </w:t>
      </w:r>
      <w:r w:rsidR="00C61EA6">
        <w:rPr>
          <w:rFonts w:ascii="Times New Roman" w:eastAsia="Times New Roman" w:hAnsi="Times New Roman" w:cs="Times New Roman"/>
          <w:sz w:val="24"/>
          <w:szCs w:val="24"/>
        </w:rPr>
        <w:lastRenderedPageBreak/>
        <w:t>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73E3E65C" w:rsidR="003F7EDC" w:rsidRDefault="00245B42"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 xml:space="preserve">placed into an </w:t>
      </w:r>
      <w:proofErr w:type="spellStart"/>
      <w:r w:rsidR="00C61EA6">
        <w:rPr>
          <w:rFonts w:ascii="Times New Roman" w:eastAsia="Times New Roman" w:hAnsi="Times New Roman" w:cs="Times New Roman"/>
          <w:sz w:val="24"/>
          <w:szCs w:val="24"/>
        </w:rPr>
        <w:t>ashed</w:t>
      </w:r>
      <w:proofErr w:type="spellEnd"/>
      <w:r w:rsidR="00C61EA6">
        <w:rPr>
          <w:rFonts w:ascii="Times New Roman" w:eastAsia="Times New Roman" w:hAnsi="Times New Roman" w:cs="Times New Roman"/>
          <w:sz w:val="24"/>
          <w:szCs w:val="24"/>
        </w:rPr>
        <w:t xml:space="preserve">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w:t>
      </w:r>
      <w:ins w:id="62" w:author="Izak Neziri" w:date="2019-11-10T10:30:00Z">
        <w:r w:rsidR="00052072">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 xml:space="preserve">Percent </m:t>
          </m:r>
          <m:r>
            <w:rPr>
              <w:rFonts w:ascii="Cambria Math" w:eastAsia="Times New Roman" w:hAnsi="Cambria Math" w:cs="Times New Roman"/>
              <w:color w:val="auto"/>
              <w:sz w:val="24"/>
              <w:szCs w:val="24"/>
            </w:rPr>
            <m:t>Moisture</m:t>
          </m:r>
          <m:r>
            <w:rPr>
              <w:rFonts w:ascii="Cambria Math" w:eastAsia="Times New Roman" w:hAnsi="Cambria Math" w:cs="Times New Roman"/>
              <w:color w:val="auto"/>
              <w:sz w:val="24"/>
              <w:szCs w:val="24"/>
            </w:rPr>
            <m:t>=</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 xml:space="preserve">-Mass loss after </m:t>
              </m:r>
              <m:r>
                <w:rPr>
                  <w:rFonts w:ascii="Cambria Math" w:eastAsia="Times New Roman" w:hAnsi="Cambria Math" w:cs="Times New Roman"/>
                  <w:color w:val="auto"/>
                  <w:sz w:val="24"/>
                  <w:szCs w:val="24"/>
                </w:rPr>
                <m:t>48</m:t>
              </m:r>
              <m:r>
                <w:rPr>
                  <w:rFonts w:ascii="Cambria Math" w:eastAsia="Times New Roman" w:hAnsi="Cambria Math" w:cs="Times New Roman"/>
                  <w:color w:val="auto"/>
                  <w:sz w:val="24"/>
                  <w:szCs w:val="24"/>
                </w:rPr>
                <m:t>h in drying oven</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ins>
      <w:r w:rsidR="00C61EA6">
        <w:rPr>
          <w:rFonts w:ascii="Times New Roman" w:eastAsia="Times New Roman" w:hAnsi="Times New Roman" w:cs="Times New Roman"/>
          <w:sz w:val="24"/>
          <w:szCs w:val="24"/>
        </w:rPr>
        <w:t xml:space="preserv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sidR="00C61EA6">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sidR="00C61EA6">
        <w:rPr>
          <w:rFonts w:ascii="Times New Roman" w:eastAsia="Times New Roman" w:hAnsi="Times New Roman" w:cs="Times New Roman"/>
          <w:sz w:val="24"/>
          <w:szCs w:val="24"/>
        </w:rPr>
        <w:t xml:space="preserve">used to calculate percent organic matter. </w:t>
      </w:r>
      <m:oMath>
        <m:r>
          <w:ins w:id="63" w:author="Izak Neziri" w:date="2019-11-10T10:26:00Z">
            <w:rPr>
              <w:rFonts w:ascii="Cambria Math" w:eastAsia="Times New Roman" w:hAnsi="Cambria Math" w:cs="Times New Roman"/>
              <w:color w:val="auto"/>
              <w:sz w:val="24"/>
              <w:szCs w:val="24"/>
              <w:rPrChange w:id="64" w:author="Izak Neziri" w:date="2019-11-10T10:29:00Z">
                <w:rPr>
                  <w:rFonts w:ascii="Cambria Math" w:eastAsia="Times New Roman" w:hAnsi="Cambria Math" w:cs="Times New Roman"/>
                  <w:sz w:val="24"/>
                  <w:szCs w:val="24"/>
                </w:rPr>
              </w:rPrChange>
            </w:rPr>
            <m:t>Percent Organic Matter=</m:t>
          </w:ins>
        </m:r>
        <m:f>
          <m:fPr>
            <m:ctrlPr>
              <w:ins w:id="65" w:author="Izak Neziri" w:date="2019-11-10T10:29:00Z">
                <w:rPr>
                  <w:rFonts w:ascii="Cambria Math" w:eastAsia="Times New Roman" w:hAnsi="Cambria Math" w:cs="Times New Roman"/>
                  <w:i/>
                  <w:color w:val="auto"/>
                  <w:sz w:val="24"/>
                  <w:szCs w:val="24"/>
                  <w:rPrChange w:id="66" w:author="Izak Neziri" w:date="2019-11-10T10:29:00Z">
                    <w:rPr>
                      <w:rFonts w:ascii="Cambria Math" w:eastAsia="Times New Roman" w:hAnsi="Cambria Math" w:cs="Times New Roman"/>
                      <w:i/>
                      <w:sz w:val="24"/>
                      <w:szCs w:val="24"/>
                    </w:rPr>
                  </w:rPrChange>
                </w:rPr>
              </w:ins>
            </m:ctrlPr>
          </m:fPr>
          <m:num>
            <m:sSub>
              <m:sSubPr>
                <m:ctrlPr>
                  <w:ins w:id="67" w:author="Izak Neziri" w:date="2019-11-10T10:29:00Z">
                    <w:rPr>
                      <w:rFonts w:ascii="Cambria Math" w:eastAsia="Times New Roman" w:hAnsi="Cambria Math" w:cs="Times New Roman"/>
                      <w:i/>
                      <w:color w:val="auto"/>
                      <w:sz w:val="24"/>
                      <w:szCs w:val="24"/>
                      <w:rPrChange w:id="68" w:author="Izak Neziri" w:date="2019-11-10T10:29:00Z">
                        <w:rPr>
                          <w:rFonts w:ascii="Cambria Math" w:eastAsia="Times New Roman" w:hAnsi="Cambria Math" w:cs="Times New Roman"/>
                          <w:i/>
                          <w:sz w:val="24"/>
                          <w:szCs w:val="24"/>
                        </w:rPr>
                      </w:rPrChange>
                    </w:rPr>
                  </w:ins>
                </m:ctrlPr>
              </m:sSubPr>
              <m:e>
                <m:r>
                  <w:ins w:id="69" w:author="Izak Neziri" w:date="2019-11-10T10:29:00Z">
                    <w:rPr>
                      <w:rFonts w:ascii="Cambria Math" w:eastAsia="Times New Roman" w:hAnsi="Cambria Math" w:cs="Times New Roman"/>
                      <w:color w:val="auto"/>
                      <w:sz w:val="24"/>
                      <w:szCs w:val="24"/>
                      <w:rPrChange w:id="70" w:author="Izak Neziri" w:date="2019-11-10T10:29:00Z">
                        <w:rPr>
                          <w:rFonts w:ascii="Cambria Math" w:eastAsia="Times New Roman" w:hAnsi="Cambria Math" w:cs="Times New Roman"/>
                          <w:sz w:val="24"/>
                          <w:szCs w:val="24"/>
                        </w:rPr>
                      </w:rPrChange>
                    </w:rPr>
                    <m:t>Mass</m:t>
                  </w:ins>
                </m:r>
              </m:e>
              <m:sub>
                <m:r>
                  <w:ins w:id="71" w:author="Izak Neziri" w:date="2019-11-10T10:29:00Z">
                    <w:rPr>
                      <w:rFonts w:ascii="Cambria Math" w:eastAsia="Times New Roman" w:hAnsi="Cambria Math" w:cs="Times New Roman"/>
                      <w:color w:val="auto"/>
                      <w:sz w:val="24"/>
                      <w:szCs w:val="24"/>
                      <w:rPrChange w:id="72" w:author="Izak Neziri" w:date="2019-11-10T10:29:00Z">
                        <w:rPr>
                          <w:rFonts w:ascii="Cambria Math" w:eastAsia="Times New Roman" w:hAnsi="Cambria Math" w:cs="Times New Roman"/>
                          <w:sz w:val="24"/>
                          <w:szCs w:val="24"/>
                        </w:rPr>
                      </w:rPrChange>
                    </w:rPr>
                    <m:t>Initial</m:t>
                  </w:ins>
                </m:r>
              </m:sub>
            </m:sSub>
            <m:r>
              <w:ins w:id="73" w:author="Izak Neziri" w:date="2019-11-10T10:29:00Z">
                <w:rPr>
                  <w:rFonts w:ascii="Cambria Math" w:eastAsia="Times New Roman" w:hAnsi="Cambria Math" w:cs="Times New Roman"/>
                  <w:color w:val="auto"/>
                  <w:sz w:val="24"/>
                  <w:szCs w:val="24"/>
                  <w:rPrChange w:id="74" w:author="Izak Neziri" w:date="2019-11-10T10:29:00Z">
                    <w:rPr>
                      <w:rFonts w:ascii="Cambria Math" w:eastAsia="Times New Roman" w:hAnsi="Cambria Math" w:cs="Times New Roman"/>
                      <w:sz w:val="24"/>
                      <w:szCs w:val="24"/>
                    </w:rPr>
                  </w:rPrChange>
                </w:rPr>
                <m:t>-Mass loss after ashing</m:t>
              </w:ins>
            </m:r>
          </m:num>
          <m:den>
            <m:sSub>
              <m:sSubPr>
                <m:ctrlPr>
                  <w:ins w:id="75" w:author="Izak Neziri" w:date="2019-11-10T10:29:00Z">
                    <w:rPr>
                      <w:rFonts w:ascii="Cambria Math" w:eastAsia="Times New Roman" w:hAnsi="Cambria Math" w:cs="Times New Roman"/>
                      <w:i/>
                      <w:color w:val="auto"/>
                      <w:sz w:val="24"/>
                      <w:szCs w:val="24"/>
                      <w:rPrChange w:id="76" w:author="Izak Neziri" w:date="2019-11-10T10:29:00Z">
                        <w:rPr>
                          <w:rFonts w:ascii="Cambria Math" w:eastAsia="Times New Roman" w:hAnsi="Cambria Math" w:cs="Times New Roman"/>
                          <w:i/>
                          <w:sz w:val="24"/>
                          <w:szCs w:val="24"/>
                        </w:rPr>
                      </w:rPrChange>
                    </w:rPr>
                  </w:ins>
                </m:ctrlPr>
              </m:sSubPr>
              <m:e>
                <m:r>
                  <w:ins w:id="77" w:author="Izak Neziri" w:date="2019-11-10T10:29:00Z">
                    <w:rPr>
                      <w:rFonts w:ascii="Cambria Math" w:eastAsia="Times New Roman" w:hAnsi="Cambria Math" w:cs="Times New Roman"/>
                      <w:color w:val="auto"/>
                      <w:sz w:val="24"/>
                      <w:szCs w:val="24"/>
                      <w:rPrChange w:id="78" w:author="Izak Neziri" w:date="2019-11-10T10:29:00Z">
                        <w:rPr>
                          <w:rFonts w:ascii="Cambria Math" w:eastAsia="Times New Roman" w:hAnsi="Cambria Math" w:cs="Times New Roman"/>
                          <w:sz w:val="24"/>
                          <w:szCs w:val="24"/>
                        </w:rPr>
                      </w:rPrChange>
                    </w:rPr>
                    <m:t>Mass</m:t>
                  </w:ins>
                </m:r>
              </m:e>
              <m:sub>
                <m:r>
                  <w:ins w:id="79" w:author="Izak Neziri" w:date="2019-11-10T10:29:00Z">
                    <w:rPr>
                      <w:rFonts w:ascii="Cambria Math" w:eastAsia="Times New Roman" w:hAnsi="Cambria Math" w:cs="Times New Roman"/>
                      <w:color w:val="auto"/>
                      <w:sz w:val="24"/>
                      <w:szCs w:val="24"/>
                      <w:rPrChange w:id="80" w:author="Izak Neziri" w:date="2019-11-10T10:29:00Z">
                        <w:rPr>
                          <w:rFonts w:ascii="Cambria Math" w:eastAsia="Times New Roman" w:hAnsi="Cambria Math" w:cs="Times New Roman"/>
                          <w:sz w:val="24"/>
                          <w:szCs w:val="24"/>
                        </w:rPr>
                      </w:rPrChange>
                    </w:rPr>
                    <m:t>Initial</m:t>
                  </w:ins>
                </m:r>
              </m:sub>
            </m:sSub>
          </m:den>
        </m:f>
      </m:oMath>
    </w:p>
    <w:p w14:paraId="557C82F4"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322FF19D"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extractant </w:t>
      </w:r>
      <w:commentRangeStart w:id="81"/>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w:t>
      </w:r>
      <w:ins w:id="82" w:author="Izak Neziri" w:date="2019-11-10T10:25:00Z">
        <w:r w:rsidR="000802A5">
          <w:rPr>
            <w:rFonts w:ascii="Times New Roman" w:eastAsia="Times New Roman" w:hAnsi="Times New Roman" w:cs="Times New Roman"/>
            <w:sz w:val="24"/>
            <w:szCs w:val="24"/>
          </w:rPr>
          <w:t>s</w:t>
        </w:r>
      </w:ins>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81"/>
      <w:r w:rsidR="00583A7F">
        <w:rPr>
          <w:rStyle w:val="CommentReference"/>
        </w:rPr>
        <w:commentReference w:id="81"/>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w:t>
      </w:r>
      <w:ins w:id="83" w:author="Julia Bramstedt" w:date="2019-07-30T11:54: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 xml:space="preserve">000 g </w:t>
      </w:r>
      <w:r w:rsidR="00B54704" w:rsidRPr="00F62834">
        <w:rPr>
          <w:rFonts w:ascii="Times New Roman" w:eastAsia="Times New Roman" w:hAnsi="Times New Roman" w:cs="Times New Roman"/>
          <w:sz w:val="24"/>
          <w:szCs w:val="24"/>
          <w:highlight w:val="yellow"/>
          <w:rPrChange w:id="84" w:author="Julia Bramstedt" w:date="2019-07-30T11:54:00Z">
            <w:rPr>
              <w:rFonts w:ascii="Times New Roman" w:eastAsia="Times New Roman" w:hAnsi="Times New Roman" w:cs="Times New Roman"/>
              <w:sz w:val="24"/>
              <w:szCs w:val="24"/>
            </w:rPr>
          </w:rPrChange>
        </w:rPr>
        <w:t>()</w:t>
      </w:r>
      <w:r>
        <w:rPr>
          <w:rFonts w:ascii="Times New Roman" w:eastAsia="Times New Roman" w:hAnsi="Times New Roman" w:cs="Times New Roman"/>
          <w:sz w:val="24"/>
          <w:szCs w:val="24"/>
        </w:rPr>
        <w:t xml:space="preserve"> </w:t>
      </w:r>
      <w:commentRangeStart w:id="85"/>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filter and stored in the freezer until analysis</w:t>
      </w:r>
      <w:commentRangeEnd w:id="85"/>
      <w:r w:rsidR="00DC2DF4">
        <w:rPr>
          <w:rStyle w:val="CommentReference"/>
        </w:rPr>
        <w:commentReference w:id="85"/>
      </w:r>
      <w:r>
        <w:rPr>
          <w:rFonts w:ascii="Times New Roman" w:eastAsia="Times New Roman" w:hAnsi="Times New Roman" w:cs="Times New Roman"/>
          <w:sz w:val="24"/>
          <w:szCs w:val="24"/>
        </w:rPr>
        <w:t xml:space="preserve">. Samples were analyzed for inorganic phosphorous </w:t>
      </w:r>
      <w:r w:rsidR="00DC2DF4">
        <w:rPr>
          <w:rFonts w:ascii="Times New Roman" w:eastAsia="Times New Roman" w:hAnsi="Times New Roman" w:cs="Times New Roman"/>
          <w:sz w:val="24"/>
          <w:szCs w:val="24"/>
        </w:rPr>
        <w:t xml:space="preserve">using the </w:t>
      </w:r>
      <w:r w:rsidR="00395CA0">
        <w:rPr>
          <w:rFonts w:ascii="Times New Roman" w:eastAsia="Times New Roman" w:hAnsi="Times New Roman" w:cs="Times New Roman"/>
          <w:sz w:val="24"/>
          <w:szCs w:val="24"/>
        </w:rPr>
        <w:t>Bray P1</w:t>
      </w:r>
      <w:r w:rsidR="00DC2DF4">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lastRenderedPageBreak/>
        <w:t>(</w:t>
      </w:r>
      <w:r w:rsidR="001F3600" w:rsidRPr="001F3600">
        <w:rPr>
          <w:rFonts w:ascii="Times New Roman" w:eastAsia="Times New Roman" w:hAnsi="Times New Roman" w:cs="Times New Roman"/>
          <w:sz w:val="24"/>
          <w:szCs w:val="24"/>
        </w:rPr>
        <w:t>Seal AQ1, Seal Analytical; Mequon, Wisconsin, USA) with EPA equivalent methods</w:t>
      </w:r>
      <w:ins w:id="86" w:author="Izak Neziri" w:date="2019-11-10T10:23:00Z">
        <w:r w:rsidR="000802A5">
          <w:rPr>
            <w:rFonts w:ascii="Times New Roman" w:eastAsia="Times New Roman" w:hAnsi="Times New Roman" w:cs="Times New Roman"/>
            <w:sz w:val="24"/>
            <w:szCs w:val="24"/>
          </w:rPr>
          <w:t xml:space="preserve"> (Murphy and Riley, 1962)</w:t>
        </w:r>
      </w:ins>
      <w:r w:rsidR="001F3600">
        <w:rPr>
          <w:rFonts w:ascii="Times New Roman" w:eastAsia="Times New Roman" w:hAnsi="Times New Roman" w:cs="Times New Roman"/>
          <w:sz w:val="24"/>
          <w:szCs w:val="24"/>
        </w:rPr>
        <w:t>.</w:t>
      </w:r>
    </w:p>
    <w:p w14:paraId="5B7F34D3"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3CBCCDCC"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4759C">
        <w:rPr>
          <w:rFonts w:ascii="Times New Roman" w:eastAsia="Times New Roman" w:hAnsi="Times New Roman" w:cs="Times New Roman"/>
          <w:sz w:val="24"/>
          <w:szCs w:val="24"/>
        </w:rPr>
        <w:t>Five</w:t>
      </w:r>
      <w:commentRangeStart w:id="87"/>
      <w:commentRangeStart w:id="88"/>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grams </w:t>
      </w:r>
      <w:commentRangeEnd w:id="87"/>
      <w:r w:rsidR="00DC2DF4">
        <w:rPr>
          <w:rStyle w:val="CommentReference"/>
        </w:rPr>
        <w:commentReference w:id="87"/>
      </w:r>
      <w:commentRangeEnd w:id="88"/>
      <w:r w:rsidR="00246E9F">
        <w:rPr>
          <w:rStyle w:val="CommentReference"/>
        </w:rPr>
        <w:commentReference w:id="88"/>
      </w:r>
      <w:r>
        <w:rPr>
          <w:rFonts w:ascii="Times New Roman" w:eastAsia="Times New Roman" w:hAnsi="Times New Roman" w:cs="Times New Roman"/>
          <w:sz w:val="24"/>
          <w:szCs w:val="24"/>
        </w:rPr>
        <w:t xml:space="preserve">of </w:t>
      </w:r>
      <w:r w:rsidR="00467FB4">
        <w:rPr>
          <w:rFonts w:ascii="Times New Roman" w:eastAsia="Times New Roman" w:hAnsi="Times New Roman" w:cs="Times New Roman"/>
          <w:sz w:val="24"/>
          <w:szCs w:val="24"/>
        </w:rPr>
        <w:t>air-dried</w:t>
      </w:r>
      <w:r>
        <w:rPr>
          <w:rFonts w:ascii="Times New Roman" w:eastAsia="Times New Roman" w:hAnsi="Times New Roman" w:cs="Times New Roman"/>
          <w:sz w:val="24"/>
          <w:szCs w:val="24"/>
        </w:rPr>
        <w:t xml:space="preserve"> soil were added to </w:t>
      </w:r>
      <w:r w:rsidR="0014759C">
        <w:rPr>
          <w:rFonts w:ascii="Times New Roman" w:eastAsia="Times New Roman" w:hAnsi="Times New Roman" w:cs="Times New Roman"/>
          <w:sz w:val="24"/>
          <w:szCs w:val="24"/>
        </w:rPr>
        <w:t>37.5</w:t>
      </w:r>
      <w:r>
        <w:rPr>
          <w:rFonts w:ascii="Times New Roman" w:eastAsia="Times New Roman" w:hAnsi="Times New Roman" w:cs="Times New Roman"/>
          <w:sz w:val="24"/>
          <w:szCs w:val="24"/>
        </w:rPr>
        <w:t xml:space="preserve">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sidR="00B54704">
        <w:rPr>
          <w:rFonts w:ascii="Times New Roman" w:eastAsia="Times New Roman" w:hAnsi="Times New Roman" w:cs="Times New Roman"/>
          <w:sz w:val="24"/>
          <w:szCs w:val="24"/>
        </w:rPr>
        <w:t xml:space="preserve"> and then centrifuged at 10</w:t>
      </w:r>
      <w:ins w:id="89" w:author="Julia Bramstedt" w:date="2019-07-30T11:55: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000</w:t>
      </w:r>
      <w:ins w:id="90" w:author="Julia Bramstedt" w:date="2019-07-30T11:55:00Z">
        <w:r w:rsidR="00F62834">
          <w:rPr>
            <w:rFonts w:ascii="Times New Roman" w:eastAsia="Times New Roman" w:hAnsi="Times New Roman" w:cs="Times New Roman"/>
            <w:sz w:val="24"/>
            <w:szCs w:val="24"/>
          </w:rPr>
          <w:t xml:space="preserve"> </w:t>
        </w:r>
      </w:ins>
      <w:r w:rsidR="00B54704">
        <w:rPr>
          <w:rFonts w:ascii="Times New Roman" w:eastAsia="Times New Roman" w:hAnsi="Times New Roman" w:cs="Times New Roman"/>
          <w:sz w:val="24"/>
          <w:szCs w:val="24"/>
        </w:rPr>
        <w:t>g</w:t>
      </w:r>
      <w:r w:rsidR="00467F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7FB4">
        <w:rPr>
          <w:rFonts w:ascii="Times New Roman" w:eastAsia="Times New Roman" w:hAnsi="Times New Roman" w:cs="Times New Roman"/>
          <w:sz w:val="24"/>
          <w:szCs w:val="24"/>
        </w:rPr>
        <w:t>T</w:t>
      </w:r>
      <w:commentRangeStart w:id="91"/>
      <w:r w:rsidR="00467FB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fiberglass filter and stored in the freezer until analysis</w:t>
      </w:r>
      <w:commentRangeEnd w:id="91"/>
      <w:r w:rsidR="00DC2DF4">
        <w:rPr>
          <w:rStyle w:val="CommentReference"/>
        </w:rPr>
        <w:commentReference w:id="91"/>
      </w:r>
      <w:r>
        <w:rPr>
          <w:rFonts w:ascii="Times New Roman" w:eastAsia="Times New Roman" w:hAnsi="Times New Roman" w:cs="Times New Roman"/>
          <w:sz w:val="24"/>
          <w:szCs w:val="24"/>
        </w:rPr>
        <w:t>.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+NO</w:t>
      </w:r>
      <w:r w:rsidR="00DC2DF4" w:rsidRPr="00C364AE">
        <w:rPr>
          <w:rFonts w:ascii="Times New Roman" w:eastAsia="Times New Roman" w:hAnsi="Times New Roman" w:cs="Times New Roman"/>
          <w:sz w:val="24"/>
          <w:szCs w:val="24"/>
          <w:vertAlign w:val="subscript"/>
        </w:rPr>
        <w:t>2</w:t>
      </w:r>
      <w:r w:rsidR="00DC2DF4" w:rsidRPr="00C364AE">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 xml:space="preserve"> (hereafter referred to as NO</w:t>
      </w:r>
      <w:r w:rsidR="00DC2DF4" w:rsidRPr="00C364AE">
        <w:rPr>
          <w:rFonts w:ascii="Times New Roman" w:eastAsia="Times New Roman" w:hAnsi="Times New Roman" w:cs="Times New Roman"/>
          <w:sz w:val="24"/>
          <w:szCs w:val="24"/>
          <w:vertAlign w:val="subscript"/>
        </w:rPr>
        <w:t>3</w:t>
      </w:r>
      <w:r w:rsidR="00467FB4" w:rsidRPr="00C364AE">
        <w:rPr>
          <w:rFonts w:ascii="Times New Roman" w:eastAsia="Times New Roman" w:hAnsi="Times New Roman" w:cs="Times New Roman"/>
          <w:sz w:val="24"/>
          <w:szCs w:val="24"/>
          <w:vertAlign w:val="superscript"/>
        </w:rPr>
        <w:t>-</w:t>
      </w:r>
      <w:r w:rsidR="00467FB4">
        <w:rPr>
          <w:rFonts w:ascii="Times New Roman" w:eastAsia="Times New Roman" w:hAnsi="Times New Roman" w:cs="Times New Roman"/>
          <w:sz w:val="24"/>
          <w:szCs w:val="24"/>
        </w:rPr>
        <w:t>) using</w:t>
      </w:r>
      <w:r w:rsidR="005F331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the </w:t>
      </w:r>
      <w:r w:rsidR="005F3310">
        <w:rPr>
          <w:rFonts w:ascii="Times New Roman" w:eastAsia="Times New Roman" w:hAnsi="Times New Roman" w:cs="Times New Roman"/>
          <w:sz w:val="24"/>
          <w:szCs w:val="24"/>
        </w:rPr>
        <w:t xml:space="preserve">cadmium reduction </w:t>
      </w:r>
      <w:r w:rsidR="00190740">
        <w:rPr>
          <w:rFonts w:ascii="Times New Roman" w:eastAsia="Times New Roman" w:hAnsi="Times New Roman" w:cs="Times New Roman"/>
          <w:sz w:val="24"/>
          <w:szCs w:val="24"/>
        </w:rPr>
        <w:t>and NH</w:t>
      </w:r>
      <w:r w:rsidR="00190740" w:rsidRPr="00C364AE">
        <w:rPr>
          <w:rFonts w:ascii="Times New Roman" w:eastAsia="Times New Roman" w:hAnsi="Times New Roman" w:cs="Times New Roman"/>
          <w:sz w:val="24"/>
          <w:szCs w:val="24"/>
          <w:vertAlign w:val="subscript"/>
        </w:rPr>
        <w:t>4</w:t>
      </w:r>
      <w:r w:rsidR="00190740" w:rsidRPr="00C364AE">
        <w:rPr>
          <w:rFonts w:ascii="Times New Roman" w:eastAsia="Times New Roman" w:hAnsi="Times New Roman" w:cs="Times New Roman"/>
          <w:sz w:val="24"/>
          <w:szCs w:val="24"/>
          <w:vertAlign w:val="superscript"/>
        </w:rPr>
        <w:t>+</w:t>
      </w:r>
      <w:r w:rsidR="0019074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using the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92"/>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92"/>
      <w:r w:rsidR="00190740">
        <w:rPr>
          <w:rStyle w:val="CommentReference"/>
        </w:rPr>
        <w:commentReference w:id="92"/>
      </w:r>
      <w:ins w:id="93" w:author="Izak Neziri" w:date="2019-11-10T10:24:00Z">
        <w:r w:rsidR="000802A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t>
      </w:r>
    </w:p>
    <w:p w14:paraId="24157483" w14:textId="24D35B59" w:rsidR="003F7EDC" w:rsidRDefault="00C61EA6" w:rsidP="00246E9F">
      <w:pPr>
        <w:spacing w:after="0" w:line="480" w:lineRule="auto"/>
        <w:ind w:firstLine="720"/>
        <w:rPr>
          <w:rFonts w:ascii="Times New Roman" w:eastAsia="Times New Roman" w:hAnsi="Times New Roman" w:cs="Times New Roman"/>
          <w:sz w:val="24"/>
          <w:szCs w:val="24"/>
        </w:rPr>
      </w:pPr>
      <w:commentRangeStart w:id="94"/>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95"/>
      <w:r>
        <w:rPr>
          <w:rFonts w:ascii="Times New Roman" w:eastAsia="Times New Roman" w:hAnsi="Times New Roman" w:cs="Times New Roman"/>
          <w:sz w:val="24"/>
          <w:szCs w:val="24"/>
        </w:rPr>
        <w:t xml:space="preserve">filled with </w:t>
      </w:r>
      <w:r w:rsidR="00C5657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g of </w:t>
      </w:r>
      <w:commentRangeStart w:id="96"/>
      <w:commentRangeStart w:id="97"/>
      <w:r>
        <w:rPr>
          <w:rFonts w:ascii="Times New Roman" w:eastAsia="Times New Roman" w:hAnsi="Times New Roman" w:cs="Times New Roman"/>
          <w:sz w:val="24"/>
          <w:szCs w:val="24"/>
        </w:rPr>
        <w:t xml:space="preserve">ion exchange </w:t>
      </w:r>
      <w:r w:rsidR="00C56572">
        <w:rPr>
          <w:rFonts w:ascii="Times New Roman" w:eastAsia="Times New Roman" w:hAnsi="Times New Roman" w:cs="Times New Roman"/>
          <w:sz w:val="24"/>
          <w:szCs w:val="24"/>
        </w:rPr>
        <w:t>resin (IONAC NM-60 mixed bed exchange resin, strong acid/strong base; sulfonated alkyl quaternary ammonium polystyrene; J.T. Baker #JT4631-1)</w:t>
      </w:r>
      <w:r w:rsidR="009148B6">
        <w:rPr>
          <w:rFonts w:ascii="Times New Roman" w:eastAsia="Times New Roman" w:hAnsi="Times New Roman" w:cs="Times New Roman"/>
          <w:sz w:val="24"/>
          <w:szCs w:val="24"/>
        </w:rPr>
        <w:t xml:space="preserve"> that was deployed 10 </w:t>
      </w:r>
      <w:proofErr w:type="spellStart"/>
      <w:r w:rsidR="009148B6">
        <w:rPr>
          <w:rFonts w:ascii="Times New Roman" w:eastAsia="Times New Roman" w:hAnsi="Times New Roman" w:cs="Times New Roman"/>
          <w:sz w:val="24"/>
          <w:szCs w:val="24"/>
        </w:rPr>
        <w:t>cms</w:t>
      </w:r>
      <w:proofErr w:type="spellEnd"/>
      <w:r w:rsidR="009148B6">
        <w:rPr>
          <w:rFonts w:ascii="Times New Roman" w:eastAsia="Times New Roman" w:hAnsi="Times New Roman" w:cs="Times New Roman"/>
          <w:sz w:val="24"/>
          <w:szCs w:val="24"/>
        </w:rPr>
        <w:t xml:space="preserve"> deep</w:t>
      </w:r>
      <w:r w:rsidR="00933D63">
        <w:rPr>
          <w:rFonts w:ascii="Times New Roman" w:eastAsia="Times New Roman" w:hAnsi="Times New Roman" w:cs="Times New Roman"/>
          <w:sz w:val="24"/>
          <w:szCs w:val="24"/>
        </w:rPr>
        <w:t xml:space="preserve"> while initial soil samples were taken</w:t>
      </w:r>
      <w:r>
        <w:rPr>
          <w:rFonts w:ascii="Times New Roman" w:eastAsia="Times New Roman" w:hAnsi="Times New Roman" w:cs="Times New Roman"/>
          <w:sz w:val="24"/>
          <w:szCs w:val="24"/>
        </w:rPr>
        <w:t xml:space="preserve"> </w:t>
      </w:r>
      <w:commentRangeEnd w:id="96"/>
      <w:r w:rsidR="00DC2DF4">
        <w:rPr>
          <w:rStyle w:val="CommentReference"/>
        </w:rPr>
        <w:commentReference w:id="96"/>
      </w:r>
      <w:commentRangeEnd w:id="97"/>
      <w:r w:rsidR="00C56572">
        <w:rPr>
          <w:rStyle w:val="CommentReference"/>
        </w:rPr>
        <w:commentReference w:id="97"/>
      </w:r>
      <w:r>
        <w:rPr>
          <w:rFonts w:ascii="Times New Roman" w:eastAsia="Times New Roman" w:hAnsi="Times New Roman" w:cs="Times New Roman"/>
          <w:sz w:val="24"/>
          <w:szCs w:val="24"/>
        </w:rPr>
        <w:t xml:space="preserve">to measure </w:t>
      </w:r>
      <w:r w:rsidR="00DC2DF4">
        <w:rPr>
          <w:rFonts w:ascii="Times New Roman" w:eastAsia="Times New Roman" w:hAnsi="Times New Roman" w:cs="Times New Roman"/>
          <w:sz w:val="24"/>
          <w:szCs w:val="24"/>
        </w:rPr>
        <w:t>changes in the DIN pool</w:t>
      </w:r>
      <w:r>
        <w:rPr>
          <w:rFonts w:ascii="Times New Roman" w:eastAsia="Times New Roman" w:hAnsi="Times New Roman" w:cs="Times New Roman"/>
          <w:sz w:val="24"/>
          <w:szCs w:val="24"/>
        </w:rPr>
        <w:t xml:space="preserve"> in soils </w:t>
      </w:r>
      <w:r w:rsidR="00DC2DF4">
        <w:rPr>
          <w:rFonts w:ascii="Times New Roman" w:eastAsia="Times New Roman" w:hAnsi="Times New Roman" w:cs="Times New Roman"/>
          <w:sz w:val="24"/>
          <w:szCs w:val="24"/>
        </w:rPr>
        <w:t>throughout the deployment</w:t>
      </w:r>
      <w:r w:rsidR="00C56572">
        <w:rPr>
          <w:rFonts w:ascii="Times New Roman" w:eastAsia="Times New Roman" w:hAnsi="Times New Roman" w:cs="Times New Roman"/>
          <w:sz w:val="24"/>
          <w:szCs w:val="24"/>
        </w:rPr>
        <w:t>,</w:t>
      </w:r>
      <w:r w:rsidR="00DC2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w:t>
      </w:r>
      <w:r w:rsidR="00933D63">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extracted using</w:t>
      </w:r>
      <w:r w:rsidR="0014759C">
        <w:rPr>
          <w:rFonts w:ascii="Times New Roman" w:eastAsia="Times New Roman" w:hAnsi="Times New Roman" w:cs="Times New Roman"/>
          <w:sz w:val="24"/>
          <w:szCs w:val="24"/>
        </w:rPr>
        <w:t xml:space="preserve"> 100 </w:t>
      </w:r>
      <w:proofErr w:type="spellStart"/>
      <w:r w:rsidR="0014759C">
        <w:rPr>
          <w:rFonts w:ascii="Times New Roman" w:eastAsia="Times New Roman" w:hAnsi="Times New Roman" w:cs="Times New Roman"/>
          <w:sz w:val="24"/>
          <w:szCs w:val="24"/>
        </w:rPr>
        <w:t>mLs</w:t>
      </w:r>
      <w:proofErr w:type="spellEnd"/>
      <w:r w:rsidR="0014759C">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to look at net nitrification</w:t>
      </w:r>
      <w:r w:rsidR="009B0AB2">
        <w:rPr>
          <w:rFonts w:ascii="Times New Roman" w:eastAsia="Times New Roman" w:hAnsi="Times New Roman" w:cs="Times New Roman"/>
          <w:sz w:val="24"/>
          <w:szCs w:val="24"/>
        </w:rPr>
        <w:t xml:space="preserve"> and mineralization. This rate was calculated as [(final soil N + resin bag N) – initial soil N/incubation time]</w:t>
      </w:r>
      <w:r w:rsidR="00C56572">
        <w:rPr>
          <w:rFonts w:ascii="Times New Roman" w:eastAsia="Times New Roman" w:hAnsi="Times New Roman" w:cs="Times New Roman"/>
          <w:sz w:val="24"/>
          <w:szCs w:val="24"/>
        </w:rPr>
        <w:t xml:space="preserve"> (Griffin and Turner, 2012)</w:t>
      </w:r>
      <w:r w:rsidR="00C56D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a Seal AQ1 </w:t>
      </w:r>
      <w:commentRangeEnd w:id="95"/>
      <w:r w:rsidR="00190740">
        <w:rPr>
          <w:rStyle w:val="CommentReference"/>
        </w:rPr>
        <w:commentReference w:id="95"/>
      </w:r>
      <w:r>
        <w:rPr>
          <w:rFonts w:ascii="Times New Roman" w:eastAsia="Times New Roman" w:hAnsi="Times New Roman" w:cs="Times New Roman"/>
          <w:sz w:val="24"/>
          <w:szCs w:val="24"/>
        </w:rPr>
        <w:t>Discrete Analyzer using EPA equivalent methods.</w:t>
      </w:r>
      <w:commentRangeEnd w:id="94"/>
      <w:r w:rsidR="00190740">
        <w:rPr>
          <w:rStyle w:val="CommentReference"/>
        </w:rPr>
        <w:commentReference w:id="94"/>
      </w:r>
      <w:r w:rsidR="00C56D9B">
        <w:rPr>
          <w:rFonts w:ascii="Times New Roman" w:eastAsia="Times New Roman" w:hAnsi="Times New Roman" w:cs="Times New Roman"/>
          <w:sz w:val="24"/>
          <w:szCs w:val="24"/>
        </w:rPr>
        <w:t xml:space="preserve"> </w:t>
      </w:r>
      <w:r w:rsidR="00933D63">
        <w:rPr>
          <w:rFonts w:ascii="Times New Roman" w:eastAsia="Times New Roman" w:hAnsi="Times New Roman" w:cs="Times New Roman"/>
          <w:sz w:val="24"/>
          <w:szCs w:val="24"/>
        </w:rPr>
        <w:t>Bags were deployed in September 2015</w:t>
      </w:r>
      <w:ins w:id="98" w:author="Julia Bramstedt" w:date="2019-07-30T11:58:00Z">
        <w:r w:rsidR="00F62834">
          <w:rPr>
            <w:rFonts w:ascii="Times New Roman" w:eastAsia="Times New Roman" w:hAnsi="Times New Roman" w:cs="Times New Roman"/>
            <w:sz w:val="24"/>
            <w:szCs w:val="24"/>
          </w:rPr>
          <w:t xml:space="preserve"> </w:t>
        </w:r>
      </w:ins>
      <w:r w:rsidR="00933D63">
        <w:rPr>
          <w:rFonts w:ascii="Times New Roman" w:eastAsia="Times New Roman" w:hAnsi="Times New Roman" w:cs="Times New Roman"/>
          <w:sz w:val="24"/>
          <w:szCs w:val="24"/>
        </w:rPr>
        <w:t>and extracted in November 2015. Bags were replaced during this time and were extracted again in April 2016. Net nitrification and mineralization allowed me to make inferences on</w:t>
      </w:r>
      <w:r w:rsidR="00C125EB">
        <w:rPr>
          <w:rFonts w:ascii="Times New Roman" w:eastAsia="Times New Roman" w:hAnsi="Times New Roman" w:cs="Times New Roman"/>
          <w:sz w:val="24"/>
          <w:szCs w:val="24"/>
        </w:rPr>
        <w:t xml:space="preserve"> microbial activity in the soil.</w:t>
      </w:r>
    </w:p>
    <w:p w14:paraId="57EE83B3" w14:textId="77777777" w:rsidR="003F7EDC" w:rsidRDefault="00C61EA6" w:rsidP="00C364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1815557F" w:rsidR="003F7EDC" w:rsidRDefault="00C4324D" w:rsidP="00C364AE">
      <w:pPr>
        <w:spacing w:after="0" w:line="480" w:lineRule="auto"/>
        <w:ind w:firstLine="720"/>
        <w:rPr>
          <w:rFonts w:ascii="Times New Roman" w:eastAsia="Times New Roman" w:hAnsi="Times New Roman" w:cs="Times New Roman"/>
          <w:sz w:val="24"/>
          <w:szCs w:val="24"/>
        </w:rPr>
      </w:pPr>
      <w:bookmarkStart w:id="99" w:name="_gjdgxs" w:colFirst="0" w:colLast="0"/>
      <w:bookmarkEnd w:id="99"/>
      <w:r>
        <w:rPr>
          <w:rFonts w:ascii="Times New Roman" w:eastAsia="Times New Roman" w:hAnsi="Times New Roman" w:cs="Times New Roman"/>
          <w:sz w:val="24"/>
          <w:szCs w:val="24"/>
        </w:rPr>
        <w:lastRenderedPageBreak/>
        <w:t>All data was analyzed in RStudio version 3.</w:t>
      </w:r>
      <w:r w:rsidR="00EC155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C155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at an alpha level of 0.05. Throughfall was compared using</w:t>
      </w:r>
      <w:ins w:id="100" w:author="Izak Neziri" w:date="2019-11-10T10:31:00Z">
        <w:r w:rsidR="00B839CB">
          <w:rPr>
            <w:rFonts w:ascii="Times New Roman" w:eastAsia="Times New Roman" w:hAnsi="Times New Roman" w:cs="Times New Roman"/>
            <w:sz w:val="24"/>
            <w:szCs w:val="24"/>
          </w:rPr>
          <w:t xml:space="preserve"> EMMs</w:t>
        </w:r>
      </w:ins>
      <w:r>
        <w:rPr>
          <w:rFonts w:ascii="Times New Roman" w:eastAsia="Times New Roman" w:hAnsi="Times New Roman" w:cs="Times New Roman"/>
          <w:sz w:val="24"/>
          <w:szCs w:val="24"/>
        </w:rPr>
        <w:t xml:space="preserve"> </w:t>
      </w:r>
      <w:del w:id="101" w:author="Izak Neziri" w:date="2019-11-10T10:31:00Z">
        <w:r w:rsidRPr="00BA1F26" w:rsidDel="00B839CB">
          <w:rPr>
            <w:rFonts w:ascii="Times New Roman" w:eastAsia="Times New Roman" w:hAnsi="Times New Roman" w:cs="Times New Roman"/>
            <w:sz w:val="24"/>
            <w:szCs w:val="24"/>
            <w:highlight w:val="yellow"/>
          </w:rPr>
          <w:delText>XXXXX</w:delText>
        </w:r>
      </w:del>
      <w:r>
        <w:rPr>
          <w:rFonts w:ascii="Times New Roman" w:eastAsia="Times New Roman" w:hAnsi="Times New Roman" w:cs="Times New Roman"/>
          <w:sz w:val="24"/>
          <w:szCs w:val="24"/>
        </w:rPr>
        <w:t>. Frass and Litterfall was compared using a Generalized Least Squares model. 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 A</w:t>
      </w:r>
      <w:r w:rsidR="00C61EA6">
        <w:rPr>
          <w:rFonts w:ascii="Times New Roman" w:eastAsia="Times New Roman" w:hAnsi="Times New Roman" w:cs="Times New Roman"/>
          <w:sz w:val="24"/>
          <w:szCs w:val="24"/>
        </w:rPr>
        <w:t xml:space="preserve"> two-sample t-test to compare the two treatments; coniferous litter vs deciduous. I used generalized least squares</w:t>
      </w:r>
      <w:r w:rsidR="008E20B1">
        <w:rPr>
          <w:rFonts w:ascii="Times New Roman" w:eastAsia="Times New Roman" w:hAnsi="Times New Roman" w:cs="Times New Roman"/>
          <w:sz w:val="24"/>
          <w:szCs w:val="24"/>
        </w:rPr>
        <w:t xml:space="preserve"> (GLS)</w:t>
      </w:r>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w:t>
      </w:r>
      <w:proofErr w:type="spellStart"/>
      <w:r w:rsidR="00C61EA6">
        <w:rPr>
          <w:rFonts w:ascii="Times New Roman" w:eastAsia="Times New Roman" w:hAnsi="Times New Roman" w:cs="Times New Roman"/>
          <w:sz w:val="24"/>
          <w:szCs w:val="24"/>
        </w:rPr>
        <w:t>Senf</w:t>
      </w:r>
      <w:proofErr w:type="spellEnd"/>
      <w:r w:rsidR="00C61EA6">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xml:space="preserve">,  SRP, N:P ratio, total inorganic N, and net nitrification/mineralization. </w:t>
      </w:r>
      <w:r w:rsidR="00B97E9E">
        <w:rPr>
          <w:rFonts w:ascii="Times New Roman" w:eastAsia="Times New Roman" w:hAnsi="Times New Roman" w:cs="Times New Roman"/>
          <w:sz w:val="24"/>
          <w:szCs w:val="24"/>
        </w:rPr>
        <w:t>Data was normalized when possible. Estimated marginal means (EMMS) was used as a post hoc test on data that yielded significant results</w:t>
      </w:r>
      <w:r w:rsidR="00EC1550">
        <w:rPr>
          <w:rFonts w:ascii="Times New Roman" w:eastAsia="Times New Roman" w:hAnsi="Times New Roman" w:cs="Times New Roman"/>
          <w:sz w:val="24"/>
          <w:szCs w:val="24"/>
        </w:rPr>
        <w:t xml:space="preserve"> </w:t>
      </w:r>
      <w:bookmarkStart w:id="102" w:name="_Hlk24272010"/>
      <w:r w:rsidR="00EC1550">
        <w:rPr>
          <w:rFonts w:ascii="Times New Roman" w:eastAsia="Times New Roman" w:hAnsi="Times New Roman" w:cs="Times New Roman"/>
          <w:sz w:val="24"/>
          <w:szCs w:val="24"/>
        </w:rPr>
        <w:t xml:space="preserve">to determine at which sample </w:t>
      </w:r>
      <w:proofErr w:type="gramStart"/>
      <w:r w:rsidR="00EC1550">
        <w:rPr>
          <w:rFonts w:ascii="Times New Roman" w:eastAsia="Times New Roman" w:hAnsi="Times New Roman" w:cs="Times New Roman"/>
          <w:sz w:val="24"/>
          <w:szCs w:val="24"/>
        </w:rPr>
        <w:t>events</w:t>
      </w:r>
      <w:proofErr w:type="gramEnd"/>
      <w:r w:rsidR="00EC1550">
        <w:rPr>
          <w:rFonts w:ascii="Times New Roman" w:eastAsia="Times New Roman" w:hAnsi="Times New Roman" w:cs="Times New Roman"/>
          <w:sz w:val="24"/>
          <w:szCs w:val="24"/>
        </w:rPr>
        <w:t xml:space="preserve"> they were significant</w:t>
      </w:r>
      <w:r w:rsidR="00B97E9E">
        <w:rPr>
          <w:rFonts w:ascii="Times New Roman" w:eastAsia="Times New Roman" w:hAnsi="Times New Roman" w:cs="Times New Roman"/>
          <w:sz w:val="24"/>
          <w:szCs w:val="24"/>
        </w:rPr>
        <w:t>.</w:t>
      </w:r>
      <w:bookmarkEnd w:id="102"/>
    </w:p>
    <w:p w14:paraId="5CC7E567" w14:textId="24CE8A0F" w:rsidR="00732CF2" w:rsidRDefault="00732CF2" w:rsidP="00C364AE">
      <w:pPr>
        <w:spacing w:after="0" w:line="480" w:lineRule="auto"/>
        <w:ind w:firstLine="720"/>
        <w:rPr>
          <w:sz w:val="24"/>
          <w:szCs w:val="24"/>
        </w:rPr>
      </w:pPr>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 xml:space="preserve">sample event and ones with a nested design. I plotted the residuals using a Q-Q Normal Plot and normalized when applicable. Additional models were constructed with weighted variances to help reduce residual patterns. Models were compared using the </w:t>
      </w:r>
      <w:proofErr w:type="spellStart"/>
      <w:r w:rsidR="00CB7DB3">
        <w:rPr>
          <w:rFonts w:ascii="Times New Roman" w:eastAsia="Times New Roman" w:hAnsi="Times New Roman" w:cs="Times New Roman"/>
          <w:sz w:val="24"/>
          <w:szCs w:val="24"/>
        </w:rPr>
        <w:t>anova</w:t>
      </w:r>
      <w:proofErr w:type="spellEnd"/>
      <w:r w:rsidR="00CB7DB3">
        <w:rPr>
          <w:rFonts w:ascii="Times New Roman" w:eastAsia="Times New Roman" w:hAnsi="Times New Roman" w:cs="Times New Roman"/>
          <w:sz w:val="24"/>
          <w:szCs w:val="24"/>
        </w:rPr>
        <w:t xml:space="preserve"> command in R and the model with the lowest AIC score was selected</w:t>
      </w:r>
      <w:r w:rsidR="00EC1550">
        <w:rPr>
          <w:rFonts w:ascii="Times New Roman" w:eastAsia="Times New Roman" w:hAnsi="Times New Roman" w:cs="Times New Roman"/>
          <w:sz w:val="24"/>
          <w:szCs w:val="24"/>
        </w:rPr>
        <w:t>.</w:t>
      </w:r>
    </w:p>
    <w:sectPr w:rsidR="00732CF2">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y" w:date="2019-07-10T14:58:00Z" w:initials="C">
    <w:p w14:paraId="22826D8E" w14:textId="12144C65" w:rsidR="00657AB0" w:rsidRDefault="00657AB0">
      <w:pPr>
        <w:pStyle w:val="CommentText"/>
      </w:pPr>
      <w:r>
        <w:rPr>
          <w:rStyle w:val="CommentReference"/>
        </w:rPr>
        <w:annotationRef/>
      </w:r>
      <w:r>
        <w:t xml:space="preserve">Still need a leading paragraph as described in the comment below, a general description of the eastern Cascades mixed conifer forest, seasonality in </w:t>
      </w:r>
      <w:proofErr w:type="spellStart"/>
      <w:r>
        <w:t>precip</w:t>
      </w:r>
      <w:proofErr w:type="spellEnd"/>
      <w:r>
        <w:t xml:space="preserve"> and temp, </w:t>
      </w:r>
      <w:proofErr w:type="spellStart"/>
      <w:r>
        <w:t>rainshadow</w:t>
      </w:r>
      <w:proofErr w:type="spellEnd"/>
      <w:r>
        <w:t xml:space="preserve">, etc.  Build that into the </w:t>
      </w:r>
      <w:proofErr w:type="spellStart"/>
      <w:r>
        <w:t>precip</w:t>
      </w:r>
      <w:proofErr w:type="spellEnd"/>
      <w:r>
        <w:t xml:space="preserve"> information here</w:t>
      </w:r>
    </w:p>
  </w:comment>
  <w:comment w:id="1" w:author="Julia Bramstedt" w:date="2019-07-30T11:19:00Z" w:initials="JB">
    <w:p w14:paraId="3A60857A" w14:textId="65D82F8A" w:rsidR="00657AB0" w:rsidRDefault="00657AB0">
      <w:pPr>
        <w:pStyle w:val="CommentText"/>
      </w:pPr>
      <w:r>
        <w:rPr>
          <w:rStyle w:val="CommentReference"/>
        </w:rPr>
        <w:annotationRef/>
      </w:r>
      <w:r>
        <w:t xml:space="preserve">Address </w:t>
      </w:r>
      <w:proofErr w:type="spellStart"/>
      <w:r>
        <w:t>rainshadow</w:t>
      </w:r>
      <w:proofErr w:type="spellEnd"/>
      <w:r>
        <w:t>?</w:t>
      </w:r>
    </w:p>
  </w:comment>
  <w:comment w:id="3" w:author="Julia Bramstedt" w:date="2019-07-30T11:26:00Z" w:initials="JB">
    <w:p w14:paraId="31A4BE44" w14:textId="068DE7A5" w:rsidR="00657AB0" w:rsidRDefault="00657AB0">
      <w:pPr>
        <w:pStyle w:val="CommentText"/>
      </w:pPr>
      <w:r>
        <w:rPr>
          <w:rStyle w:val="CommentReference"/>
        </w:rPr>
        <w:annotationRef/>
      </w:r>
      <w:r>
        <w:t>PERCIPITATION INFO in 1</w:t>
      </w:r>
      <w:r w:rsidRPr="00DD2EFE">
        <w:rPr>
          <w:vertAlign w:val="superscript"/>
        </w:rPr>
        <w:t>st</w:t>
      </w:r>
      <w:r>
        <w:t xml:space="preserve"> P.  DESCRIPTION of BUDWORM HIST in intro</w:t>
      </w:r>
    </w:p>
  </w:comment>
  <w:comment w:id="2" w:author="Clay" w:date="2019-07-10T14:58:00Z" w:initials="C">
    <w:p w14:paraId="2F9215C6" w14:textId="77777777" w:rsidR="00657AB0" w:rsidRDefault="00657AB0" w:rsidP="000E099D">
      <w:pPr>
        <w:pStyle w:val="CommentText"/>
      </w:pPr>
      <w:r>
        <w:rPr>
          <w:rStyle w:val="CommentReference"/>
        </w:rPr>
        <w:annotationRef/>
      </w:r>
      <w:r>
        <w:t>This is the general introduction to the study design and the paragraph above is the specifics of each site. Therefore, this information needs to come before the paragraph before it.  I would suggest blending the two together but stating this information first.</w:t>
      </w:r>
    </w:p>
  </w:comment>
  <w:comment w:id="4" w:author="Clay Arango" w:date="2019-07-10T14:58:00Z" w:initials="CA">
    <w:p w14:paraId="5647C035" w14:textId="77777777" w:rsidR="00657AB0" w:rsidRDefault="00657AB0"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10" w:author="Clay Arango" w:date="2019-07-10T14:58:00Z" w:initials="CA">
    <w:p w14:paraId="286AE2E2" w14:textId="77777777" w:rsidR="00657AB0" w:rsidRDefault="00657AB0" w:rsidP="008E20B1">
      <w:pPr>
        <w:pStyle w:val="CommentText"/>
      </w:pPr>
      <w:r>
        <w:rPr>
          <w:rStyle w:val="CommentReference"/>
        </w:rPr>
        <w:annotationRef/>
      </w:r>
      <w:r>
        <w:t xml:space="preserve">Expand the description of the placement with similar details to decomposition above.  Include collection frequency and take down during winter to avoid damage from </w:t>
      </w:r>
      <w:proofErr w:type="gramStart"/>
      <w:r>
        <w:t>snow pack</w:t>
      </w:r>
      <w:proofErr w:type="gramEnd"/>
      <w:r>
        <w:t>.  Also, move this above decomposition.  Arrange this section the way water flows through the forest.  Throughfall, litter layer, soils</w:t>
      </w:r>
    </w:p>
  </w:comment>
  <w:comment w:id="19" w:author="Clay Arango" w:date="2019-10-01T14:54:00Z" w:initials="CA">
    <w:p w14:paraId="53FC7EC9" w14:textId="77777777" w:rsidR="00B11650" w:rsidRDefault="00B11650" w:rsidP="00B11650">
      <w:pPr>
        <w:pStyle w:val="CommentText"/>
      </w:pPr>
      <w:r>
        <w:rPr>
          <w:rStyle w:val="CommentReference"/>
        </w:rPr>
        <w:annotationRef/>
      </w:r>
      <w:r>
        <w:t>A picture would be nice here</w:t>
      </w:r>
    </w:p>
  </w:comment>
  <w:comment w:id="22" w:author="Clay Arango" w:date="2018-07-17T10:57:00Z" w:initials="CA">
    <w:p w14:paraId="7CB6B859" w14:textId="77777777" w:rsidR="00B11650" w:rsidRDefault="00B11650" w:rsidP="00B11650">
      <w:pPr>
        <w:pStyle w:val="CommentText"/>
      </w:pPr>
      <w:r>
        <w:rPr>
          <w:rStyle w:val="CommentReference"/>
        </w:rPr>
        <w:annotationRef/>
      </w:r>
      <w:r>
        <w:t xml:space="preserve">Expand the description of the placement with similar details to decomposition above.  Include collection frequency and take down during winter to avoid damage from </w:t>
      </w:r>
      <w:proofErr w:type="gramStart"/>
      <w:r>
        <w:t>snow pack</w:t>
      </w:r>
      <w:proofErr w:type="gramEnd"/>
      <w:r>
        <w:t>.  Also, move this above decomposition.  Arrange this section the way water flows through the forest.  Throughfall, litter layer, soils</w:t>
      </w:r>
    </w:p>
  </w:comment>
  <w:comment w:id="26" w:author="Julia Bramstedt" w:date="2019-07-30T11:28:00Z" w:initials="JB">
    <w:p w14:paraId="1E170D92" w14:textId="10D9D8E1" w:rsidR="00657AB0" w:rsidRDefault="00657AB0">
      <w:pPr>
        <w:pStyle w:val="CommentText"/>
      </w:pPr>
      <w:r>
        <w:rPr>
          <w:rStyle w:val="CommentReference"/>
        </w:rPr>
        <w:annotationRef/>
      </w:r>
      <w:r>
        <w:t xml:space="preserve">Is it important to include info on how long it was frozen for or what degree it was frozen or where it was </w:t>
      </w:r>
      <w:proofErr w:type="gramStart"/>
      <w:r>
        <w:t>stored</w:t>
      </w:r>
      <w:proofErr w:type="gramEnd"/>
    </w:p>
  </w:comment>
  <w:comment w:id="27" w:author="Clay" w:date="2019-07-10T14:58:00Z" w:initials="C">
    <w:p w14:paraId="74AF8B3E" w14:textId="2A131FF6" w:rsidR="00657AB0" w:rsidRDefault="00657AB0">
      <w:pPr>
        <w:pStyle w:val="CommentText"/>
      </w:pPr>
      <w:r>
        <w:rPr>
          <w:rStyle w:val="CommentReference"/>
        </w:rPr>
        <w:annotationRef/>
      </w:r>
      <w:r>
        <w:t>dates</w:t>
      </w:r>
    </w:p>
  </w:comment>
  <w:comment w:id="40" w:author="Clay Arango" w:date="2019-07-10T14:58:00Z" w:initials="CA">
    <w:p w14:paraId="1169D079" w14:textId="77777777" w:rsidR="00657AB0" w:rsidRDefault="00657AB0" w:rsidP="00E45901">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44" w:author="Clay" w:date="2019-07-10T14:58:00Z" w:initials="C">
    <w:p w14:paraId="6B83B24D" w14:textId="77777777" w:rsidR="00657AB0" w:rsidRDefault="00657AB0" w:rsidP="00E45901">
      <w:pPr>
        <w:pStyle w:val="CommentText"/>
      </w:pPr>
      <w:r>
        <w:rPr>
          <w:rStyle w:val="CommentReference"/>
        </w:rPr>
        <w:annotationRef/>
      </w:r>
      <w:r>
        <w:t>from when to when</w:t>
      </w:r>
    </w:p>
  </w:comment>
  <w:comment w:id="48" w:author="Julia Bramstedt" w:date="2019-07-30T11:36:00Z" w:initials="JB">
    <w:p w14:paraId="1F4D3D1F" w14:textId="240DF4FA" w:rsidR="00657AB0" w:rsidRDefault="00657AB0">
      <w:pPr>
        <w:pStyle w:val="CommentText"/>
      </w:pPr>
      <w:r>
        <w:rPr>
          <w:rStyle w:val="CommentReference"/>
        </w:rPr>
        <w:annotationRef/>
      </w:r>
      <w:r>
        <w:t>citation</w:t>
      </w:r>
    </w:p>
  </w:comment>
  <w:comment w:id="49" w:author="Clay" w:date="2019-07-10T14:58:00Z" w:initials="C">
    <w:p w14:paraId="2FB954D0" w14:textId="0E311460" w:rsidR="00657AB0" w:rsidRDefault="00657AB0">
      <w:pPr>
        <w:pStyle w:val="CommentText"/>
      </w:pPr>
      <w:r>
        <w:rPr>
          <w:rStyle w:val="CommentReference"/>
        </w:rPr>
        <w:annotationRef/>
      </w:r>
      <w:r>
        <w:t>More than that right?  July 2015 through September 2016?</w:t>
      </w:r>
    </w:p>
  </w:comment>
  <w:comment w:id="50" w:author="Izak Neziri" w:date="2019-07-12T09:52:00Z" w:initials="IN">
    <w:p w14:paraId="087CB82B" w14:textId="0CCD5E14" w:rsidR="00657AB0" w:rsidRDefault="00657AB0">
      <w:pPr>
        <w:pStyle w:val="CommentText"/>
      </w:pPr>
      <w:r>
        <w:rPr>
          <w:rStyle w:val="CommentReference"/>
        </w:rPr>
        <w:annotationRef/>
      </w:r>
      <w:r>
        <w:t>You’re right. September 2015 to November 2016</w:t>
      </w:r>
    </w:p>
  </w:comment>
  <w:comment w:id="51" w:author="Clay Arango" w:date="2019-07-10T14:58:00Z" w:initials="CA">
    <w:p w14:paraId="57568C66" w14:textId="77777777" w:rsidR="00657AB0" w:rsidRDefault="00657AB0">
      <w:pPr>
        <w:pStyle w:val="CommentText"/>
      </w:pPr>
      <w:r>
        <w:rPr>
          <w:rStyle w:val="CommentReference"/>
        </w:rPr>
        <w:annotationRef/>
      </w:r>
      <w:r>
        <w:t>Let’s figure out the mesh size here and not call them peanut bags</w:t>
      </w:r>
    </w:p>
  </w:comment>
  <w:comment w:id="52" w:author="Izak Neziri" w:date="2019-07-10T14:58:00Z" w:initials="IN">
    <w:p w14:paraId="58407B3E" w14:textId="67BE311B" w:rsidR="00657AB0" w:rsidRDefault="00657AB0">
      <w:pPr>
        <w:pStyle w:val="CommentText"/>
      </w:pPr>
      <w:r>
        <w:rPr>
          <w:rStyle w:val="CommentReference"/>
        </w:rPr>
        <w:annotationRef/>
      </w:r>
      <w:r>
        <w:t>I do not have any bags, but if there is an extra one around is it possible for you to measure the mesh size for me?</w:t>
      </w:r>
    </w:p>
  </w:comment>
  <w:comment w:id="56" w:author="Clay Arango" w:date="2019-07-10T14:58:00Z" w:initials="CA">
    <w:p w14:paraId="2E550D95" w14:textId="77777777" w:rsidR="00657AB0" w:rsidRDefault="00657AB0">
      <w:pPr>
        <w:pStyle w:val="CommentText"/>
      </w:pPr>
      <w:r>
        <w:rPr>
          <w:rStyle w:val="CommentReference"/>
        </w:rPr>
        <w:annotationRef/>
      </w:r>
      <w:r>
        <w:t>Clarify handling loss (was it described above already or were both loss metrics applied?</w:t>
      </w:r>
    </w:p>
  </w:comment>
  <w:comment w:id="57" w:author="Izak Neziri" w:date="2019-07-10T14:58:00Z" w:initials="IN">
    <w:p w14:paraId="371A6C53" w14:textId="63287224" w:rsidR="00657AB0" w:rsidRDefault="00657AB0">
      <w:pPr>
        <w:pStyle w:val="CommentText"/>
      </w:pPr>
      <w:r>
        <w:rPr>
          <w:rStyle w:val="CommentReference"/>
        </w:rPr>
        <w:annotationRef/>
      </w:r>
      <w:r>
        <w:t>Both loss metrics were applied</w:t>
      </w:r>
    </w:p>
  </w:comment>
  <w:comment w:id="58" w:author="Clay" w:date="2019-07-10T14:58:00Z" w:initials="C">
    <w:p w14:paraId="74DF7C91" w14:textId="77488B5A" w:rsidR="00657AB0" w:rsidRDefault="00657AB0">
      <w:pPr>
        <w:pStyle w:val="CommentText"/>
      </w:pPr>
      <w:r>
        <w:rPr>
          <w:rStyle w:val="CommentReference"/>
        </w:rPr>
        <w:annotationRef/>
      </w:r>
      <w:r>
        <w:t>I think you just need to apply one metric of handling loss, and if you have the exact loss from each bag, that’s the better way to do it.</w:t>
      </w:r>
    </w:p>
  </w:comment>
  <w:comment w:id="81" w:author="Clay Arango" w:date="2019-07-10T14:58:00Z" w:initials="CA">
    <w:p w14:paraId="05F3422E" w14:textId="6CEDB1D9" w:rsidR="00657AB0" w:rsidRDefault="00657AB0">
      <w:pPr>
        <w:pStyle w:val="CommentText"/>
      </w:pPr>
      <w:r>
        <w:rPr>
          <w:rStyle w:val="CommentReference"/>
        </w:rPr>
        <w:annotationRef/>
      </w:r>
      <w:r>
        <w:t>Molar ratios</w:t>
      </w:r>
    </w:p>
  </w:comment>
  <w:comment w:id="85" w:author="Clay" w:date="2019-07-10T14:58:00Z" w:initials="C">
    <w:p w14:paraId="792DEDA4" w14:textId="34438334" w:rsidR="00657AB0" w:rsidRDefault="00657AB0">
      <w:pPr>
        <w:pStyle w:val="CommentText"/>
      </w:pPr>
      <w:r>
        <w:rPr>
          <w:rStyle w:val="CommentReference"/>
        </w:rPr>
        <w:annotationRef/>
      </w:r>
      <w:r>
        <w:t>Centrifugation?</w:t>
      </w:r>
    </w:p>
  </w:comment>
  <w:comment w:id="87" w:author="Clay" w:date="2019-07-10T14:58:00Z" w:initials="C">
    <w:p w14:paraId="1F7A0974" w14:textId="205D1793" w:rsidR="00657AB0" w:rsidRDefault="00657AB0">
      <w:pPr>
        <w:pStyle w:val="CommentText"/>
      </w:pPr>
      <w:r>
        <w:rPr>
          <w:rStyle w:val="CommentReference"/>
        </w:rPr>
        <w:annotationRef/>
      </w:r>
      <w:r>
        <w:t>You really used 1 g soil for phosphorus and 10 grams for N?  Just confirming</w:t>
      </w:r>
    </w:p>
  </w:comment>
  <w:comment w:id="88" w:author="Izak Neziri" w:date="2019-07-10T15:22:00Z" w:initials="IN">
    <w:p w14:paraId="4B949DE4" w14:textId="13800FB8" w:rsidR="00657AB0" w:rsidRDefault="00657AB0">
      <w:pPr>
        <w:pStyle w:val="CommentText"/>
      </w:pPr>
      <w:r>
        <w:rPr>
          <w:rStyle w:val="CommentReference"/>
        </w:rPr>
        <w:annotationRef/>
      </w:r>
      <w:r>
        <w:t>Yep. I didn’t need as much for soil P.</w:t>
      </w:r>
    </w:p>
  </w:comment>
  <w:comment w:id="91" w:author="Clay" w:date="2019-07-10T14:58:00Z" w:initials="C">
    <w:p w14:paraId="3669480A" w14:textId="3A427260" w:rsidR="00657AB0" w:rsidRDefault="00657AB0">
      <w:pPr>
        <w:pStyle w:val="CommentText"/>
      </w:pPr>
      <w:r>
        <w:rPr>
          <w:rStyle w:val="CommentReference"/>
        </w:rPr>
        <w:annotationRef/>
      </w:r>
      <w:r>
        <w:t>Centrifugation?</w:t>
      </w:r>
    </w:p>
  </w:comment>
  <w:comment w:id="92" w:author="Clay Arango" w:date="2019-07-10T14:58:00Z" w:initials="CA">
    <w:p w14:paraId="47BFE146" w14:textId="3FD285C3" w:rsidR="00657AB0" w:rsidRDefault="00657AB0">
      <w:pPr>
        <w:pStyle w:val="CommentText"/>
      </w:pPr>
      <w:r>
        <w:rPr>
          <w:rStyle w:val="CommentReference"/>
        </w:rPr>
        <w:annotationRef/>
      </w:r>
      <w:r>
        <w:t>Again, need methods, NO3- is cadmium reduction, which is technically NO3- plus NO2-, and ammonium is phenate method</w:t>
      </w:r>
    </w:p>
  </w:comment>
  <w:comment w:id="96" w:author="Clay" w:date="2019-07-10T14:58:00Z" w:initials="C">
    <w:p w14:paraId="73A06FB7" w14:textId="2B91FA16" w:rsidR="00657AB0" w:rsidRDefault="00657AB0">
      <w:pPr>
        <w:pStyle w:val="CommentText"/>
      </w:pPr>
      <w:r>
        <w:rPr>
          <w:rStyle w:val="CommentReference"/>
        </w:rPr>
        <w:annotationRef/>
      </w:r>
      <w:r>
        <w:t>Need the specific bead, see the Griffin and Turner paper we’ve used a lot</w:t>
      </w:r>
    </w:p>
  </w:comment>
  <w:comment w:id="97" w:author="Izak Neziri" w:date="2019-07-16T12:18:00Z" w:initials="IN">
    <w:p w14:paraId="747771CA" w14:textId="52C47377" w:rsidR="00657AB0" w:rsidRDefault="00657AB0">
      <w:pPr>
        <w:pStyle w:val="CommentText"/>
      </w:pPr>
      <w:r>
        <w:rPr>
          <w:rStyle w:val="CommentReference"/>
        </w:rPr>
        <w:annotationRef/>
      </w:r>
      <w:r>
        <w:t>This was what was used in the Griffin and Turner Paper. Might need to double check and make sure we used the exact same in the lab.</w:t>
      </w:r>
    </w:p>
  </w:comment>
  <w:comment w:id="95" w:author="Clay Arango" w:date="2019-07-10T14:58:00Z" w:initials="CA">
    <w:p w14:paraId="3166C182" w14:textId="7C301745" w:rsidR="00657AB0" w:rsidRDefault="00657AB0">
      <w:pPr>
        <w:pStyle w:val="CommentText"/>
      </w:pPr>
      <w:r>
        <w:rPr>
          <w:rStyle w:val="CommentReference"/>
        </w:rPr>
        <w:annotationRef/>
      </w:r>
      <w:r>
        <w:t xml:space="preserve">Need to include your initial soil sample and how you used NH4 and NO3 to look at net nitrification </w:t>
      </w:r>
    </w:p>
  </w:comment>
  <w:comment w:id="94" w:author="Clay Arango" w:date="2019-07-10T14:58:00Z" w:initials="CA">
    <w:p w14:paraId="0A62573F" w14:textId="45A9DACD" w:rsidR="00657AB0" w:rsidRDefault="00657AB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26D8E" w15:done="0"/>
  <w15:commentEx w15:paraId="3A60857A" w15:done="1"/>
  <w15:commentEx w15:paraId="31A4BE44" w15:done="1"/>
  <w15:commentEx w15:paraId="2F9215C6" w15:done="0"/>
  <w15:commentEx w15:paraId="5647C035" w15:done="0"/>
  <w15:commentEx w15:paraId="286AE2E2" w15:done="0"/>
  <w15:commentEx w15:paraId="53FC7EC9" w15:done="0"/>
  <w15:commentEx w15:paraId="7CB6B859" w15:done="1"/>
  <w15:commentEx w15:paraId="1E170D92" w15:done="1"/>
  <w15:commentEx w15:paraId="74AF8B3E" w15:done="0"/>
  <w15:commentEx w15:paraId="1169D079" w15:done="0"/>
  <w15:commentEx w15:paraId="6B83B24D" w15:done="0"/>
  <w15:commentEx w15:paraId="1F4D3D1F" w15:done="1"/>
  <w15:commentEx w15:paraId="2FB954D0" w15:done="0"/>
  <w15:commentEx w15:paraId="087CB82B" w15:paraIdParent="2FB954D0" w15:done="0"/>
  <w15:commentEx w15:paraId="57568C66" w15:done="0"/>
  <w15:commentEx w15:paraId="58407B3E" w15:paraIdParent="57568C66" w15:done="0"/>
  <w15:commentEx w15:paraId="2E550D95" w15:done="0"/>
  <w15:commentEx w15:paraId="371A6C53" w15:paraIdParent="2E550D95" w15:done="0"/>
  <w15:commentEx w15:paraId="74DF7C91" w15:done="0"/>
  <w15:commentEx w15:paraId="05F3422E" w15:done="0"/>
  <w15:commentEx w15:paraId="792DEDA4" w15:done="0"/>
  <w15:commentEx w15:paraId="1F7A0974" w15:done="0"/>
  <w15:commentEx w15:paraId="4B949DE4" w15:paraIdParent="1F7A0974" w15:done="0"/>
  <w15:commentEx w15:paraId="3669480A" w15:done="0"/>
  <w15:commentEx w15:paraId="47BFE146" w15:done="0"/>
  <w15:commentEx w15:paraId="73A06FB7" w15:done="0"/>
  <w15:commentEx w15:paraId="747771CA" w15:paraIdParent="73A06FB7" w15:done="0"/>
  <w15:commentEx w15:paraId="3166C182" w15:done="0"/>
  <w15:commentEx w15:paraId="0A6257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26D8E" w16cid:durableId="20D08087"/>
  <w16cid:commentId w16cid:paraId="3A60857A" w16cid:durableId="20EAC04C"/>
  <w16cid:commentId w16cid:paraId="31A4BE44" w16cid:durableId="20EAC04D"/>
  <w16cid:commentId w16cid:paraId="2F9215C6" w16cid:durableId="20D08097"/>
  <w16cid:commentId w16cid:paraId="5647C035" w16cid:durableId="20D08095"/>
  <w16cid:commentId w16cid:paraId="286AE2E2" w16cid:durableId="20C08DF2"/>
  <w16cid:commentId w16cid:paraId="53FC7EC9" w16cid:durableId="21725789"/>
  <w16cid:commentId w16cid:paraId="1E170D92" w16cid:durableId="20EAC052"/>
  <w16cid:commentId w16cid:paraId="74AF8B3E" w16cid:durableId="20D0809A"/>
  <w16cid:commentId w16cid:paraId="1169D079" w16cid:durableId="20D0809B"/>
  <w16cid:commentId w16cid:paraId="6B83B24D" w16cid:durableId="20D0809C"/>
  <w16cid:commentId w16cid:paraId="1F4D3D1F" w16cid:durableId="20EAC056"/>
  <w16cid:commentId w16cid:paraId="2FB954D0" w16cid:durableId="20D080A0"/>
  <w16cid:commentId w16cid:paraId="087CB82B" w16cid:durableId="20D2D6C8"/>
  <w16cid:commentId w16cid:paraId="57568C66" w16cid:durableId="1F1BC803"/>
  <w16cid:commentId w16cid:paraId="58407B3E" w16cid:durableId="20BF4C35"/>
  <w16cid:commentId w16cid:paraId="2E550D95" w16cid:durableId="1F1BC804"/>
  <w16cid:commentId w16cid:paraId="371A6C53" w16cid:durableId="20BF2622"/>
  <w16cid:commentId w16cid:paraId="74DF7C91" w16cid:durableId="20D080A7"/>
  <w16cid:commentId w16cid:paraId="05F3422E" w16cid:durableId="1F1BC80C"/>
  <w16cid:commentId w16cid:paraId="792DEDA4" w16cid:durableId="20D080AA"/>
  <w16cid:commentId w16cid:paraId="1F7A0974" w16cid:durableId="20D080AB"/>
  <w16cid:commentId w16cid:paraId="4B949DE4" w16cid:durableId="20D08153"/>
  <w16cid:commentId w16cid:paraId="3669480A" w16cid:durableId="20D080AC"/>
  <w16cid:commentId w16cid:paraId="47BFE146" w16cid:durableId="1F1BC80D"/>
  <w16cid:commentId w16cid:paraId="73A06FB7" w16cid:durableId="20D080AE"/>
  <w16cid:commentId w16cid:paraId="747771CA" w16cid:durableId="20D83F13"/>
  <w16cid:commentId w16cid:paraId="3166C182" w16cid:durableId="1F1BC80E"/>
  <w16cid:commentId w16cid:paraId="0A62573F" w16cid:durableId="1F1BC8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2D37" w14:textId="77777777" w:rsidR="007B429C" w:rsidRDefault="007B429C" w:rsidP="0029791A">
      <w:pPr>
        <w:spacing w:after="0" w:line="240" w:lineRule="auto"/>
      </w:pPr>
      <w:r>
        <w:separator/>
      </w:r>
    </w:p>
  </w:endnote>
  <w:endnote w:type="continuationSeparator" w:id="0">
    <w:p w14:paraId="4A6812CB" w14:textId="77777777" w:rsidR="007B429C" w:rsidRDefault="007B429C"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92984"/>
      <w:docPartObj>
        <w:docPartGallery w:val="Page Numbers (Bottom of Page)"/>
        <w:docPartUnique/>
      </w:docPartObj>
    </w:sdtPr>
    <w:sdtEndPr>
      <w:rPr>
        <w:noProof/>
      </w:rPr>
    </w:sdtEndPr>
    <w:sdtContent>
      <w:p w14:paraId="37A9A881" w14:textId="0959AF88" w:rsidR="00657AB0" w:rsidRDefault="00657AB0">
        <w:pPr>
          <w:pStyle w:val="Footer"/>
        </w:pPr>
        <w:r>
          <w:fldChar w:fldCharType="begin"/>
        </w:r>
        <w:r>
          <w:instrText xml:space="preserve"> PAGE   \* MERGEFORMAT </w:instrText>
        </w:r>
        <w:r>
          <w:fldChar w:fldCharType="separate"/>
        </w:r>
        <w:r w:rsidR="00E21E22">
          <w:rPr>
            <w:noProof/>
          </w:rPr>
          <w:t>9</w:t>
        </w:r>
        <w:r>
          <w:rPr>
            <w:noProof/>
          </w:rPr>
          <w:fldChar w:fldCharType="end"/>
        </w:r>
      </w:p>
    </w:sdtContent>
  </w:sdt>
  <w:p w14:paraId="625BF148" w14:textId="77777777" w:rsidR="00657AB0" w:rsidRDefault="00657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CFA8" w14:textId="77777777" w:rsidR="007B429C" w:rsidRDefault="007B429C" w:rsidP="0029791A">
      <w:pPr>
        <w:spacing w:after="0" w:line="240" w:lineRule="auto"/>
      </w:pPr>
      <w:r>
        <w:separator/>
      </w:r>
    </w:p>
  </w:footnote>
  <w:footnote w:type="continuationSeparator" w:id="0">
    <w:p w14:paraId="30958B08" w14:textId="77777777" w:rsidR="007B429C" w:rsidRDefault="007B429C"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Arango">
    <w15:presenceInfo w15:providerId="AD" w15:userId="S-1-5-21-284843130-3751062232-1573799400-5078"/>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DC"/>
    <w:rsid w:val="000064F3"/>
    <w:rsid w:val="00010650"/>
    <w:rsid w:val="00030A1E"/>
    <w:rsid w:val="00052072"/>
    <w:rsid w:val="00061C57"/>
    <w:rsid w:val="000802A5"/>
    <w:rsid w:val="000C6CEE"/>
    <w:rsid w:val="000E099D"/>
    <w:rsid w:val="00113605"/>
    <w:rsid w:val="001276A3"/>
    <w:rsid w:val="0014759C"/>
    <w:rsid w:val="0015507F"/>
    <w:rsid w:val="00190740"/>
    <w:rsid w:val="001B33B9"/>
    <w:rsid w:val="001D0ABA"/>
    <w:rsid w:val="001E24E6"/>
    <w:rsid w:val="001E342A"/>
    <w:rsid w:val="001F3600"/>
    <w:rsid w:val="002128D4"/>
    <w:rsid w:val="00217AF9"/>
    <w:rsid w:val="0023504D"/>
    <w:rsid w:val="00242522"/>
    <w:rsid w:val="00245B42"/>
    <w:rsid w:val="00246E9F"/>
    <w:rsid w:val="0029791A"/>
    <w:rsid w:val="002B5DB6"/>
    <w:rsid w:val="002D5589"/>
    <w:rsid w:val="002D611F"/>
    <w:rsid w:val="002D7670"/>
    <w:rsid w:val="002E5BBC"/>
    <w:rsid w:val="003125F5"/>
    <w:rsid w:val="00340A32"/>
    <w:rsid w:val="003511E7"/>
    <w:rsid w:val="00363E83"/>
    <w:rsid w:val="00367277"/>
    <w:rsid w:val="00385CD1"/>
    <w:rsid w:val="00395CA0"/>
    <w:rsid w:val="003B3072"/>
    <w:rsid w:val="003B332E"/>
    <w:rsid w:val="003C7D3A"/>
    <w:rsid w:val="003F7EDC"/>
    <w:rsid w:val="00403B30"/>
    <w:rsid w:val="00456A16"/>
    <w:rsid w:val="00462178"/>
    <w:rsid w:val="00467FB4"/>
    <w:rsid w:val="004A61A8"/>
    <w:rsid w:val="004D5173"/>
    <w:rsid w:val="004F01C3"/>
    <w:rsid w:val="005005CB"/>
    <w:rsid w:val="0050752A"/>
    <w:rsid w:val="00532C35"/>
    <w:rsid w:val="00577AF3"/>
    <w:rsid w:val="00583A7F"/>
    <w:rsid w:val="005F3310"/>
    <w:rsid w:val="0061173C"/>
    <w:rsid w:val="006574EB"/>
    <w:rsid w:val="00657AB0"/>
    <w:rsid w:val="00662451"/>
    <w:rsid w:val="00670303"/>
    <w:rsid w:val="006851DC"/>
    <w:rsid w:val="006A44DC"/>
    <w:rsid w:val="00706CE1"/>
    <w:rsid w:val="00721D40"/>
    <w:rsid w:val="00732CF2"/>
    <w:rsid w:val="007439C1"/>
    <w:rsid w:val="00776A53"/>
    <w:rsid w:val="00783429"/>
    <w:rsid w:val="00786A54"/>
    <w:rsid w:val="007B429C"/>
    <w:rsid w:val="007D34D9"/>
    <w:rsid w:val="007D36EE"/>
    <w:rsid w:val="00801B78"/>
    <w:rsid w:val="00805352"/>
    <w:rsid w:val="00811693"/>
    <w:rsid w:val="0087095F"/>
    <w:rsid w:val="008E20B1"/>
    <w:rsid w:val="008E226F"/>
    <w:rsid w:val="009148B6"/>
    <w:rsid w:val="00933D63"/>
    <w:rsid w:val="00943F99"/>
    <w:rsid w:val="009B0AB2"/>
    <w:rsid w:val="009D49C9"/>
    <w:rsid w:val="009D72A9"/>
    <w:rsid w:val="00A31858"/>
    <w:rsid w:val="00A46D55"/>
    <w:rsid w:val="00A60776"/>
    <w:rsid w:val="00A62A66"/>
    <w:rsid w:val="00AA6138"/>
    <w:rsid w:val="00AC4E7A"/>
    <w:rsid w:val="00B02A83"/>
    <w:rsid w:val="00B03F08"/>
    <w:rsid w:val="00B11650"/>
    <w:rsid w:val="00B27932"/>
    <w:rsid w:val="00B30CE3"/>
    <w:rsid w:val="00B54704"/>
    <w:rsid w:val="00B839CB"/>
    <w:rsid w:val="00B97E9E"/>
    <w:rsid w:val="00BA1F26"/>
    <w:rsid w:val="00BB58BF"/>
    <w:rsid w:val="00C006F1"/>
    <w:rsid w:val="00C125EB"/>
    <w:rsid w:val="00C364AE"/>
    <w:rsid w:val="00C4324D"/>
    <w:rsid w:val="00C56572"/>
    <w:rsid w:val="00C56D9B"/>
    <w:rsid w:val="00C61EA6"/>
    <w:rsid w:val="00C80CCD"/>
    <w:rsid w:val="00C90866"/>
    <w:rsid w:val="00CA7E22"/>
    <w:rsid w:val="00CB7DB3"/>
    <w:rsid w:val="00CE7B3E"/>
    <w:rsid w:val="00D874AE"/>
    <w:rsid w:val="00DB0310"/>
    <w:rsid w:val="00DC2DF4"/>
    <w:rsid w:val="00DD2EFE"/>
    <w:rsid w:val="00E07FDE"/>
    <w:rsid w:val="00E21E22"/>
    <w:rsid w:val="00E45901"/>
    <w:rsid w:val="00E86DF6"/>
    <w:rsid w:val="00E93087"/>
    <w:rsid w:val="00E9693A"/>
    <w:rsid w:val="00EB6FB9"/>
    <w:rsid w:val="00EC1550"/>
    <w:rsid w:val="00ED7E87"/>
    <w:rsid w:val="00F14B45"/>
    <w:rsid w:val="00F43FFB"/>
    <w:rsid w:val="00F62834"/>
    <w:rsid w:val="00F64D43"/>
    <w:rsid w:val="00F67245"/>
    <w:rsid w:val="00FD2E61"/>
    <w:rsid w:val="00FF1FC7"/>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E21FB"/>
  <w15:docId w15:val="{60F4922A-1423-4367-B0EA-B392EED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 w:type="character" w:styleId="PlaceholderText">
    <w:name w:val="Placeholder Text"/>
    <w:basedOn w:val="DefaultParagraphFont"/>
    <w:uiPriority w:val="99"/>
    <w:semiHidden/>
    <w:rsid w:val="000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4BF1-EB81-4B37-8475-7C67B530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6</cp:revision>
  <dcterms:created xsi:type="dcterms:W3CDTF">2019-11-10T18:06:00Z</dcterms:created>
  <dcterms:modified xsi:type="dcterms:W3CDTF">2019-11-10T18:33:00Z</dcterms:modified>
</cp:coreProperties>
</file>