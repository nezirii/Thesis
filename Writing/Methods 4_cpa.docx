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507640" w14:textId="77777777" w:rsidR="003F7EDC" w:rsidRDefault="00C61EA6">
      <w:pPr>
        <w:spacing w:after="200"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Methods</w:t>
      </w:r>
    </w:p>
    <w:p w14:paraId="4D2BE65C" w14:textId="101A938C" w:rsidR="00ED7E87" w:rsidRDefault="00ED7E87" w:rsidP="001E24E6">
      <w:pPr>
        <w:spacing w:after="200" w:line="480" w:lineRule="auto"/>
        <w:rPr>
          <w:rFonts w:ascii="Times New Roman" w:eastAsia="Times New Roman" w:hAnsi="Times New Roman" w:cs="Times New Roman"/>
          <w:sz w:val="24"/>
          <w:szCs w:val="24"/>
        </w:rPr>
      </w:pPr>
      <w:r w:rsidRPr="001E24E6">
        <w:rPr>
          <w:rFonts w:ascii="Times New Roman" w:eastAsia="Times New Roman" w:hAnsi="Times New Roman" w:cs="Times New Roman"/>
          <w:sz w:val="24"/>
          <w:szCs w:val="24"/>
          <w:u w:val="single"/>
        </w:rPr>
        <w:t>Study Area</w:t>
      </w:r>
    </w:p>
    <w:p w14:paraId="28313CF4" w14:textId="3BE11E3A" w:rsidR="00ED7E87" w:rsidRDefault="00ED7E87" w:rsidP="00ED7E87">
      <w:pPr>
        <w:spacing w:after="200" w:line="480" w:lineRule="auto"/>
        <w:ind w:firstLine="720"/>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 xml:space="preserve">The </w:t>
      </w:r>
      <w:commentRangeEnd w:id="0"/>
      <w:r>
        <w:rPr>
          <w:rStyle w:val="CommentReference"/>
        </w:rPr>
        <w:commentReference w:id="0"/>
      </w:r>
      <w:r>
        <w:rPr>
          <w:rFonts w:ascii="Times New Roman" w:eastAsia="Times New Roman" w:hAnsi="Times New Roman" w:cs="Times New Roman"/>
          <w:sz w:val="24"/>
          <w:szCs w:val="24"/>
        </w:rPr>
        <w:t xml:space="preserve">low budworm impact sites for this study </w:t>
      </w:r>
      <w:del w:id="1" w:author="Clay Arango" w:date="2019-09-30T15:45:00Z">
        <w:r w:rsidDel="00DE626C">
          <w:rPr>
            <w:rFonts w:ascii="Times New Roman" w:eastAsia="Times New Roman" w:hAnsi="Times New Roman" w:cs="Times New Roman"/>
            <w:sz w:val="24"/>
            <w:szCs w:val="24"/>
          </w:rPr>
          <w:delText>took place</w:delText>
        </w:r>
      </w:del>
      <w:ins w:id="2" w:author="Clay Arango" w:date="2019-09-30T15:51:00Z">
        <w:r w:rsidR="00DE626C">
          <w:rPr>
            <w:rFonts w:ascii="Times New Roman" w:eastAsia="Times New Roman" w:hAnsi="Times New Roman" w:cs="Times New Roman"/>
            <w:sz w:val="24"/>
            <w:szCs w:val="24"/>
          </w:rPr>
          <w:t>were</w:t>
        </w:r>
      </w:ins>
      <w:ins w:id="3" w:author="Clay Arango" w:date="2019-09-30T15:45:00Z">
        <w:r w:rsidR="00DE626C">
          <w:rPr>
            <w:rFonts w:ascii="Times New Roman" w:eastAsia="Times New Roman" w:hAnsi="Times New Roman" w:cs="Times New Roman"/>
            <w:sz w:val="24"/>
            <w:szCs w:val="24"/>
          </w:rPr>
          <w:t xml:space="preserve"> located</w:t>
        </w:r>
      </w:ins>
      <w:r>
        <w:rPr>
          <w:rFonts w:ascii="Times New Roman" w:eastAsia="Times New Roman" w:hAnsi="Times New Roman" w:cs="Times New Roman"/>
          <w:sz w:val="24"/>
          <w:szCs w:val="24"/>
        </w:rPr>
        <w:t xml:space="preserve"> in the Teanaway Community Forest in Washington State</w:t>
      </w:r>
      <w:ins w:id="4" w:author="Clay Arango" w:date="2019-09-30T15:46:00Z">
        <w:r w:rsidR="00DE626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approximately 40 miles from Central Washington University</w:t>
      </w:r>
      <w:ins w:id="5" w:author="Clay Arango" w:date="2019-09-30T15:46:00Z">
        <w:r w:rsidR="00DE626C">
          <w:rPr>
            <w:rFonts w:ascii="Times New Roman" w:eastAsia="Times New Roman" w:hAnsi="Times New Roman" w:cs="Times New Roman"/>
            <w:sz w:val="24"/>
            <w:szCs w:val="24"/>
          </w:rPr>
          <w:t xml:space="preserve"> </w:t>
        </w:r>
      </w:ins>
      <w:del w:id="6" w:author="Clay Arango" w:date="2019-09-30T15:46:00Z">
        <w:r w:rsidDel="00DE626C">
          <w:rPr>
            <w:rFonts w:ascii="Times New Roman" w:eastAsia="Times New Roman" w:hAnsi="Times New Roman" w:cs="Times New Roman"/>
            <w:sz w:val="24"/>
            <w:szCs w:val="24"/>
          </w:rPr>
          <w:delText xml:space="preserve">. The samples were </w:delText>
        </w:r>
        <w:r w:rsidR="00A60776" w:rsidDel="00DE626C">
          <w:rPr>
            <w:rFonts w:ascii="Times New Roman" w:eastAsia="Times New Roman" w:hAnsi="Times New Roman" w:cs="Times New Roman"/>
            <w:sz w:val="24"/>
            <w:szCs w:val="24"/>
          </w:rPr>
          <w:delText>taken</w:delText>
        </w:r>
        <w:r w:rsidDel="00DE626C">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on public land. The </w:t>
      </w:r>
      <w:ins w:id="7" w:author="Clay Arango" w:date="2019-09-30T15:47:00Z">
        <w:r w:rsidR="00DE626C">
          <w:rPr>
            <w:rFonts w:ascii="Times New Roman" w:eastAsia="Times New Roman" w:hAnsi="Times New Roman" w:cs="Times New Roman"/>
            <w:sz w:val="24"/>
            <w:szCs w:val="24"/>
          </w:rPr>
          <w:t xml:space="preserve">study sites I </w:t>
        </w:r>
      </w:ins>
      <w:del w:id="8" w:author="Clay Arango" w:date="2019-09-30T15:47:00Z">
        <w:r w:rsidDel="00DE626C">
          <w:rPr>
            <w:rFonts w:ascii="Times New Roman" w:eastAsia="Times New Roman" w:hAnsi="Times New Roman" w:cs="Times New Roman"/>
            <w:sz w:val="24"/>
            <w:szCs w:val="24"/>
          </w:rPr>
          <w:delText xml:space="preserve">creeks that were </w:delText>
        </w:r>
      </w:del>
      <w:r>
        <w:rPr>
          <w:rFonts w:ascii="Times New Roman" w:eastAsia="Times New Roman" w:hAnsi="Times New Roman" w:cs="Times New Roman"/>
          <w:sz w:val="24"/>
          <w:szCs w:val="24"/>
        </w:rPr>
        <w:t xml:space="preserve">analyzed </w:t>
      </w:r>
      <w:del w:id="9" w:author="Clay Arango" w:date="2019-09-30T15:47:00Z">
        <w:r w:rsidDel="00DE626C">
          <w:rPr>
            <w:rFonts w:ascii="Times New Roman" w:eastAsia="Times New Roman" w:hAnsi="Times New Roman" w:cs="Times New Roman"/>
            <w:sz w:val="24"/>
            <w:szCs w:val="24"/>
          </w:rPr>
          <w:delText xml:space="preserve">here </w:delText>
        </w:r>
      </w:del>
      <w:r>
        <w:rPr>
          <w:rFonts w:ascii="Times New Roman" w:eastAsia="Times New Roman" w:hAnsi="Times New Roman" w:cs="Times New Roman"/>
          <w:sz w:val="24"/>
          <w:szCs w:val="24"/>
        </w:rPr>
        <w:t>were</w:t>
      </w:r>
      <w:ins w:id="10" w:author="Clay Arango" w:date="2019-09-30T15:47:00Z">
        <w:r w:rsidR="00DE626C">
          <w:rPr>
            <w:rFonts w:ascii="Times New Roman" w:eastAsia="Times New Roman" w:hAnsi="Times New Roman" w:cs="Times New Roman"/>
            <w:sz w:val="24"/>
            <w:szCs w:val="24"/>
          </w:rPr>
          <w:t xml:space="preserve"> located near the following creeks</w:t>
        </w:r>
      </w:ins>
      <w:r>
        <w:rPr>
          <w:rFonts w:ascii="Times New Roman" w:eastAsia="Times New Roman" w:hAnsi="Times New Roman" w:cs="Times New Roman"/>
          <w:sz w:val="24"/>
          <w:szCs w:val="24"/>
        </w:rPr>
        <w:t xml:space="preserve">: Stand </w:t>
      </w:r>
      <w:proofErr w:type="gramStart"/>
      <w:r>
        <w:rPr>
          <w:rFonts w:ascii="Times New Roman" w:eastAsia="Times New Roman" w:hAnsi="Times New Roman" w:cs="Times New Roman"/>
          <w:sz w:val="24"/>
          <w:szCs w:val="24"/>
        </w:rPr>
        <w:t>Up</w:t>
      </w:r>
      <w:proofErr w:type="gramEnd"/>
      <w:r>
        <w:rPr>
          <w:rFonts w:ascii="Times New Roman" w:eastAsia="Times New Roman" w:hAnsi="Times New Roman" w:cs="Times New Roman"/>
          <w:sz w:val="24"/>
          <w:szCs w:val="24"/>
        </w:rPr>
        <w:t xml:space="preserve"> Creek</w:t>
      </w:r>
      <w:r w:rsidR="00A60776">
        <w:rPr>
          <w:rFonts w:ascii="Times New Roman" w:eastAsia="Times New Roman" w:hAnsi="Times New Roman" w:cs="Times New Roman"/>
          <w:sz w:val="24"/>
          <w:szCs w:val="24"/>
        </w:rPr>
        <w:t xml:space="preserve"> (903 </w:t>
      </w:r>
      <w:del w:id="11" w:author="Clay Arango" w:date="2019-09-30T15:48:00Z">
        <w:r w:rsidR="00A60776" w:rsidDel="00DE626C">
          <w:rPr>
            <w:rFonts w:ascii="Times New Roman" w:eastAsia="Times New Roman" w:hAnsi="Times New Roman" w:cs="Times New Roman"/>
            <w:sz w:val="24"/>
            <w:szCs w:val="24"/>
          </w:rPr>
          <w:delText>m above sea level</w:delText>
        </w:r>
      </w:del>
      <w:ins w:id="12" w:author="Clay Arango" w:date="2019-09-30T15:48: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ins>
      <w:proofErr w:type="spellEnd"/>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Jungle Creek</w:t>
      </w:r>
      <w:r w:rsidR="00A60776">
        <w:rPr>
          <w:rFonts w:ascii="Times New Roman" w:eastAsia="Times New Roman" w:hAnsi="Times New Roman" w:cs="Times New Roman"/>
          <w:sz w:val="24"/>
          <w:szCs w:val="24"/>
        </w:rPr>
        <w:t xml:space="preserve"> (824 </w:t>
      </w:r>
      <w:del w:id="13" w:author="Clay Arango" w:date="2019-09-30T15:48:00Z">
        <w:r w:rsidR="00A60776" w:rsidDel="00DE626C">
          <w:rPr>
            <w:rFonts w:ascii="Times New Roman" w:eastAsia="Times New Roman" w:hAnsi="Times New Roman" w:cs="Times New Roman"/>
            <w:sz w:val="24"/>
            <w:szCs w:val="24"/>
          </w:rPr>
          <w:delText>meters above sea level</w:delText>
        </w:r>
      </w:del>
      <w:ins w:id="14" w:author="Clay Arango" w:date="2019-09-30T15:48: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Jack Creek</w:t>
      </w:r>
      <w:r w:rsidR="00A60776">
        <w:rPr>
          <w:rFonts w:ascii="Times New Roman" w:eastAsia="Times New Roman" w:hAnsi="Times New Roman" w:cs="Times New Roman"/>
          <w:sz w:val="24"/>
          <w:szCs w:val="24"/>
        </w:rPr>
        <w:t xml:space="preserve"> (963 </w:t>
      </w:r>
      <w:del w:id="15" w:author="Clay Arango" w:date="2019-09-30T15:48:00Z">
        <w:r w:rsidR="00A60776" w:rsidDel="00DE626C">
          <w:rPr>
            <w:rFonts w:ascii="Times New Roman" w:eastAsia="Times New Roman" w:hAnsi="Times New Roman" w:cs="Times New Roman"/>
            <w:sz w:val="24"/>
            <w:szCs w:val="24"/>
          </w:rPr>
          <w:delText>meters above sea level</w:delText>
        </w:r>
      </w:del>
      <w:ins w:id="16" w:author="Clay Arango" w:date="2019-09-30T15:48: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and Moonbeam Creek</w:t>
      </w:r>
      <w:r w:rsidR="00A60776">
        <w:rPr>
          <w:rFonts w:ascii="Times New Roman" w:eastAsia="Times New Roman" w:hAnsi="Times New Roman" w:cs="Times New Roman"/>
          <w:sz w:val="24"/>
          <w:szCs w:val="24"/>
        </w:rPr>
        <w:t xml:space="preserve"> (973 </w:t>
      </w:r>
      <w:del w:id="17" w:author="Clay Arango" w:date="2019-09-30T15:49:00Z">
        <w:r w:rsidR="00A60776" w:rsidDel="00DE626C">
          <w:rPr>
            <w:rFonts w:ascii="Times New Roman" w:eastAsia="Times New Roman" w:hAnsi="Times New Roman" w:cs="Times New Roman"/>
            <w:sz w:val="24"/>
            <w:szCs w:val="24"/>
          </w:rPr>
          <w:delText>meters above sea level</w:delText>
        </w:r>
      </w:del>
      <w:ins w:id="18" w:author="Clay Arango" w:date="2019-09-30T15:49: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high budworm impact sites </w:t>
      </w:r>
      <w:del w:id="19" w:author="Clay Arango" w:date="2019-09-30T15:51:00Z">
        <w:r w:rsidDel="00DE626C">
          <w:rPr>
            <w:rFonts w:ascii="Times New Roman" w:eastAsia="Times New Roman" w:hAnsi="Times New Roman" w:cs="Times New Roman"/>
            <w:sz w:val="24"/>
            <w:szCs w:val="24"/>
          </w:rPr>
          <w:delText>took place</w:delText>
        </w:r>
      </w:del>
      <w:ins w:id="20" w:author="Clay Arango" w:date="2019-09-30T15:51:00Z">
        <w:r w:rsidR="00DE626C">
          <w:rPr>
            <w:rFonts w:ascii="Times New Roman" w:eastAsia="Times New Roman" w:hAnsi="Times New Roman" w:cs="Times New Roman"/>
            <w:sz w:val="24"/>
            <w:szCs w:val="24"/>
          </w:rPr>
          <w:t>were located</w:t>
        </w:r>
      </w:ins>
      <w:r>
        <w:rPr>
          <w:rFonts w:ascii="Times New Roman" w:eastAsia="Times New Roman" w:hAnsi="Times New Roman" w:cs="Times New Roman"/>
          <w:sz w:val="24"/>
          <w:szCs w:val="24"/>
        </w:rPr>
        <w:t xml:space="preserve"> </w:t>
      </w:r>
      <w:del w:id="21" w:author="Clay Arango" w:date="2019-09-30T15:51:00Z">
        <w:r w:rsidDel="00DE626C">
          <w:rPr>
            <w:rFonts w:ascii="Times New Roman" w:eastAsia="Times New Roman" w:hAnsi="Times New Roman" w:cs="Times New Roman"/>
            <w:sz w:val="24"/>
            <w:szCs w:val="24"/>
          </w:rPr>
          <w:delText xml:space="preserve">near </w:delText>
        </w:r>
      </w:del>
      <w:ins w:id="22" w:author="Clay Arango" w:date="2019-09-30T15:51:00Z">
        <w:r w:rsidR="00DE626C">
          <w:rPr>
            <w:rFonts w:ascii="Times New Roman" w:eastAsia="Times New Roman" w:hAnsi="Times New Roman" w:cs="Times New Roman"/>
            <w:sz w:val="24"/>
            <w:szCs w:val="24"/>
          </w:rPr>
          <w:t xml:space="preserve">in </w:t>
        </w:r>
      </w:ins>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Swauk</w:t>
      </w:r>
      <w:proofErr w:type="spellEnd"/>
      <w:r>
        <w:rPr>
          <w:rFonts w:ascii="Times New Roman" w:eastAsia="Times New Roman" w:hAnsi="Times New Roman" w:cs="Times New Roman"/>
          <w:sz w:val="24"/>
          <w:szCs w:val="24"/>
        </w:rPr>
        <w:t xml:space="preserve"> drainage in the </w:t>
      </w:r>
      <w:r w:rsidR="00A60776">
        <w:rPr>
          <w:rFonts w:ascii="Times New Roman" w:eastAsia="Times New Roman" w:hAnsi="Times New Roman" w:cs="Times New Roman"/>
          <w:sz w:val="24"/>
          <w:szCs w:val="24"/>
        </w:rPr>
        <w:t>Okanogan-</w:t>
      </w:r>
      <w:r>
        <w:rPr>
          <w:rFonts w:ascii="Times New Roman" w:eastAsia="Times New Roman" w:hAnsi="Times New Roman" w:cs="Times New Roman"/>
          <w:sz w:val="24"/>
          <w:szCs w:val="24"/>
        </w:rPr>
        <w:t>Wenatchee National Forest in Washington State</w:t>
      </w:r>
      <w:ins w:id="23" w:author="Clay Arango" w:date="2019-09-30T15:52:00Z">
        <w:r w:rsidR="00DE626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approximately 45 miles from Central Washington University</w:t>
      </w:r>
      <w:ins w:id="24" w:author="Clay Arango" w:date="2019-09-30T15:52:00Z">
        <w:r w:rsidR="00DE626C">
          <w:rPr>
            <w:rFonts w:ascii="Times New Roman" w:eastAsia="Times New Roman" w:hAnsi="Times New Roman" w:cs="Times New Roman"/>
            <w:sz w:val="24"/>
            <w:szCs w:val="24"/>
          </w:rPr>
          <w:t xml:space="preserve"> and also </w:t>
        </w:r>
      </w:ins>
      <w:del w:id="25" w:author="Clay Arango" w:date="2019-09-30T15:52:00Z">
        <w:r w:rsidDel="00DE626C">
          <w:rPr>
            <w:rFonts w:ascii="Times New Roman" w:eastAsia="Times New Roman" w:hAnsi="Times New Roman" w:cs="Times New Roman"/>
            <w:sz w:val="24"/>
            <w:szCs w:val="24"/>
          </w:rPr>
          <w:delText>. The samples were</w:delText>
        </w:r>
        <w:r w:rsidR="00A60776" w:rsidDel="00DE626C">
          <w:rPr>
            <w:rFonts w:ascii="Times New Roman" w:eastAsia="Times New Roman" w:hAnsi="Times New Roman" w:cs="Times New Roman"/>
            <w:sz w:val="24"/>
            <w:szCs w:val="24"/>
          </w:rPr>
          <w:delText xml:space="preserve"> taken </w:delText>
        </w:r>
      </w:del>
      <w:r w:rsidR="00A60776">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public land</w:t>
      </w:r>
      <w:del w:id="26" w:author="Clay Arango" w:date="2019-09-30T15:52:00Z">
        <w:r w:rsidDel="00DE626C">
          <w:rPr>
            <w:rFonts w:ascii="Times New Roman" w:eastAsia="Times New Roman" w:hAnsi="Times New Roman" w:cs="Times New Roman"/>
            <w:sz w:val="24"/>
            <w:szCs w:val="24"/>
          </w:rPr>
          <w:delText xml:space="preserve"> as well</w:delText>
        </w:r>
      </w:del>
      <w:r>
        <w:rPr>
          <w:rFonts w:ascii="Times New Roman" w:eastAsia="Times New Roman" w:hAnsi="Times New Roman" w:cs="Times New Roman"/>
          <w:sz w:val="24"/>
          <w:szCs w:val="24"/>
        </w:rPr>
        <w:t>. The</w:t>
      </w:r>
      <w:ins w:id="27" w:author="Clay Arango" w:date="2019-09-30T15:52:00Z">
        <w:r w:rsidR="00DE626C">
          <w:rPr>
            <w:rFonts w:ascii="Times New Roman" w:eastAsia="Times New Roman" w:hAnsi="Times New Roman" w:cs="Times New Roman"/>
            <w:sz w:val="24"/>
            <w:szCs w:val="24"/>
          </w:rPr>
          <w:t>se study sites were located near the following</w:t>
        </w:r>
      </w:ins>
      <w:r>
        <w:rPr>
          <w:rFonts w:ascii="Times New Roman" w:eastAsia="Times New Roman" w:hAnsi="Times New Roman" w:cs="Times New Roman"/>
          <w:sz w:val="24"/>
          <w:szCs w:val="24"/>
        </w:rPr>
        <w:t xml:space="preserve"> creeks</w:t>
      </w:r>
      <w:del w:id="28" w:author="Clay Arango" w:date="2019-09-30T15:52:00Z">
        <w:r w:rsidDel="00DE626C">
          <w:rPr>
            <w:rFonts w:ascii="Times New Roman" w:eastAsia="Times New Roman" w:hAnsi="Times New Roman" w:cs="Times New Roman"/>
            <w:sz w:val="24"/>
            <w:szCs w:val="24"/>
          </w:rPr>
          <w:delText xml:space="preserve"> that were looked at here were</w:delText>
        </w:r>
      </w:del>
      <w:r>
        <w:rPr>
          <w:rFonts w:ascii="Times New Roman" w:eastAsia="Times New Roman" w:hAnsi="Times New Roman" w:cs="Times New Roman"/>
          <w:sz w:val="24"/>
          <w:szCs w:val="24"/>
        </w:rPr>
        <w:t>: Cougar Creek</w:t>
      </w:r>
      <w:r w:rsidR="00A60776">
        <w:rPr>
          <w:rFonts w:ascii="Times New Roman" w:eastAsia="Times New Roman" w:hAnsi="Times New Roman" w:cs="Times New Roman"/>
          <w:sz w:val="24"/>
          <w:szCs w:val="24"/>
        </w:rPr>
        <w:t xml:space="preserve"> (984 </w:t>
      </w:r>
      <w:del w:id="29" w:author="Clay Arango" w:date="2019-09-30T15:52:00Z">
        <w:r w:rsidR="00A60776" w:rsidDel="00DE626C">
          <w:rPr>
            <w:rFonts w:ascii="Times New Roman" w:eastAsia="Times New Roman" w:hAnsi="Times New Roman" w:cs="Times New Roman"/>
            <w:sz w:val="24"/>
            <w:szCs w:val="24"/>
          </w:rPr>
          <w:delText>meters above sea level</w:delText>
        </w:r>
      </w:del>
      <w:ins w:id="30" w:author="Clay Arango" w:date="2019-09-30T15:52: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Hurley Creek</w:t>
      </w:r>
      <w:r w:rsidR="00A60776">
        <w:rPr>
          <w:rFonts w:ascii="Times New Roman" w:eastAsia="Times New Roman" w:hAnsi="Times New Roman" w:cs="Times New Roman"/>
          <w:sz w:val="24"/>
          <w:szCs w:val="24"/>
        </w:rPr>
        <w:t xml:space="preserve"> (978 </w:t>
      </w:r>
      <w:del w:id="31" w:author="Clay Arango" w:date="2019-09-30T15:52:00Z">
        <w:r w:rsidR="00A60776" w:rsidDel="00DE626C">
          <w:rPr>
            <w:rFonts w:ascii="Times New Roman" w:eastAsia="Times New Roman" w:hAnsi="Times New Roman" w:cs="Times New Roman"/>
            <w:sz w:val="24"/>
            <w:szCs w:val="24"/>
          </w:rPr>
          <w:delText>meters above sea level</w:delText>
        </w:r>
      </w:del>
      <w:ins w:id="32" w:author="Clay Arango" w:date="2019-09-30T15:52: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w:t>
        </w:r>
      </w:ins>
      <w:ins w:id="33" w:author="Clay Arango" w:date="2019-09-30T15:53:00Z">
        <w:r w:rsidR="00DE626C">
          <w:rPr>
            <w:rFonts w:ascii="Times New Roman" w:eastAsia="Times New Roman" w:hAnsi="Times New Roman" w:cs="Times New Roman"/>
            <w:sz w:val="24"/>
            <w:szCs w:val="24"/>
          </w:rPr>
          <w:t>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Hovey Creek</w:t>
      </w:r>
      <w:r w:rsidR="00A60776">
        <w:rPr>
          <w:rFonts w:ascii="Times New Roman" w:eastAsia="Times New Roman" w:hAnsi="Times New Roman" w:cs="Times New Roman"/>
          <w:sz w:val="24"/>
          <w:szCs w:val="24"/>
        </w:rPr>
        <w:t xml:space="preserve"> (1050 </w:t>
      </w:r>
      <w:del w:id="34" w:author="Clay Arango" w:date="2019-09-30T15:53:00Z">
        <w:r w:rsidR="00A60776" w:rsidDel="00DE626C">
          <w:rPr>
            <w:rFonts w:ascii="Times New Roman" w:eastAsia="Times New Roman" w:hAnsi="Times New Roman" w:cs="Times New Roman"/>
            <w:sz w:val="24"/>
            <w:szCs w:val="24"/>
          </w:rPr>
          <w:delText xml:space="preserve">meters above </w:delText>
        </w:r>
        <w:commentRangeStart w:id="35"/>
        <w:r w:rsidR="00A60776" w:rsidDel="00DE626C">
          <w:rPr>
            <w:rFonts w:ascii="Times New Roman" w:eastAsia="Times New Roman" w:hAnsi="Times New Roman" w:cs="Times New Roman"/>
            <w:sz w:val="24"/>
            <w:szCs w:val="24"/>
          </w:rPr>
          <w:delText xml:space="preserve">sea </w:delText>
        </w:r>
      </w:del>
      <w:commentRangeEnd w:id="35"/>
      <w:r w:rsidR="0055728C">
        <w:rPr>
          <w:rStyle w:val="CommentReference"/>
        </w:rPr>
        <w:commentReference w:id="35"/>
      </w:r>
      <w:del w:id="36" w:author="Clay Arango" w:date="2019-09-30T15:53:00Z">
        <w:r w:rsidR="00A60776" w:rsidDel="00DE626C">
          <w:rPr>
            <w:rFonts w:ascii="Times New Roman" w:eastAsia="Times New Roman" w:hAnsi="Times New Roman" w:cs="Times New Roman"/>
            <w:sz w:val="24"/>
            <w:szCs w:val="24"/>
          </w:rPr>
          <w:delText>level</w:delText>
        </w:r>
      </w:del>
      <w:ins w:id="37" w:author="Clay Arango" w:date="2019-09-30T15:53: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 and Blue Creek</w:t>
      </w:r>
      <w:r w:rsidR="00A60776">
        <w:rPr>
          <w:rFonts w:ascii="Times New Roman" w:eastAsia="Times New Roman" w:hAnsi="Times New Roman" w:cs="Times New Roman"/>
          <w:sz w:val="24"/>
          <w:szCs w:val="24"/>
        </w:rPr>
        <w:t xml:space="preserve"> (1055 </w:t>
      </w:r>
      <w:del w:id="38" w:author="Clay Arango" w:date="2019-09-30T15:53:00Z">
        <w:r w:rsidR="00A60776" w:rsidDel="00DE626C">
          <w:rPr>
            <w:rFonts w:ascii="Times New Roman" w:eastAsia="Times New Roman" w:hAnsi="Times New Roman" w:cs="Times New Roman"/>
            <w:sz w:val="24"/>
            <w:szCs w:val="24"/>
          </w:rPr>
          <w:delText>meters above sea level</w:delText>
        </w:r>
      </w:del>
      <w:ins w:id="39" w:author="Clay Arango" w:date="2019-09-30T15:53:00Z">
        <w:r w:rsidR="00DE626C">
          <w:rPr>
            <w:rFonts w:ascii="Times New Roman" w:eastAsia="Times New Roman" w:hAnsi="Times New Roman" w:cs="Times New Roman"/>
            <w:sz w:val="24"/>
            <w:szCs w:val="24"/>
          </w:rPr>
          <w:t xml:space="preserve">m </w:t>
        </w:r>
        <w:proofErr w:type="spellStart"/>
        <w:r w:rsidR="00DE626C">
          <w:rPr>
            <w:rFonts w:ascii="Times New Roman" w:eastAsia="Times New Roman" w:hAnsi="Times New Roman" w:cs="Times New Roman"/>
            <w:sz w:val="24"/>
            <w:szCs w:val="24"/>
          </w:rPr>
          <w:t>a.s.l</w:t>
        </w:r>
        <w:proofErr w:type="spellEnd"/>
        <w:r w:rsidR="00DE626C">
          <w:rPr>
            <w:rFonts w:ascii="Times New Roman" w:eastAsia="Times New Roman" w:hAnsi="Times New Roman" w:cs="Times New Roman"/>
            <w:sz w:val="24"/>
            <w:szCs w:val="24"/>
          </w:rPr>
          <w:t>.</w:t>
        </w:r>
      </w:ins>
      <w:r w:rsidR="00A6077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E626C">
        <w:rPr>
          <w:rStyle w:val="CommentReference"/>
        </w:rPr>
        <w:commentReference w:id="40"/>
      </w:r>
    </w:p>
    <w:p w14:paraId="4AA88653" w14:textId="6547DDE8" w:rsidR="001276A3" w:rsidRPr="001276A3" w:rsidRDefault="001276A3" w:rsidP="00ED7E87">
      <w:pPr>
        <w:spacing w:after="200" w:line="480" w:lineRule="auto"/>
        <w:ind w:firstLine="720"/>
        <w:rPr>
          <w:rFonts w:ascii="Times New Roman" w:eastAsia="Times New Roman" w:hAnsi="Times New Roman" w:cs="Times New Roman"/>
          <w:sz w:val="24"/>
          <w:szCs w:val="24"/>
        </w:rPr>
      </w:pPr>
      <w:del w:id="41" w:author="Clay Arango" w:date="2019-10-01T14:04:00Z">
        <w:r w:rsidDel="0055728C">
          <w:rPr>
            <w:rFonts w:ascii="Times New Roman" w:eastAsia="Times New Roman" w:hAnsi="Times New Roman" w:cs="Times New Roman"/>
            <w:sz w:val="24"/>
            <w:szCs w:val="24"/>
          </w:rPr>
          <w:delText>Both forests</w:delText>
        </w:r>
      </w:del>
      <w:ins w:id="42" w:author="Clay Arango" w:date="2019-10-01T14:04:00Z">
        <w:r w:rsidR="0055728C">
          <w:rPr>
            <w:rFonts w:ascii="Times New Roman" w:eastAsia="Times New Roman" w:hAnsi="Times New Roman" w:cs="Times New Roman"/>
            <w:sz w:val="24"/>
            <w:szCs w:val="24"/>
          </w:rPr>
          <w:t>The low and high budworm study areas</w:t>
        </w:r>
      </w:ins>
      <w:r>
        <w:rPr>
          <w:rFonts w:ascii="Times New Roman" w:eastAsia="Times New Roman" w:hAnsi="Times New Roman" w:cs="Times New Roman"/>
          <w:sz w:val="24"/>
          <w:szCs w:val="24"/>
        </w:rPr>
        <w:t xml:space="preserve"> are characterized </w:t>
      </w:r>
      <w:del w:id="43" w:author="Clay Arango" w:date="2019-09-30T15:57:00Z">
        <w:r w:rsidDel="009D6B23">
          <w:rPr>
            <w:rFonts w:ascii="Times New Roman" w:eastAsia="Times New Roman" w:hAnsi="Times New Roman" w:cs="Times New Roman"/>
            <w:sz w:val="24"/>
            <w:szCs w:val="24"/>
          </w:rPr>
          <w:delText xml:space="preserve">by </w:delText>
        </w:r>
      </w:del>
      <w:r>
        <w:rPr>
          <w:rFonts w:ascii="Times New Roman" w:eastAsia="Times New Roman" w:hAnsi="Times New Roman" w:cs="Times New Roman"/>
          <w:sz w:val="24"/>
          <w:szCs w:val="24"/>
        </w:rPr>
        <w:t xml:space="preserve">by a mix of </w:t>
      </w:r>
      <w:del w:id="44" w:author="Clay Arango" w:date="2019-09-30T15:58:00Z">
        <w:r w:rsidDel="009D6B23">
          <w:rPr>
            <w:rFonts w:ascii="Times New Roman" w:eastAsia="Times New Roman" w:hAnsi="Times New Roman" w:cs="Times New Roman"/>
            <w:sz w:val="24"/>
            <w:szCs w:val="24"/>
          </w:rPr>
          <w:delText xml:space="preserve">Douglas </w:delText>
        </w:r>
      </w:del>
      <w:ins w:id="45" w:author="Clay Arango" w:date="2019-09-30T15:58:00Z">
        <w:r w:rsidR="009D6B23">
          <w:rPr>
            <w:rFonts w:ascii="Times New Roman" w:eastAsia="Times New Roman" w:hAnsi="Times New Roman" w:cs="Times New Roman"/>
            <w:sz w:val="24"/>
            <w:szCs w:val="24"/>
          </w:rPr>
          <w:t>Douglas-</w:t>
        </w:r>
      </w:ins>
      <w:del w:id="46" w:author="Clay Arango" w:date="2019-09-30T15:57:00Z">
        <w:r w:rsidDel="009D6B23">
          <w:rPr>
            <w:rFonts w:ascii="Times New Roman" w:eastAsia="Times New Roman" w:hAnsi="Times New Roman" w:cs="Times New Roman"/>
            <w:sz w:val="24"/>
            <w:szCs w:val="24"/>
          </w:rPr>
          <w:delText xml:space="preserve">Fir </w:delText>
        </w:r>
      </w:del>
      <w:ins w:id="47" w:author="Clay Arango" w:date="2019-09-30T15:57:00Z">
        <w:r w:rsidR="009D6B23">
          <w:rPr>
            <w:rFonts w:ascii="Times New Roman" w:eastAsia="Times New Roman" w:hAnsi="Times New Roman" w:cs="Times New Roman"/>
            <w:sz w:val="24"/>
            <w:szCs w:val="24"/>
          </w:rPr>
          <w:t xml:space="preserve">fir </w:t>
        </w:r>
      </w:ins>
      <w:r>
        <w:rPr>
          <w:rFonts w:ascii="Times New Roman" w:eastAsia="Times New Roman" w:hAnsi="Times New Roman" w:cs="Times New Roman"/>
          <w:sz w:val="24"/>
          <w:szCs w:val="24"/>
        </w:rPr>
        <w:t>(</w:t>
      </w:r>
      <w:proofErr w:type="spellStart"/>
      <w:r w:rsidRPr="001B33B9">
        <w:rPr>
          <w:rFonts w:ascii="Times New Roman" w:eastAsia="Times New Roman" w:hAnsi="Times New Roman" w:cs="Times New Roman"/>
          <w:i/>
          <w:sz w:val="24"/>
          <w:szCs w:val="24"/>
        </w:rPr>
        <w:t>Pseudotsuga</w:t>
      </w:r>
      <w:proofErr w:type="spellEnd"/>
      <w:r w:rsidRPr="001B33B9">
        <w:rPr>
          <w:rFonts w:ascii="Times New Roman" w:eastAsia="Times New Roman" w:hAnsi="Times New Roman" w:cs="Times New Roman"/>
          <w:i/>
          <w:sz w:val="24"/>
          <w:szCs w:val="24"/>
        </w:rPr>
        <w:t xml:space="preserve"> </w:t>
      </w:r>
      <w:proofErr w:type="spellStart"/>
      <w:r w:rsidRPr="001B33B9">
        <w:rPr>
          <w:rFonts w:ascii="Times New Roman" w:eastAsia="Times New Roman" w:hAnsi="Times New Roman" w:cs="Times New Roman"/>
          <w:i/>
          <w:sz w:val="24"/>
          <w:szCs w:val="24"/>
        </w:rPr>
        <w:t>menziesii</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del w:id="48" w:author="Clay Arango" w:date="2019-09-30T15:58:00Z">
        <w:r w:rsidDel="009D6B23">
          <w:rPr>
            <w:rFonts w:ascii="Times New Roman" w:eastAsia="Times New Roman" w:hAnsi="Times New Roman" w:cs="Times New Roman"/>
            <w:sz w:val="24"/>
            <w:szCs w:val="24"/>
          </w:rPr>
          <w:delText xml:space="preserve">Grand </w:delText>
        </w:r>
      </w:del>
      <w:ins w:id="49" w:author="Clay Arango" w:date="2019-09-30T15:58:00Z">
        <w:r w:rsidR="009D6B23">
          <w:rPr>
            <w:rFonts w:ascii="Times New Roman" w:eastAsia="Times New Roman" w:hAnsi="Times New Roman" w:cs="Times New Roman"/>
            <w:sz w:val="24"/>
            <w:szCs w:val="24"/>
          </w:rPr>
          <w:t xml:space="preserve">grand </w:t>
        </w:r>
      </w:ins>
      <w:r>
        <w:rPr>
          <w:rFonts w:ascii="Times New Roman" w:eastAsia="Times New Roman" w:hAnsi="Times New Roman" w:cs="Times New Roman"/>
          <w:sz w:val="24"/>
          <w:szCs w:val="24"/>
        </w:rPr>
        <w:t xml:space="preserve">fir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i/>
          <w:sz w:val="24"/>
          <w:szCs w:val="24"/>
          <w:highlight w:val="white"/>
        </w:rPr>
        <w:t>Abies</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grandis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del w:id="50" w:author="Clay Arango" w:date="2019-09-30T15:58:00Z">
        <w:r w:rsidDel="009D6B23">
          <w:rPr>
            <w:rFonts w:ascii="Times New Roman" w:eastAsia="Times New Roman" w:hAnsi="Times New Roman" w:cs="Times New Roman"/>
            <w:sz w:val="24"/>
            <w:szCs w:val="24"/>
          </w:rPr>
          <w:delText xml:space="preserve">Ponderosa </w:delText>
        </w:r>
      </w:del>
      <w:ins w:id="51" w:author="Clay Arango" w:date="2019-09-30T15:58:00Z">
        <w:r w:rsidR="009D6B23">
          <w:rPr>
            <w:rFonts w:ascii="Times New Roman" w:eastAsia="Times New Roman" w:hAnsi="Times New Roman" w:cs="Times New Roman"/>
            <w:sz w:val="24"/>
            <w:szCs w:val="24"/>
          </w:rPr>
          <w:t xml:space="preserve">ponderosa </w:t>
        </w:r>
      </w:ins>
      <w:del w:id="52" w:author="Clay Arango" w:date="2019-09-30T15:58:00Z">
        <w:r w:rsidDel="009D6B23">
          <w:rPr>
            <w:rFonts w:ascii="Times New Roman" w:eastAsia="Times New Roman" w:hAnsi="Times New Roman" w:cs="Times New Roman"/>
            <w:sz w:val="24"/>
            <w:szCs w:val="24"/>
          </w:rPr>
          <w:delText xml:space="preserve">Pine </w:delText>
        </w:r>
      </w:del>
      <w:ins w:id="53" w:author="Clay Arango" w:date="2019-09-30T15:58:00Z">
        <w:r w:rsidR="009D6B23">
          <w:rPr>
            <w:rFonts w:ascii="Times New Roman" w:eastAsia="Times New Roman" w:hAnsi="Times New Roman" w:cs="Times New Roman"/>
            <w:sz w:val="24"/>
            <w:szCs w:val="24"/>
          </w:rPr>
          <w:t xml:space="preserve">pine </w:t>
        </w:r>
      </w:ins>
      <w:r>
        <w:rPr>
          <w:rFonts w:ascii="Times New Roman" w:eastAsia="Times New Roman" w:hAnsi="Times New Roman" w:cs="Times New Roman"/>
          <w:sz w:val="24"/>
          <w:szCs w:val="24"/>
        </w:rPr>
        <w:t>(</w:t>
      </w:r>
      <w:proofErr w:type="spellStart"/>
      <w:r w:rsidRPr="001276A3">
        <w:rPr>
          <w:rFonts w:ascii="Times New Roman" w:eastAsia="Times New Roman" w:hAnsi="Times New Roman" w:cs="Times New Roman"/>
          <w:i/>
          <w:iCs/>
          <w:sz w:val="24"/>
          <w:szCs w:val="24"/>
        </w:rPr>
        <w:t>Pinus</w:t>
      </w:r>
      <w:proofErr w:type="spellEnd"/>
      <w:r w:rsidRPr="001276A3">
        <w:rPr>
          <w:rFonts w:ascii="Times New Roman" w:eastAsia="Times New Roman" w:hAnsi="Times New Roman" w:cs="Times New Roman"/>
          <w:i/>
          <w:iCs/>
          <w:sz w:val="24"/>
          <w:szCs w:val="24"/>
        </w:rPr>
        <w:t xml:space="preserve"> ponderosa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western larch</w:t>
      </w:r>
      <w:del w:id="54" w:author="Clay Arango" w:date="2019-09-30T15:58:00Z">
        <w:r w:rsidDel="009D6B23">
          <w:rPr>
            <w:rFonts w:ascii="Times New Roman" w:eastAsia="Times New Roman" w:hAnsi="Times New Roman" w:cs="Times New Roman"/>
            <w:sz w:val="24"/>
            <w:szCs w:val="24"/>
          </w:rPr>
          <w:delText>es</w:delText>
        </w:r>
      </w:del>
      <w:proofErr w:type="gramEnd"/>
      <w:r>
        <w:rPr>
          <w:rFonts w:ascii="Times New Roman" w:eastAsia="Times New Roman" w:hAnsi="Times New Roman" w:cs="Times New Roman"/>
          <w:sz w:val="24"/>
          <w:szCs w:val="24"/>
        </w:rPr>
        <w:t xml:space="preserve"> </w:t>
      </w:r>
      <w:r w:rsidRPr="001276A3">
        <w:rPr>
          <w:rFonts w:ascii="Times New Roman" w:eastAsia="Times New Roman" w:hAnsi="Times New Roman" w:cs="Times New Roman"/>
          <w:sz w:val="24"/>
          <w:szCs w:val="24"/>
        </w:rPr>
        <w:t>(</w:t>
      </w:r>
      <w:proofErr w:type="spellStart"/>
      <w:r w:rsidRPr="001276A3">
        <w:rPr>
          <w:rFonts w:ascii="Times New Roman" w:eastAsia="Times New Roman" w:hAnsi="Times New Roman" w:cs="Times New Roman"/>
          <w:i/>
          <w:iCs/>
          <w:sz w:val="24"/>
          <w:szCs w:val="24"/>
        </w:rPr>
        <w:t>Larix</w:t>
      </w:r>
      <w:proofErr w:type="spellEnd"/>
      <w:r w:rsidRPr="001276A3">
        <w:rPr>
          <w:rFonts w:ascii="Times New Roman" w:eastAsia="Times New Roman" w:hAnsi="Times New Roman" w:cs="Times New Roman"/>
          <w:i/>
          <w:iCs/>
          <w:sz w:val="24"/>
          <w:szCs w:val="24"/>
        </w:rPr>
        <w:t xml:space="preserve"> </w:t>
      </w:r>
      <w:proofErr w:type="spellStart"/>
      <w:r w:rsidRPr="001276A3">
        <w:rPr>
          <w:rFonts w:ascii="Times New Roman" w:eastAsia="Times New Roman" w:hAnsi="Times New Roman" w:cs="Times New Roman"/>
          <w:i/>
          <w:iCs/>
          <w:sz w:val="24"/>
          <w:szCs w:val="24"/>
        </w:rPr>
        <w:t>occidentalis</w:t>
      </w:r>
      <w:proofErr w:type="spellEnd"/>
      <w:r w:rsidRPr="001276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at higher elevations, </w:t>
      </w:r>
      <w:del w:id="55" w:author="Clay Arango" w:date="2019-09-30T15:58:00Z">
        <w:r w:rsidDel="009D6B23">
          <w:rPr>
            <w:rFonts w:ascii="Times New Roman" w:eastAsia="Times New Roman" w:hAnsi="Times New Roman" w:cs="Times New Roman"/>
            <w:sz w:val="24"/>
            <w:szCs w:val="24"/>
          </w:rPr>
          <w:delText xml:space="preserve">Lodgepole </w:delText>
        </w:r>
      </w:del>
      <w:proofErr w:type="spellStart"/>
      <w:ins w:id="56" w:author="Clay Arango" w:date="2019-09-30T15:58:00Z">
        <w:r w:rsidR="009D6B23">
          <w:rPr>
            <w:rFonts w:ascii="Times New Roman" w:eastAsia="Times New Roman" w:hAnsi="Times New Roman" w:cs="Times New Roman"/>
            <w:sz w:val="24"/>
            <w:szCs w:val="24"/>
          </w:rPr>
          <w:t>lodgepole</w:t>
        </w:r>
        <w:proofErr w:type="spellEnd"/>
        <w:r w:rsidR="009D6B23">
          <w:rPr>
            <w:rFonts w:ascii="Times New Roman" w:eastAsia="Times New Roman" w:hAnsi="Times New Roman" w:cs="Times New Roman"/>
            <w:sz w:val="24"/>
            <w:szCs w:val="24"/>
          </w:rPr>
          <w:t xml:space="preserve"> </w:t>
        </w:r>
      </w:ins>
      <w:del w:id="57" w:author="Clay Arango" w:date="2019-09-30T15:58:00Z">
        <w:r w:rsidDel="009D6B23">
          <w:rPr>
            <w:rFonts w:ascii="Times New Roman" w:eastAsia="Times New Roman" w:hAnsi="Times New Roman" w:cs="Times New Roman"/>
            <w:sz w:val="24"/>
            <w:szCs w:val="24"/>
          </w:rPr>
          <w:delText xml:space="preserve">Pines </w:delText>
        </w:r>
      </w:del>
      <w:ins w:id="58" w:author="Clay Arango" w:date="2019-09-30T15:58:00Z">
        <w:r w:rsidR="009D6B23">
          <w:rPr>
            <w:rFonts w:ascii="Times New Roman" w:eastAsia="Times New Roman" w:hAnsi="Times New Roman" w:cs="Times New Roman"/>
            <w:sz w:val="24"/>
            <w:szCs w:val="24"/>
          </w:rPr>
          <w:t xml:space="preserve">pine </w:t>
        </w:r>
      </w:ins>
      <w:r>
        <w:rPr>
          <w:rFonts w:ascii="Times New Roman" w:eastAsia="Times New Roman" w:hAnsi="Times New Roman" w:cs="Times New Roman"/>
          <w:sz w:val="24"/>
          <w:szCs w:val="24"/>
        </w:rPr>
        <w:t>(</w:t>
      </w:r>
      <w:proofErr w:type="spellStart"/>
      <w:r w:rsidRPr="001276A3">
        <w:rPr>
          <w:rFonts w:ascii="Times New Roman" w:eastAsia="Times New Roman" w:hAnsi="Times New Roman" w:cs="Times New Roman"/>
          <w:i/>
          <w:iCs/>
          <w:sz w:val="24"/>
          <w:szCs w:val="24"/>
        </w:rPr>
        <w:t>Pinus</w:t>
      </w:r>
      <w:proofErr w:type="spellEnd"/>
      <w:r w:rsidRPr="001276A3">
        <w:rPr>
          <w:rFonts w:ascii="Times New Roman" w:eastAsia="Times New Roman" w:hAnsi="Times New Roman" w:cs="Times New Roman"/>
          <w:i/>
          <w:iCs/>
          <w:sz w:val="24"/>
          <w:szCs w:val="24"/>
        </w:rPr>
        <w:t xml:space="preserve"> </w:t>
      </w:r>
      <w:proofErr w:type="spellStart"/>
      <w:r w:rsidRPr="001276A3">
        <w:rPr>
          <w:rFonts w:ascii="Times New Roman" w:eastAsia="Times New Roman" w:hAnsi="Times New Roman" w:cs="Times New Roman"/>
          <w:i/>
          <w:iCs/>
          <w:sz w:val="24"/>
          <w:szCs w:val="24"/>
        </w:rPr>
        <w:t>contorta</w:t>
      </w:r>
      <w:proofErr w:type="spellEnd"/>
      <w:r>
        <w:rPr>
          <w:rFonts w:ascii="Times New Roman" w:eastAsia="Times New Roman" w:hAnsi="Times New Roman" w:cs="Times New Roman"/>
          <w:sz w:val="24"/>
          <w:szCs w:val="24"/>
        </w:rPr>
        <w:t>). Summers</w:t>
      </w:r>
      <w:r w:rsidR="00DB0310">
        <w:rPr>
          <w:rFonts w:ascii="Times New Roman" w:eastAsia="Times New Roman" w:hAnsi="Times New Roman" w:cs="Times New Roman"/>
          <w:sz w:val="24"/>
          <w:szCs w:val="24"/>
        </w:rPr>
        <w:t xml:space="preserve"> (May-September)</w:t>
      </w:r>
      <w:r>
        <w:rPr>
          <w:rFonts w:ascii="Times New Roman" w:eastAsia="Times New Roman" w:hAnsi="Times New Roman" w:cs="Times New Roman"/>
          <w:sz w:val="24"/>
          <w:szCs w:val="24"/>
        </w:rPr>
        <w:t xml:space="preserve"> are relatively dry, with seasonal drought</w:t>
      </w:r>
      <w:r w:rsidR="00DB0310">
        <w:rPr>
          <w:rFonts w:ascii="Times New Roman" w:eastAsia="Times New Roman" w:hAnsi="Times New Roman" w:cs="Times New Roman"/>
          <w:sz w:val="24"/>
          <w:szCs w:val="24"/>
        </w:rPr>
        <w:t xml:space="preserve"> and temperatures ranging from 15°C-25°C</w:t>
      </w:r>
      <w:r>
        <w:rPr>
          <w:rFonts w:ascii="Times New Roman" w:eastAsia="Times New Roman" w:hAnsi="Times New Roman" w:cs="Times New Roman"/>
          <w:sz w:val="24"/>
          <w:szCs w:val="24"/>
        </w:rPr>
        <w:t>, and winters</w:t>
      </w:r>
      <w:r w:rsidR="00DB0310">
        <w:rPr>
          <w:rFonts w:ascii="Times New Roman" w:eastAsia="Times New Roman" w:hAnsi="Times New Roman" w:cs="Times New Roman"/>
          <w:sz w:val="24"/>
          <w:szCs w:val="24"/>
        </w:rPr>
        <w:t xml:space="preserve"> (October-April)</w:t>
      </w:r>
      <w:r>
        <w:rPr>
          <w:rFonts w:ascii="Times New Roman" w:eastAsia="Times New Roman" w:hAnsi="Times New Roman" w:cs="Times New Roman"/>
          <w:sz w:val="24"/>
          <w:szCs w:val="24"/>
        </w:rPr>
        <w:t xml:space="preserve"> are wet</w:t>
      </w:r>
      <w:r w:rsidR="00DB0310">
        <w:rPr>
          <w:rFonts w:ascii="Times New Roman" w:eastAsia="Times New Roman" w:hAnsi="Times New Roman" w:cs="Times New Roman"/>
          <w:sz w:val="24"/>
          <w:szCs w:val="24"/>
        </w:rPr>
        <w:t xml:space="preserve"> with temperatures ranging from -5°C-11°C</w:t>
      </w:r>
      <w:r>
        <w:rPr>
          <w:rFonts w:ascii="Times New Roman" w:eastAsia="Times New Roman" w:hAnsi="Times New Roman" w:cs="Times New Roman"/>
          <w:sz w:val="24"/>
          <w:szCs w:val="24"/>
        </w:rPr>
        <w:t xml:space="preserve">. </w:t>
      </w:r>
      <w:r w:rsidR="00DB0310">
        <w:rPr>
          <w:rFonts w:ascii="Times New Roman" w:eastAsia="Times New Roman" w:hAnsi="Times New Roman" w:cs="Times New Roman"/>
          <w:sz w:val="24"/>
          <w:szCs w:val="24"/>
        </w:rPr>
        <w:t>The average precipitation for the area is 720 mm</w:t>
      </w:r>
      <w:ins w:id="59" w:author="Clay Arango" w:date="2019-10-01T14:05:00Z">
        <w:r w:rsidR="0055728C">
          <w:rPr>
            <w:rFonts w:ascii="Times New Roman" w:eastAsia="Times New Roman" w:hAnsi="Times New Roman" w:cs="Times New Roman"/>
            <w:sz w:val="24"/>
            <w:szCs w:val="24"/>
          </w:rPr>
          <w:t>, mostly falling as winter snow</w:t>
        </w:r>
      </w:ins>
      <w:r w:rsidR="00DB0310">
        <w:rPr>
          <w:rFonts w:ascii="Times New Roman" w:eastAsia="Times New Roman" w:hAnsi="Times New Roman" w:cs="Times New Roman"/>
          <w:sz w:val="24"/>
          <w:szCs w:val="24"/>
        </w:rPr>
        <w:t xml:space="preserve"> (Northwest River Forecast Center, NOAA).</w:t>
      </w:r>
    </w:p>
    <w:p w14:paraId="03FC14D7" w14:textId="77777777" w:rsidR="00ED7E87" w:rsidRPr="001E24E6" w:rsidRDefault="00ED7E87" w:rsidP="00403B30">
      <w:pPr>
        <w:spacing w:after="200" w:line="480" w:lineRule="auto"/>
        <w:rPr>
          <w:rFonts w:ascii="Times New Roman" w:eastAsia="Times New Roman" w:hAnsi="Times New Roman" w:cs="Times New Roman"/>
          <w:sz w:val="24"/>
          <w:szCs w:val="24"/>
          <w:u w:val="single"/>
        </w:rPr>
      </w:pPr>
      <w:commentRangeStart w:id="60"/>
      <w:r w:rsidRPr="001E24E6">
        <w:rPr>
          <w:rFonts w:ascii="Times New Roman" w:eastAsia="Times New Roman" w:hAnsi="Times New Roman" w:cs="Times New Roman"/>
          <w:sz w:val="24"/>
          <w:szCs w:val="24"/>
          <w:u w:val="single"/>
        </w:rPr>
        <w:lastRenderedPageBreak/>
        <w:t>Budworm Life History</w:t>
      </w:r>
      <w:commentRangeEnd w:id="60"/>
      <w:r>
        <w:rPr>
          <w:rStyle w:val="CommentReference"/>
        </w:rPr>
        <w:commentReference w:id="60"/>
      </w:r>
    </w:p>
    <w:p w14:paraId="5EBFC2B7" w14:textId="77777777" w:rsidR="00EC5D7D" w:rsidRDefault="00403B30" w:rsidP="00403B30">
      <w:pPr>
        <w:spacing w:line="480" w:lineRule="auto"/>
        <w:ind w:firstLine="720"/>
        <w:rPr>
          <w:ins w:id="61" w:author="Clay Arango" w:date="2019-10-01T14:17:00Z"/>
          <w:rFonts w:ascii="Times New Roman" w:eastAsia="Times New Roman" w:hAnsi="Times New Roman" w:cs="Times New Roman"/>
          <w:sz w:val="24"/>
          <w:szCs w:val="24"/>
          <w:highlight w:val="white"/>
        </w:rPr>
      </w:pPr>
      <w:del w:id="62" w:author="Clay Arango" w:date="2019-10-01T14:07:00Z">
        <w:r w:rsidDel="0055728C">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A major defoliator of </w:t>
      </w:r>
      <w:r>
        <w:rPr>
          <w:rFonts w:ascii="Times New Roman" w:eastAsia="Times New Roman" w:hAnsi="Times New Roman" w:cs="Times New Roman"/>
          <w:sz w:val="24"/>
          <w:szCs w:val="24"/>
          <w:highlight w:val="white"/>
        </w:rPr>
        <w:t xml:space="preserve">the coniferous forests of Central Washington, as well as </w:t>
      </w:r>
      <w:ins w:id="63" w:author="Clay Arango" w:date="2019-10-01T14:08:00Z">
        <w:r w:rsidR="0055728C">
          <w:rPr>
            <w:rFonts w:ascii="Times New Roman" w:eastAsia="Times New Roman" w:hAnsi="Times New Roman" w:cs="Times New Roman"/>
            <w:sz w:val="24"/>
            <w:szCs w:val="24"/>
            <w:highlight w:val="white"/>
          </w:rPr>
          <w:t xml:space="preserve">western </w:t>
        </w:r>
      </w:ins>
      <w:r>
        <w:rPr>
          <w:rFonts w:ascii="Times New Roman" w:eastAsia="Times New Roman" w:hAnsi="Times New Roman" w:cs="Times New Roman"/>
          <w:sz w:val="24"/>
          <w:szCs w:val="24"/>
          <w:highlight w:val="white"/>
        </w:rPr>
        <w:t>North America in general (</w:t>
      </w:r>
      <w:proofErr w:type="spellStart"/>
      <w:r>
        <w:rPr>
          <w:rFonts w:ascii="Times New Roman" w:eastAsia="Times New Roman" w:hAnsi="Times New Roman" w:cs="Times New Roman"/>
          <w:sz w:val="24"/>
          <w:szCs w:val="24"/>
          <w:highlight w:val="white"/>
        </w:rPr>
        <w:t>Senf</w:t>
      </w:r>
      <w:proofErr w:type="spellEnd"/>
      <w:r>
        <w:rPr>
          <w:rFonts w:ascii="Times New Roman" w:eastAsia="Times New Roman" w:hAnsi="Times New Roman" w:cs="Times New Roman"/>
          <w:sz w:val="24"/>
          <w:szCs w:val="24"/>
          <w:highlight w:val="white"/>
        </w:rPr>
        <w:t xml:space="preserve"> et al. 2016), </w:t>
      </w:r>
      <w:del w:id="64" w:author="Clay Arango" w:date="2019-10-01T14:08:00Z">
        <w:r w:rsidDel="0055728C">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is the </w:t>
      </w:r>
      <w:del w:id="65" w:author="Clay Arango" w:date="2019-10-01T14:08:00Z">
        <w:r w:rsidDel="0055728C">
          <w:rPr>
            <w:rFonts w:ascii="Times New Roman" w:eastAsia="Times New Roman" w:hAnsi="Times New Roman" w:cs="Times New Roman"/>
            <w:sz w:val="24"/>
            <w:szCs w:val="24"/>
          </w:rPr>
          <w:delText xml:space="preserve">Western </w:delText>
        </w:r>
      </w:del>
      <w:ins w:id="66" w:author="Clay Arango" w:date="2019-10-01T14:08:00Z">
        <w:r w:rsidR="0055728C">
          <w:rPr>
            <w:rFonts w:ascii="Times New Roman" w:eastAsia="Times New Roman" w:hAnsi="Times New Roman" w:cs="Times New Roman"/>
            <w:sz w:val="24"/>
            <w:szCs w:val="24"/>
          </w:rPr>
          <w:t xml:space="preserve">western </w:t>
        </w:r>
      </w:ins>
      <w:del w:id="67" w:author="Clay Arango" w:date="2019-10-01T14:08:00Z">
        <w:r w:rsidDel="0055728C">
          <w:rPr>
            <w:rFonts w:ascii="Times New Roman" w:eastAsia="Times New Roman" w:hAnsi="Times New Roman" w:cs="Times New Roman"/>
            <w:sz w:val="24"/>
            <w:szCs w:val="24"/>
          </w:rPr>
          <w:delText xml:space="preserve">Spruce </w:delText>
        </w:r>
      </w:del>
      <w:ins w:id="68" w:author="Clay Arango" w:date="2019-10-01T14:08:00Z">
        <w:r w:rsidR="0055728C">
          <w:rPr>
            <w:rFonts w:ascii="Times New Roman" w:eastAsia="Times New Roman" w:hAnsi="Times New Roman" w:cs="Times New Roman"/>
            <w:sz w:val="24"/>
            <w:szCs w:val="24"/>
          </w:rPr>
          <w:t xml:space="preserve">spruce </w:t>
        </w:r>
      </w:ins>
      <w:del w:id="69" w:author="Clay Arango" w:date="2019-10-01T14:08:00Z">
        <w:r w:rsidDel="0055728C">
          <w:rPr>
            <w:rFonts w:ascii="Times New Roman" w:eastAsia="Times New Roman" w:hAnsi="Times New Roman" w:cs="Times New Roman"/>
            <w:sz w:val="24"/>
            <w:szCs w:val="24"/>
          </w:rPr>
          <w:delText xml:space="preserve">Budworm </w:delText>
        </w:r>
      </w:del>
      <w:ins w:id="70" w:author="Clay Arango" w:date="2019-10-01T14:08:00Z">
        <w:r w:rsidR="0055728C">
          <w:rPr>
            <w:rFonts w:ascii="Times New Roman" w:eastAsia="Times New Roman" w:hAnsi="Times New Roman" w:cs="Times New Roman"/>
            <w:sz w:val="24"/>
            <w:szCs w:val="24"/>
          </w:rPr>
          <w:t xml:space="preserve">budworm </w:t>
        </w:r>
      </w:ins>
      <w:r>
        <w:rPr>
          <w:rFonts w:ascii="Times New Roman" w:eastAsia="Times New Roman" w:hAnsi="Times New Roman" w:cs="Times New Roman"/>
          <w:sz w:val="24"/>
          <w:szCs w:val="24"/>
        </w:rPr>
        <w:t>(WSB) (</w:t>
      </w:r>
      <w:proofErr w:type="spellStart"/>
      <w:r>
        <w:rPr>
          <w:rFonts w:ascii="Times New Roman" w:eastAsia="Times New Roman" w:hAnsi="Times New Roman" w:cs="Times New Roman"/>
          <w:i/>
          <w:sz w:val="24"/>
          <w:szCs w:val="24"/>
          <w:highlight w:val="white"/>
        </w:rPr>
        <w:t>Choristoneura</w:t>
      </w:r>
      <w:proofErr w:type="spellEnd"/>
      <w:r>
        <w:rPr>
          <w:rFonts w:ascii="Times New Roman" w:eastAsia="Times New Roman" w:hAnsi="Times New Roman" w:cs="Times New Roman"/>
          <w:i/>
          <w:sz w:val="24"/>
          <w:szCs w:val="24"/>
          <w:highlight w:val="white"/>
        </w:rPr>
        <w:t xml:space="preserve"> </w:t>
      </w:r>
      <w:commentRangeStart w:id="71"/>
      <w:del w:id="72" w:author="Clay Arango" w:date="2019-10-01T14:08:00Z">
        <w:r w:rsidDel="0055728C">
          <w:rPr>
            <w:rFonts w:ascii="Times New Roman" w:eastAsia="Times New Roman" w:hAnsi="Times New Roman" w:cs="Times New Roman"/>
            <w:i/>
            <w:sz w:val="24"/>
            <w:szCs w:val="24"/>
            <w:highlight w:val="white"/>
          </w:rPr>
          <w:delText>occidentalis</w:delText>
        </w:r>
      </w:del>
      <w:proofErr w:type="spellStart"/>
      <w:ins w:id="73" w:author="Clay Arango" w:date="2019-10-01T14:08:00Z">
        <w:r w:rsidR="0055728C">
          <w:rPr>
            <w:rFonts w:ascii="Times New Roman" w:eastAsia="Times New Roman" w:hAnsi="Times New Roman" w:cs="Times New Roman"/>
            <w:i/>
            <w:sz w:val="24"/>
            <w:szCs w:val="24"/>
            <w:highlight w:val="white"/>
          </w:rPr>
          <w:t>freemani</w:t>
        </w:r>
        <w:commentRangeEnd w:id="71"/>
        <w:proofErr w:type="spellEnd"/>
        <w:r w:rsidR="0055728C">
          <w:rPr>
            <w:rStyle w:val="CommentReference"/>
          </w:rPr>
          <w:commentReference w:id="71"/>
        </w:r>
      </w:ins>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 xml:space="preserve">—a native lepidopteran that ranges from </w:t>
      </w:r>
      <w:del w:id="74" w:author="Clay Arango" w:date="2019-10-01T14:10:00Z">
        <w:r w:rsidDel="0055728C">
          <w:rPr>
            <w:rFonts w:ascii="Times New Roman" w:eastAsia="Times New Roman" w:hAnsi="Times New Roman" w:cs="Times New Roman"/>
            <w:sz w:val="24"/>
            <w:szCs w:val="24"/>
            <w:highlight w:val="white"/>
          </w:rPr>
          <w:delText xml:space="preserve">Southern </w:delText>
        </w:r>
      </w:del>
      <w:ins w:id="75" w:author="Clay Arango" w:date="2019-10-01T14:10:00Z">
        <w:r w:rsidR="0055728C">
          <w:rPr>
            <w:rFonts w:ascii="Times New Roman" w:eastAsia="Times New Roman" w:hAnsi="Times New Roman" w:cs="Times New Roman"/>
            <w:sz w:val="24"/>
            <w:szCs w:val="24"/>
            <w:highlight w:val="white"/>
          </w:rPr>
          <w:t xml:space="preserve">southern </w:t>
        </w:r>
      </w:ins>
      <w:r>
        <w:rPr>
          <w:rFonts w:ascii="Times New Roman" w:eastAsia="Times New Roman" w:hAnsi="Times New Roman" w:cs="Times New Roman"/>
          <w:sz w:val="24"/>
          <w:szCs w:val="24"/>
          <w:highlight w:val="white"/>
        </w:rPr>
        <w:t>British Columbia to Arizona and New Mexico (</w:t>
      </w:r>
      <w:proofErr w:type="spellStart"/>
      <w:r>
        <w:rPr>
          <w:rFonts w:ascii="Times New Roman" w:eastAsia="Times New Roman" w:hAnsi="Times New Roman" w:cs="Times New Roman"/>
          <w:sz w:val="24"/>
          <w:szCs w:val="24"/>
          <w:highlight w:val="white"/>
        </w:rPr>
        <w:t>Fellin</w:t>
      </w:r>
      <w:proofErr w:type="spellEnd"/>
      <w:r>
        <w:rPr>
          <w:rFonts w:ascii="Times New Roman" w:eastAsia="Times New Roman" w:hAnsi="Times New Roman" w:cs="Times New Roman"/>
          <w:sz w:val="24"/>
          <w:szCs w:val="24"/>
          <w:highlight w:val="white"/>
        </w:rPr>
        <w:t xml:space="preserve"> and Dewey, 1982). These insects emerge during budburst around mid-May to feed on the new growth of short needle conifers, specifically </w:t>
      </w:r>
      <w:del w:id="76" w:author="Clay Arango" w:date="2019-10-01T14:11:00Z">
        <w:r w:rsidDel="0055728C">
          <w:rPr>
            <w:rFonts w:ascii="Times New Roman" w:eastAsia="Times New Roman" w:hAnsi="Times New Roman" w:cs="Times New Roman"/>
            <w:sz w:val="24"/>
            <w:szCs w:val="24"/>
            <w:highlight w:val="white"/>
          </w:rPr>
          <w:delText xml:space="preserve">Douglas </w:delText>
        </w:r>
      </w:del>
      <w:ins w:id="77" w:author="Clay Arango" w:date="2019-10-01T14:11:00Z">
        <w:r w:rsidR="0055728C">
          <w:rPr>
            <w:rFonts w:ascii="Times New Roman" w:eastAsia="Times New Roman" w:hAnsi="Times New Roman" w:cs="Times New Roman"/>
            <w:sz w:val="24"/>
            <w:szCs w:val="24"/>
            <w:highlight w:val="white"/>
          </w:rPr>
          <w:t>Douglas-</w:t>
        </w:r>
      </w:ins>
      <w:r>
        <w:rPr>
          <w:rFonts w:ascii="Times New Roman" w:eastAsia="Times New Roman" w:hAnsi="Times New Roman" w:cs="Times New Roman"/>
          <w:sz w:val="24"/>
          <w:szCs w:val="24"/>
          <w:highlight w:val="white"/>
        </w:rPr>
        <w:t xml:space="preserve">fir </w:t>
      </w:r>
      <w:del w:id="78" w:author="Clay Arango" w:date="2019-10-01T14:11:00Z">
        <w:r w:rsidDel="0055728C">
          <w:rPr>
            <w:rFonts w:ascii="Times New Roman" w:eastAsia="Times New Roman" w:hAnsi="Times New Roman" w:cs="Times New Roman"/>
            <w:sz w:val="24"/>
            <w:szCs w:val="24"/>
            <w:highlight w:val="white"/>
          </w:rPr>
          <w:delText>(</w:delText>
        </w:r>
        <w:commentRangeStart w:id="79"/>
        <w:r w:rsidDel="0055728C">
          <w:rPr>
            <w:rFonts w:ascii="Times New Roman" w:eastAsia="Times New Roman" w:hAnsi="Times New Roman" w:cs="Times New Roman"/>
            <w:i/>
            <w:sz w:val="24"/>
            <w:szCs w:val="24"/>
            <w:highlight w:val="white"/>
          </w:rPr>
          <w:delText xml:space="preserve">Pseudotsuga </w:delText>
        </w:r>
      </w:del>
      <w:commentRangeEnd w:id="79"/>
      <w:r w:rsidR="0055728C">
        <w:rPr>
          <w:rStyle w:val="CommentReference"/>
        </w:rPr>
        <w:commentReference w:id="79"/>
      </w:r>
      <w:del w:id="80" w:author="Clay Arango" w:date="2019-10-01T14:11:00Z">
        <w:r w:rsidDel="0055728C">
          <w:rPr>
            <w:rFonts w:ascii="Times New Roman" w:eastAsia="Times New Roman" w:hAnsi="Times New Roman" w:cs="Times New Roman"/>
            <w:i/>
            <w:sz w:val="24"/>
            <w:szCs w:val="24"/>
            <w:highlight w:val="white"/>
          </w:rPr>
          <w:delText>menziesii</w:delText>
        </w:r>
        <w:r w:rsidDel="0055728C">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 xml:space="preserve">and </w:t>
      </w:r>
      <w:del w:id="81" w:author="Clay Arango" w:date="2019-10-01T14:11:00Z">
        <w:r w:rsidDel="0055728C">
          <w:rPr>
            <w:rFonts w:ascii="Times New Roman" w:eastAsia="Times New Roman" w:hAnsi="Times New Roman" w:cs="Times New Roman"/>
            <w:sz w:val="24"/>
            <w:szCs w:val="24"/>
            <w:highlight w:val="white"/>
          </w:rPr>
          <w:delText xml:space="preserve">Grand </w:delText>
        </w:r>
      </w:del>
      <w:ins w:id="82" w:author="Clay Arango" w:date="2019-10-01T14:11:00Z">
        <w:r w:rsidR="0055728C">
          <w:rPr>
            <w:rFonts w:ascii="Times New Roman" w:eastAsia="Times New Roman" w:hAnsi="Times New Roman" w:cs="Times New Roman"/>
            <w:sz w:val="24"/>
            <w:szCs w:val="24"/>
            <w:highlight w:val="white"/>
          </w:rPr>
          <w:t xml:space="preserve">grand </w:t>
        </w:r>
      </w:ins>
      <w:r>
        <w:rPr>
          <w:rFonts w:ascii="Times New Roman" w:eastAsia="Times New Roman" w:hAnsi="Times New Roman" w:cs="Times New Roman"/>
          <w:sz w:val="24"/>
          <w:szCs w:val="24"/>
          <w:highlight w:val="white"/>
        </w:rPr>
        <w:t>fir</w:t>
      </w:r>
      <w:del w:id="83" w:author="Clay Arango" w:date="2019-10-01T14:11:00Z">
        <w:r w:rsidDel="0055728C">
          <w:rPr>
            <w:rFonts w:ascii="Times New Roman" w:eastAsia="Times New Roman" w:hAnsi="Times New Roman" w:cs="Times New Roman"/>
            <w:sz w:val="24"/>
            <w:szCs w:val="24"/>
            <w:highlight w:val="white"/>
          </w:rPr>
          <w:delText xml:space="preserve"> (</w:delText>
        </w:r>
        <w:r w:rsidDel="0055728C">
          <w:rPr>
            <w:rFonts w:ascii="Times New Roman" w:eastAsia="Times New Roman" w:hAnsi="Times New Roman" w:cs="Times New Roman"/>
            <w:i/>
            <w:sz w:val="24"/>
            <w:szCs w:val="24"/>
            <w:highlight w:val="white"/>
          </w:rPr>
          <w:delText>Abies grandis</w:delText>
        </w:r>
        <w:r w:rsidDel="0055728C">
          <w:rPr>
            <w:rFonts w:ascii="Times New Roman" w:eastAsia="Times New Roman" w:hAnsi="Times New Roman" w:cs="Times New Roman"/>
            <w:sz w:val="24"/>
            <w:szCs w:val="24"/>
            <w:highlight w:val="white"/>
          </w:rPr>
          <w:delText>)</w:delText>
        </w:r>
      </w:del>
      <w:ins w:id="84" w:author="Clay Arango" w:date="2019-10-01T14:12:00Z">
        <w:r w:rsidR="0055728C">
          <w:rPr>
            <w:rFonts w:ascii="Times New Roman" w:eastAsia="Times New Roman" w:hAnsi="Times New Roman" w:cs="Times New Roman"/>
            <w:sz w:val="24"/>
            <w:szCs w:val="24"/>
            <w:highlight w:val="white"/>
          </w:rPr>
          <w:t xml:space="preserve">, and a few other species such as X and Y </w:t>
        </w:r>
      </w:ins>
      <w:del w:id="85" w:author="Clay Arango" w:date="2019-10-01T14:12:00Z">
        <w:r w:rsidDel="0055728C">
          <w:rPr>
            <w:rFonts w:ascii="Times New Roman" w:eastAsia="Times New Roman" w:hAnsi="Times New Roman" w:cs="Times New Roman"/>
            <w:sz w:val="24"/>
            <w:szCs w:val="24"/>
            <w:highlight w:val="white"/>
          </w:rPr>
          <w:delText xml:space="preserve">.  They are known to feed on a handful of other species as well </w:delText>
        </w:r>
      </w:del>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Fellin</w:t>
      </w:r>
      <w:proofErr w:type="spellEnd"/>
      <w:r>
        <w:rPr>
          <w:rFonts w:ascii="Times New Roman" w:eastAsia="Times New Roman" w:hAnsi="Times New Roman" w:cs="Times New Roman"/>
          <w:sz w:val="24"/>
          <w:szCs w:val="24"/>
          <w:highlight w:val="white"/>
        </w:rPr>
        <w:t xml:space="preserve"> and Dewey, 1982)</w:t>
      </w:r>
      <w:ins w:id="86" w:author="Clay Arango" w:date="2019-10-01T14:12:00Z">
        <w:r w:rsidR="0055728C">
          <w:rPr>
            <w:rFonts w:ascii="Times New Roman" w:eastAsia="Times New Roman" w:hAnsi="Times New Roman" w:cs="Times New Roman"/>
            <w:sz w:val="24"/>
            <w:szCs w:val="24"/>
            <w:highlight w:val="white"/>
          </w:rPr>
          <w:t xml:space="preserve">.  Feeding continues until </w:t>
        </w:r>
      </w:ins>
      <w:del w:id="87" w:author="Clay Arango" w:date="2019-10-01T14:12:00Z">
        <w:r w:rsidDel="0055728C">
          <w:rPr>
            <w:rFonts w:ascii="Times New Roman" w:eastAsia="Times New Roman" w:hAnsi="Times New Roman" w:cs="Times New Roman"/>
            <w:sz w:val="24"/>
            <w:szCs w:val="24"/>
            <w:highlight w:val="white"/>
          </w:rPr>
          <w:delText xml:space="preserve">, until </w:delText>
        </w:r>
      </w:del>
      <w:r>
        <w:rPr>
          <w:rFonts w:ascii="Times New Roman" w:eastAsia="Times New Roman" w:hAnsi="Times New Roman" w:cs="Times New Roman"/>
          <w:sz w:val="24"/>
          <w:szCs w:val="24"/>
          <w:highlight w:val="white"/>
        </w:rPr>
        <w:t>late June or early July</w:t>
      </w:r>
      <w:ins w:id="88" w:author="Clay Arango" w:date="2019-10-01T14:12:00Z">
        <w:r w:rsidR="0055728C">
          <w:rPr>
            <w:rFonts w:ascii="Times New Roman" w:eastAsia="Times New Roman" w:hAnsi="Times New Roman" w:cs="Times New Roman"/>
            <w:sz w:val="24"/>
            <w:szCs w:val="24"/>
            <w:highlight w:val="white"/>
          </w:rPr>
          <w:t xml:space="preserve"> when </w:t>
        </w:r>
      </w:ins>
      <w:del w:id="89" w:author="Clay Arango" w:date="2019-10-01T14:12:00Z">
        <w:r w:rsidDel="0055728C">
          <w:rPr>
            <w:rFonts w:ascii="Times New Roman" w:eastAsia="Times New Roman" w:hAnsi="Times New Roman" w:cs="Times New Roman"/>
            <w:sz w:val="24"/>
            <w:szCs w:val="24"/>
            <w:highlight w:val="white"/>
          </w:rPr>
          <w:delText>. T</w:delText>
        </w:r>
      </w:del>
      <w:ins w:id="90" w:author="Clay Arango" w:date="2019-10-01T14:12:00Z">
        <w:r w:rsidR="0055728C">
          <w:rPr>
            <w:rFonts w:ascii="Times New Roman" w:eastAsia="Times New Roman" w:hAnsi="Times New Roman" w:cs="Times New Roman"/>
            <w:sz w:val="24"/>
            <w:szCs w:val="24"/>
            <w:highlight w:val="white"/>
          </w:rPr>
          <w:t>t</w:t>
        </w:r>
      </w:ins>
      <w:r>
        <w:rPr>
          <w:rFonts w:ascii="Times New Roman" w:eastAsia="Times New Roman" w:hAnsi="Times New Roman" w:cs="Times New Roman"/>
          <w:sz w:val="24"/>
          <w:szCs w:val="24"/>
          <w:highlight w:val="white"/>
        </w:rPr>
        <w:t>hey then pupate and emerge as adults, taking flight around mid</w:t>
      </w:r>
      <w:ins w:id="91" w:author="Clay Arango" w:date="2019-10-01T14:12:00Z">
        <w:r w:rsidR="0055728C">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to </w:t>
      </w:r>
      <w:del w:id="92" w:author="Clay Arango" w:date="2019-10-01T14:13:00Z">
        <w:r w:rsidDel="0055728C">
          <w:rPr>
            <w:rFonts w:ascii="Times New Roman" w:eastAsia="Times New Roman" w:hAnsi="Times New Roman" w:cs="Times New Roman"/>
            <w:sz w:val="24"/>
            <w:szCs w:val="24"/>
            <w:highlight w:val="white"/>
          </w:rPr>
          <w:delText xml:space="preserve">late </w:delText>
        </w:r>
      </w:del>
      <w:ins w:id="93" w:author="Clay Arango" w:date="2019-10-01T14:13:00Z">
        <w:r w:rsidR="0055728C">
          <w:rPr>
            <w:rFonts w:ascii="Times New Roman" w:eastAsia="Times New Roman" w:hAnsi="Times New Roman" w:cs="Times New Roman"/>
            <w:sz w:val="24"/>
            <w:szCs w:val="24"/>
            <w:highlight w:val="white"/>
          </w:rPr>
          <w:t>late-</w:t>
        </w:r>
      </w:ins>
      <w:r>
        <w:rPr>
          <w:rFonts w:ascii="Times New Roman" w:eastAsia="Times New Roman" w:hAnsi="Times New Roman" w:cs="Times New Roman"/>
          <w:sz w:val="24"/>
          <w:szCs w:val="24"/>
          <w:highlight w:val="white"/>
        </w:rPr>
        <w:t>July for oviposition</w:t>
      </w:r>
      <w:commentRangeStart w:id="94"/>
      <w:r>
        <w:rPr>
          <w:rFonts w:ascii="Times New Roman" w:eastAsia="Times New Roman" w:hAnsi="Times New Roman" w:cs="Times New Roman"/>
          <w:sz w:val="24"/>
          <w:szCs w:val="24"/>
          <w:highlight w:val="white"/>
        </w:rPr>
        <w:t xml:space="preserve">. </w:t>
      </w:r>
      <w:commentRangeEnd w:id="94"/>
      <w:r w:rsidR="0055728C">
        <w:rPr>
          <w:rStyle w:val="CommentReference"/>
        </w:rPr>
        <w:commentReference w:id="94"/>
      </w:r>
      <w:r>
        <w:rPr>
          <w:rFonts w:ascii="Times New Roman" w:eastAsia="Times New Roman" w:hAnsi="Times New Roman" w:cs="Times New Roman"/>
          <w:sz w:val="24"/>
          <w:szCs w:val="24"/>
          <w:highlight w:val="white"/>
        </w:rPr>
        <w:t>Larvae then emerge the following year in mid-May to repeat their life cycle.</w:t>
      </w:r>
    </w:p>
    <w:p w14:paraId="5E0F665B" w14:textId="085FAC94" w:rsidR="00403B30" w:rsidRDefault="00403B30" w:rsidP="00403B30">
      <w:pPr>
        <w:spacing w:line="480" w:lineRule="auto"/>
        <w:ind w:firstLine="720"/>
        <w:rPr>
          <w:rFonts w:ascii="Times New Roman" w:eastAsia="Times New Roman" w:hAnsi="Times New Roman" w:cs="Times New Roman"/>
          <w:sz w:val="24"/>
          <w:szCs w:val="24"/>
        </w:rPr>
      </w:pPr>
      <w:del w:id="95" w:author="Clay Arango" w:date="2019-10-01T14:17:00Z">
        <w:r w:rsidDel="00EC5D7D">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 xml:space="preserve">In a more natural fire regime that maintained an open forest structure, WSB outbreaks would occur about </w:t>
      </w:r>
      <w:commentRangeStart w:id="96"/>
      <w:r>
        <w:rPr>
          <w:rFonts w:ascii="Times New Roman" w:eastAsia="Times New Roman" w:hAnsi="Times New Roman" w:cs="Times New Roman"/>
          <w:sz w:val="24"/>
          <w:szCs w:val="24"/>
          <w:highlight w:val="white"/>
        </w:rPr>
        <w:t>once every decade</w:t>
      </w:r>
      <w:commentRangeEnd w:id="96"/>
      <w:r w:rsidR="0055728C">
        <w:rPr>
          <w:rStyle w:val="CommentReference"/>
        </w:rPr>
        <w:commentReference w:id="96"/>
      </w:r>
      <w:r>
        <w:rPr>
          <w:rFonts w:ascii="Times New Roman" w:eastAsia="Times New Roman" w:hAnsi="Times New Roman" w:cs="Times New Roman"/>
          <w:sz w:val="24"/>
          <w:szCs w:val="24"/>
          <w:highlight w:val="white"/>
        </w:rPr>
        <w:t xml:space="preserve">. In recent years, thicker </w:t>
      </w:r>
      <w:r>
        <w:rPr>
          <w:rFonts w:ascii="Times New Roman" w:eastAsia="Times New Roman" w:hAnsi="Times New Roman" w:cs="Times New Roman"/>
          <w:sz w:val="24"/>
          <w:szCs w:val="24"/>
        </w:rPr>
        <w:t xml:space="preserve">forests from fire suppression and increased drought stress from climate change has created conditions that encourage more frequent and </w:t>
      </w:r>
      <w:del w:id="97" w:author="Clay Arango" w:date="2019-10-01T14:15:00Z">
        <w:r w:rsidDel="00EC5D7D">
          <w:rPr>
            <w:rFonts w:ascii="Times New Roman" w:eastAsia="Times New Roman" w:hAnsi="Times New Roman" w:cs="Times New Roman"/>
            <w:sz w:val="24"/>
            <w:szCs w:val="24"/>
          </w:rPr>
          <w:delText xml:space="preserve">further </w:delText>
        </w:r>
      </w:del>
      <w:ins w:id="98" w:author="Clay Arango" w:date="2019-10-01T14:15:00Z">
        <w:r w:rsidR="00EC5D7D">
          <w:rPr>
            <w:rFonts w:ascii="Times New Roman" w:eastAsia="Times New Roman" w:hAnsi="Times New Roman" w:cs="Times New Roman"/>
            <w:sz w:val="24"/>
            <w:szCs w:val="24"/>
          </w:rPr>
          <w:t xml:space="preserve">wider </w:t>
        </w:r>
      </w:ins>
      <w:r>
        <w:rPr>
          <w:rFonts w:ascii="Times New Roman" w:eastAsia="Times New Roman" w:hAnsi="Times New Roman" w:cs="Times New Roman"/>
          <w:sz w:val="24"/>
          <w:szCs w:val="24"/>
        </w:rPr>
        <w:t xml:space="preserve">spreading WSB outbreaks (Willis et al, 2008; Lovett et al, 2006).  This </w:t>
      </w:r>
      <w:ins w:id="99" w:author="Clay Arango" w:date="2019-10-01T14:15:00Z">
        <w:r w:rsidR="00EC5D7D">
          <w:rPr>
            <w:rFonts w:ascii="Times New Roman" w:eastAsia="Times New Roman" w:hAnsi="Times New Roman" w:cs="Times New Roman"/>
            <w:sz w:val="24"/>
            <w:szCs w:val="24"/>
          </w:rPr>
          <w:t xml:space="preserve">change in herbivore behavior as a result of </w:t>
        </w:r>
      </w:ins>
      <w:r>
        <w:rPr>
          <w:rFonts w:ascii="Times New Roman" w:eastAsia="Times New Roman" w:hAnsi="Times New Roman" w:cs="Times New Roman"/>
          <w:sz w:val="24"/>
          <w:szCs w:val="24"/>
        </w:rPr>
        <w:t>shift</w:t>
      </w:r>
      <w:ins w:id="100" w:author="Clay Arango" w:date="2019-10-01T14:15:00Z">
        <w:r w:rsidR="00EC5D7D">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w:t>
      </w:r>
      <w:del w:id="101" w:author="Clay Arango" w:date="2019-10-01T14:15:00Z">
        <w:r w:rsidDel="00EC5D7D">
          <w:rPr>
            <w:rFonts w:ascii="Times New Roman" w:eastAsia="Times New Roman" w:hAnsi="Times New Roman" w:cs="Times New Roman"/>
            <w:sz w:val="24"/>
            <w:szCs w:val="24"/>
          </w:rPr>
          <w:delText xml:space="preserve">in </w:delText>
        </w:r>
      </w:del>
      <w:r>
        <w:rPr>
          <w:rFonts w:ascii="Times New Roman" w:eastAsia="Times New Roman" w:hAnsi="Times New Roman" w:cs="Times New Roman"/>
          <w:sz w:val="24"/>
          <w:szCs w:val="24"/>
        </w:rPr>
        <w:t xml:space="preserve">forest structure </w:t>
      </w:r>
      <w:del w:id="102" w:author="Clay Arango" w:date="2019-10-01T14:15:00Z">
        <w:r w:rsidDel="00EC5D7D">
          <w:rPr>
            <w:rFonts w:ascii="Times New Roman" w:eastAsia="Times New Roman" w:hAnsi="Times New Roman" w:cs="Times New Roman"/>
            <w:sz w:val="24"/>
            <w:szCs w:val="24"/>
          </w:rPr>
          <w:delText xml:space="preserve">and herbivore behavior </w:delText>
        </w:r>
      </w:del>
      <w:r>
        <w:rPr>
          <w:rFonts w:ascii="Times New Roman" w:eastAsia="Times New Roman" w:hAnsi="Times New Roman" w:cs="Times New Roman"/>
          <w:sz w:val="24"/>
          <w:szCs w:val="24"/>
        </w:rPr>
        <w:t xml:space="preserve">has the potential to change forest ecosystem </w:t>
      </w:r>
      <w:commentRangeStart w:id="103"/>
      <w:r>
        <w:rPr>
          <w:rFonts w:ascii="Times New Roman" w:eastAsia="Times New Roman" w:hAnsi="Times New Roman" w:cs="Times New Roman"/>
          <w:sz w:val="24"/>
          <w:szCs w:val="24"/>
        </w:rPr>
        <w:t>dynamics with implications for forest-stream connectivity</w:t>
      </w:r>
      <w:commentRangeEnd w:id="103"/>
      <w:r>
        <w:rPr>
          <w:rStyle w:val="CommentReference"/>
        </w:rPr>
        <w:commentReference w:id="103"/>
      </w:r>
      <w:r>
        <w:rPr>
          <w:rFonts w:ascii="Times New Roman" w:eastAsia="Times New Roman" w:hAnsi="Times New Roman" w:cs="Times New Roman"/>
          <w:sz w:val="24"/>
          <w:szCs w:val="24"/>
        </w:rPr>
        <w:t xml:space="preserve">. </w:t>
      </w:r>
      <w:commentRangeStart w:id="104"/>
      <w:commentRangeStart w:id="105"/>
      <w:r>
        <w:rPr>
          <w:rFonts w:ascii="Times New Roman" w:eastAsia="Times New Roman" w:hAnsi="Times New Roman" w:cs="Times New Roman"/>
          <w:sz w:val="24"/>
          <w:szCs w:val="24"/>
        </w:rPr>
        <w:t>F</w:t>
      </w:r>
      <w:commentRangeStart w:id="106"/>
      <w:r>
        <w:rPr>
          <w:rFonts w:ascii="Times New Roman" w:eastAsia="Times New Roman" w:hAnsi="Times New Roman" w:cs="Times New Roman"/>
          <w:sz w:val="24"/>
          <w:szCs w:val="24"/>
        </w:rPr>
        <w:t>urthermore</w:t>
      </w:r>
      <w:commentRangeEnd w:id="106"/>
      <w:r>
        <w:rPr>
          <w:rStyle w:val="CommentReference"/>
        </w:rPr>
        <w:commentReference w:id="106"/>
      </w:r>
      <w:r>
        <w:rPr>
          <w:rFonts w:ascii="Times New Roman" w:eastAsia="Times New Roman" w:hAnsi="Times New Roman" w:cs="Times New Roman"/>
          <w:sz w:val="24"/>
          <w:szCs w:val="24"/>
        </w:rPr>
        <w:t xml:space="preserve">, </w:t>
      </w:r>
      <w:commentRangeStart w:id="107"/>
      <w:r>
        <w:rPr>
          <w:rFonts w:ascii="Times New Roman" w:eastAsia="Times New Roman" w:hAnsi="Times New Roman" w:cs="Times New Roman"/>
          <w:sz w:val="24"/>
          <w:szCs w:val="24"/>
        </w:rPr>
        <w:t xml:space="preserve">the cold weather that would have normally killed off </w:t>
      </w:r>
      <w:del w:id="108" w:author="Clay Arango" w:date="2019-10-01T14:17:00Z">
        <w:r w:rsidDel="00EC5D7D">
          <w:rPr>
            <w:rFonts w:ascii="Times New Roman" w:eastAsia="Times New Roman" w:hAnsi="Times New Roman" w:cs="Times New Roman"/>
            <w:sz w:val="24"/>
            <w:szCs w:val="24"/>
          </w:rPr>
          <w:delText xml:space="preserve">pests </w:delText>
        </w:r>
      </w:del>
      <w:ins w:id="109" w:author="Clay Arango" w:date="2019-10-01T14:17:00Z">
        <w:r w:rsidR="00EC5D7D">
          <w:rPr>
            <w:rFonts w:ascii="Times New Roman" w:eastAsia="Times New Roman" w:hAnsi="Times New Roman" w:cs="Times New Roman"/>
            <w:sz w:val="24"/>
            <w:szCs w:val="24"/>
          </w:rPr>
          <w:t xml:space="preserve">overwintering WSB larvae </w:t>
        </w:r>
      </w:ins>
      <w:r>
        <w:rPr>
          <w:rFonts w:ascii="Times New Roman" w:eastAsia="Times New Roman" w:hAnsi="Times New Roman" w:cs="Times New Roman"/>
          <w:sz w:val="24"/>
          <w:szCs w:val="24"/>
        </w:rPr>
        <w:t xml:space="preserve">in the past </w:t>
      </w:r>
      <w:del w:id="110" w:author="Clay Arango" w:date="2019-10-01T14:16:00Z">
        <w:r w:rsidDel="00EC5D7D">
          <w:rPr>
            <w:rFonts w:ascii="Times New Roman" w:eastAsia="Times New Roman" w:hAnsi="Times New Roman" w:cs="Times New Roman"/>
            <w:sz w:val="24"/>
            <w:szCs w:val="24"/>
          </w:rPr>
          <w:delText xml:space="preserve">is </w:delText>
        </w:r>
      </w:del>
      <w:r>
        <w:rPr>
          <w:rFonts w:ascii="Times New Roman" w:eastAsia="Times New Roman" w:hAnsi="Times New Roman" w:cs="Times New Roman"/>
          <w:sz w:val="24"/>
          <w:szCs w:val="24"/>
        </w:rPr>
        <w:t>occur</w:t>
      </w:r>
      <w:ins w:id="111" w:author="Clay Arango" w:date="2019-10-01T14:16:00Z">
        <w:r w:rsidR="00EC5D7D">
          <w:rPr>
            <w:rFonts w:ascii="Times New Roman" w:eastAsia="Times New Roman" w:hAnsi="Times New Roman" w:cs="Times New Roman"/>
            <w:sz w:val="24"/>
            <w:szCs w:val="24"/>
          </w:rPr>
          <w:t>s</w:t>
        </w:r>
      </w:ins>
      <w:del w:id="112" w:author="Clay Arango" w:date="2019-10-01T14:16:00Z">
        <w:r w:rsidDel="00EC5D7D">
          <w:rPr>
            <w:rFonts w:ascii="Times New Roman" w:eastAsia="Times New Roman" w:hAnsi="Times New Roman" w:cs="Times New Roman"/>
            <w:sz w:val="24"/>
            <w:szCs w:val="24"/>
          </w:rPr>
          <w:delText>ring</w:delText>
        </w:r>
      </w:del>
      <w:r>
        <w:rPr>
          <w:rFonts w:ascii="Times New Roman" w:eastAsia="Times New Roman" w:hAnsi="Times New Roman" w:cs="Times New Roman"/>
          <w:sz w:val="24"/>
          <w:szCs w:val="24"/>
        </w:rPr>
        <w:t xml:space="preserve"> less often</w:t>
      </w:r>
      <w:commentRangeEnd w:id="107"/>
      <w:r>
        <w:rPr>
          <w:rStyle w:val="CommentReference"/>
        </w:rPr>
        <w:commentReference w:id="107"/>
      </w:r>
      <w:ins w:id="113" w:author="Clay Arango" w:date="2019-10-01T14:16:00Z">
        <w:r w:rsidR="00EC5D7D">
          <w:rPr>
            <w:rFonts w:ascii="Times New Roman" w:eastAsia="Times New Roman" w:hAnsi="Times New Roman" w:cs="Times New Roman"/>
            <w:sz w:val="24"/>
            <w:szCs w:val="24"/>
          </w:rPr>
          <w:t xml:space="preserve"> in the warmer climate</w:t>
        </w:r>
        <w:commentRangeEnd w:id="104"/>
        <w:r w:rsidR="00EC5D7D">
          <w:rPr>
            <w:rStyle w:val="CommentReference"/>
          </w:rPr>
          <w:commentReference w:id="104"/>
        </w:r>
      </w:ins>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allows </w:t>
      </w:r>
      <w:del w:id="114" w:author="Clay Arango" w:date="2019-10-01T14:17:00Z">
        <w:r w:rsidDel="00EC5D7D">
          <w:rPr>
            <w:rFonts w:ascii="Times New Roman" w:eastAsia="Times New Roman" w:hAnsi="Times New Roman" w:cs="Times New Roman"/>
            <w:sz w:val="24"/>
            <w:szCs w:val="24"/>
          </w:rPr>
          <w:delText xml:space="preserve">these pests </w:delText>
        </w:r>
      </w:del>
      <w:ins w:id="115" w:author="Clay Arango" w:date="2019-10-01T14:17:00Z">
        <w:r w:rsidR="00EC5D7D">
          <w:rPr>
            <w:rFonts w:ascii="Times New Roman" w:eastAsia="Times New Roman" w:hAnsi="Times New Roman" w:cs="Times New Roman"/>
            <w:sz w:val="24"/>
            <w:szCs w:val="24"/>
          </w:rPr>
          <w:t xml:space="preserve">them </w:t>
        </w:r>
      </w:ins>
      <w:r>
        <w:rPr>
          <w:rFonts w:ascii="Times New Roman" w:eastAsia="Times New Roman" w:hAnsi="Times New Roman" w:cs="Times New Roman"/>
          <w:sz w:val="24"/>
          <w:szCs w:val="24"/>
        </w:rPr>
        <w:t xml:space="preserve">to stay out longer, causing more damage to plants more often than they otherwise would (Griffin and Turner, 2012). </w:t>
      </w:r>
      <w:commentRangeEnd w:id="105"/>
      <w:r w:rsidR="00EC5D7D">
        <w:rPr>
          <w:rStyle w:val="CommentReference"/>
        </w:rPr>
        <w:commentReference w:id="105"/>
      </w:r>
      <w:r>
        <w:rPr>
          <w:rFonts w:ascii="Times New Roman" w:eastAsia="Times New Roman" w:hAnsi="Times New Roman" w:cs="Times New Roman"/>
          <w:sz w:val="24"/>
          <w:szCs w:val="24"/>
        </w:rPr>
        <w:t xml:space="preserve">It has also been </w:t>
      </w:r>
      <w:commentRangeStart w:id="116"/>
      <w:r>
        <w:rPr>
          <w:rFonts w:ascii="Times New Roman" w:eastAsia="Times New Roman" w:hAnsi="Times New Roman" w:cs="Times New Roman"/>
          <w:sz w:val="24"/>
          <w:szCs w:val="24"/>
        </w:rPr>
        <w:t>suggested</w:t>
      </w:r>
      <w:commentRangeEnd w:id="116"/>
      <w:r>
        <w:rPr>
          <w:rStyle w:val="CommentReference"/>
        </w:rPr>
        <w:commentReference w:id="116"/>
      </w:r>
      <w:r>
        <w:rPr>
          <w:rFonts w:ascii="Times New Roman" w:eastAsia="Times New Roman" w:hAnsi="Times New Roman" w:cs="Times New Roman"/>
          <w:sz w:val="24"/>
          <w:szCs w:val="24"/>
        </w:rPr>
        <w:t xml:space="preserve"> that </w:t>
      </w:r>
      <w:del w:id="117" w:author="Clay Arango" w:date="2019-10-01T14:29:00Z">
        <w:r w:rsidDel="00EC5D7D">
          <w:rPr>
            <w:rFonts w:ascii="Times New Roman" w:eastAsia="Times New Roman" w:hAnsi="Times New Roman" w:cs="Times New Roman"/>
            <w:sz w:val="24"/>
            <w:szCs w:val="24"/>
          </w:rPr>
          <w:delText xml:space="preserve">pest </w:delText>
        </w:r>
      </w:del>
      <w:ins w:id="118" w:author="Clay Arango" w:date="2019-10-01T14:29:00Z">
        <w:r w:rsidR="00EC5D7D">
          <w:rPr>
            <w:rFonts w:ascii="Times New Roman" w:eastAsia="Times New Roman" w:hAnsi="Times New Roman" w:cs="Times New Roman"/>
            <w:sz w:val="24"/>
            <w:szCs w:val="24"/>
          </w:rPr>
          <w:t xml:space="preserve">WSB </w:t>
        </w:r>
      </w:ins>
      <w:r>
        <w:rPr>
          <w:rFonts w:ascii="Times New Roman" w:eastAsia="Times New Roman" w:hAnsi="Times New Roman" w:cs="Times New Roman"/>
          <w:sz w:val="24"/>
          <w:szCs w:val="24"/>
        </w:rPr>
        <w:t xml:space="preserve">outbreaks can lead to increased fires due to the dead and dying trees </w:t>
      </w:r>
      <w:del w:id="119" w:author="Clay Arango" w:date="2019-10-01T14:30:00Z">
        <w:r w:rsidDel="003E2782">
          <w:rPr>
            <w:rFonts w:ascii="Times New Roman" w:eastAsia="Times New Roman" w:hAnsi="Times New Roman" w:cs="Times New Roman"/>
            <w:sz w:val="24"/>
            <w:szCs w:val="24"/>
          </w:rPr>
          <w:delText>they leave</w:delText>
        </w:r>
      </w:del>
      <w:ins w:id="120" w:author="Clay Arango" w:date="2019-10-01T14:30:00Z">
        <w:r w:rsidR="003E2782">
          <w:rPr>
            <w:rFonts w:ascii="Times New Roman" w:eastAsia="Times New Roman" w:hAnsi="Times New Roman" w:cs="Times New Roman"/>
            <w:sz w:val="24"/>
            <w:szCs w:val="24"/>
          </w:rPr>
          <w:t xml:space="preserve">left when an outbreak </w:t>
        </w:r>
        <w:r w:rsidR="003E2782">
          <w:rPr>
            <w:rFonts w:ascii="Times New Roman" w:eastAsia="Times New Roman" w:hAnsi="Times New Roman" w:cs="Times New Roman"/>
            <w:sz w:val="24"/>
            <w:szCs w:val="24"/>
          </w:rPr>
          <w:lastRenderedPageBreak/>
          <w:t>subsides</w:t>
        </w:r>
      </w:ins>
      <w:r>
        <w:rPr>
          <w:rFonts w:ascii="Times New Roman" w:eastAsia="Times New Roman" w:hAnsi="Times New Roman" w:cs="Times New Roman"/>
          <w:sz w:val="24"/>
          <w:szCs w:val="24"/>
        </w:rPr>
        <w:t xml:space="preserve"> </w:t>
      </w:r>
      <w:del w:id="121" w:author="Clay Arango" w:date="2019-10-01T14:30:00Z">
        <w:r w:rsidDel="003E2782">
          <w:rPr>
            <w:rFonts w:ascii="Times New Roman" w:eastAsia="Times New Roman" w:hAnsi="Times New Roman" w:cs="Times New Roman"/>
            <w:sz w:val="24"/>
            <w:szCs w:val="24"/>
          </w:rPr>
          <w:delText xml:space="preserve">behind </w:delText>
        </w:r>
      </w:del>
      <w:r>
        <w:rPr>
          <w:rFonts w:ascii="Times New Roman" w:eastAsia="Times New Roman" w:hAnsi="Times New Roman" w:cs="Times New Roman"/>
          <w:sz w:val="24"/>
          <w:szCs w:val="24"/>
        </w:rPr>
        <w:t>(Schlesinger et al, 2015), but new research has shown</w:t>
      </w:r>
      <w:ins w:id="122" w:author="Clay Arango" w:date="2019-10-01T14:30:00Z">
        <w:r w:rsidR="00EC5D7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that this may not be the case, and in fact may have the opposite effect. </w:t>
      </w:r>
      <w:commentRangeStart w:id="123"/>
      <w:commentRangeStart w:id="124"/>
      <w:del w:id="125" w:author="Clay Arango" w:date="2019-10-01T14:30:00Z">
        <w:r w:rsidDel="003E2782">
          <w:rPr>
            <w:rFonts w:ascii="Times New Roman" w:eastAsia="Times New Roman" w:hAnsi="Times New Roman" w:cs="Times New Roman"/>
            <w:sz w:val="24"/>
            <w:szCs w:val="24"/>
          </w:rPr>
          <w:delText>These insects are defoliators as opposed to wood burrowers and therefore potentially have a different effects on ecosystem dynamics</w:delText>
        </w:r>
        <w:commentRangeEnd w:id="123"/>
        <w:r w:rsidDel="003E2782">
          <w:rPr>
            <w:rStyle w:val="CommentReference"/>
          </w:rPr>
          <w:commentReference w:id="123"/>
        </w:r>
      </w:del>
      <w:commentRangeEnd w:id="124"/>
      <w:r w:rsidR="003E2782">
        <w:rPr>
          <w:rStyle w:val="CommentReference"/>
        </w:rPr>
        <w:commentReference w:id="124"/>
      </w:r>
      <w:del w:id="126" w:author="Clay Arango" w:date="2019-10-01T14:30:00Z">
        <w:r w:rsidDel="003E2782">
          <w:rPr>
            <w:rFonts w:ascii="Times New Roman" w:eastAsia="Times New Roman" w:hAnsi="Times New Roman" w:cs="Times New Roman"/>
            <w:sz w:val="24"/>
            <w:szCs w:val="24"/>
          </w:rPr>
          <w:delText xml:space="preserve">. </w:delText>
        </w:r>
      </w:del>
    </w:p>
    <w:p w14:paraId="78B8386B" w14:textId="453003D2" w:rsidR="00ED7E87" w:rsidRDefault="00ED7E87" w:rsidP="00403B30">
      <w:pPr>
        <w:spacing w:after="200" w:line="480" w:lineRule="auto"/>
        <w:jc w:val="both"/>
        <w:rPr>
          <w:rFonts w:ascii="Times New Roman" w:eastAsia="Times New Roman" w:hAnsi="Times New Roman" w:cs="Times New Roman"/>
          <w:sz w:val="24"/>
          <w:szCs w:val="24"/>
        </w:rPr>
      </w:pPr>
    </w:p>
    <w:p w14:paraId="4E59698A" w14:textId="77777777" w:rsidR="003F7EDC" w:rsidRPr="00ED7E87" w:rsidRDefault="00C61EA6" w:rsidP="00A62A66">
      <w:pPr>
        <w:spacing w:after="200" w:line="480" w:lineRule="auto"/>
        <w:rPr>
          <w:rFonts w:ascii="Times New Roman" w:eastAsia="Times New Roman" w:hAnsi="Times New Roman" w:cs="Times New Roman"/>
          <w:sz w:val="24"/>
          <w:szCs w:val="24"/>
        </w:rPr>
      </w:pPr>
      <w:r w:rsidRPr="00A62A66">
        <w:rPr>
          <w:rFonts w:ascii="Times New Roman" w:eastAsia="Times New Roman" w:hAnsi="Times New Roman" w:cs="Times New Roman"/>
          <w:sz w:val="24"/>
          <w:szCs w:val="24"/>
          <w:u w:val="single"/>
        </w:rPr>
        <w:t>Experimental Design</w:t>
      </w:r>
    </w:p>
    <w:p w14:paraId="5732B8F6" w14:textId="391B46D1" w:rsidR="0050752A" w:rsidRDefault="00ED7E87">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used a </w:t>
      </w:r>
      <w:commentRangeStart w:id="127"/>
      <w:r w:rsidR="00C61EA6">
        <w:rPr>
          <w:rFonts w:ascii="Times New Roman" w:eastAsia="Times New Roman" w:hAnsi="Times New Roman" w:cs="Times New Roman"/>
          <w:sz w:val="24"/>
          <w:szCs w:val="24"/>
        </w:rPr>
        <w:t xml:space="preserve">nested study design </w:t>
      </w:r>
      <w:commentRangeEnd w:id="127"/>
      <w:r w:rsidR="00BC450D">
        <w:rPr>
          <w:rStyle w:val="CommentReference"/>
        </w:rPr>
        <w:commentReference w:id="127"/>
      </w:r>
      <w:r>
        <w:rPr>
          <w:rFonts w:ascii="Times New Roman" w:eastAsia="Times New Roman" w:hAnsi="Times New Roman" w:cs="Times New Roman"/>
          <w:sz w:val="24"/>
          <w:szCs w:val="24"/>
        </w:rPr>
        <w:t xml:space="preserve">with repeated sampling through time to investigate how budworm herbivory influenced throughfall composition, litter decomposition, and soil </w:t>
      </w:r>
      <w:ins w:id="128" w:author="Clay Arango" w:date="2019-10-01T14:36:00Z">
        <w:r w:rsidR="003E2782">
          <w:rPr>
            <w:rFonts w:ascii="Times New Roman" w:eastAsia="Times New Roman" w:hAnsi="Times New Roman" w:cs="Times New Roman"/>
            <w:sz w:val="24"/>
            <w:szCs w:val="24"/>
          </w:rPr>
          <w:t xml:space="preserve">condition </w:t>
        </w:r>
      </w:ins>
      <w:del w:id="129" w:author="Clay Arango" w:date="2019-10-01T14:36:00Z">
        <w:r w:rsidDel="003E2782">
          <w:rPr>
            <w:rFonts w:ascii="Times New Roman" w:eastAsia="Times New Roman" w:hAnsi="Times New Roman" w:cs="Times New Roman"/>
            <w:sz w:val="24"/>
            <w:szCs w:val="24"/>
          </w:rPr>
          <w:delText xml:space="preserve">nutrient </w:delText>
        </w:r>
      </w:del>
      <w:commentRangeStart w:id="130"/>
      <w:del w:id="131" w:author="Clay Arango" w:date="2019-10-01T14:35:00Z">
        <w:r w:rsidDel="003E2782">
          <w:rPr>
            <w:rFonts w:ascii="Times New Roman" w:eastAsia="Times New Roman" w:hAnsi="Times New Roman" w:cs="Times New Roman"/>
            <w:sz w:val="24"/>
            <w:szCs w:val="24"/>
          </w:rPr>
          <w:delText>dynamics</w:delText>
        </w:r>
      </w:del>
      <w:ins w:id="132" w:author="Clay Arango" w:date="2019-10-01T14:35:00Z">
        <w:r w:rsidR="003E2782">
          <w:rPr>
            <w:rFonts w:ascii="Times New Roman" w:eastAsia="Times New Roman" w:hAnsi="Times New Roman" w:cs="Times New Roman"/>
            <w:sz w:val="24"/>
            <w:szCs w:val="24"/>
          </w:rPr>
          <w:t>status</w:t>
        </w:r>
        <w:commentRangeEnd w:id="130"/>
        <w:r w:rsidR="003E2782">
          <w:rPr>
            <w:rStyle w:val="CommentReference"/>
          </w:rPr>
          <w:commentReference w:id="130"/>
        </w:r>
      </w:ins>
      <w:r w:rsidR="00C61EA6">
        <w:rPr>
          <w:rFonts w:ascii="Times New Roman" w:eastAsia="Times New Roman" w:hAnsi="Times New Roman" w:cs="Times New Roman"/>
          <w:sz w:val="24"/>
          <w:szCs w:val="24"/>
        </w:rPr>
        <w:t xml:space="preserve">. Within each </w:t>
      </w:r>
      <w:r>
        <w:rPr>
          <w:rFonts w:ascii="Times New Roman" w:eastAsia="Times New Roman" w:hAnsi="Times New Roman" w:cs="Times New Roman"/>
          <w:sz w:val="24"/>
          <w:szCs w:val="24"/>
        </w:rPr>
        <w:t>budworm herbivory</w:t>
      </w:r>
      <w:r w:rsidR="002D7670">
        <w:rPr>
          <w:rFonts w:ascii="Times New Roman" w:eastAsia="Times New Roman" w:hAnsi="Times New Roman" w:cs="Times New Roman"/>
          <w:sz w:val="24"/>
          <w:szCs w:val="24"/>
        </w:rPr>
        <w:t xml:space="preserve"> level (low versus high)</w:t>
      </w:r>
      <w:r w:rsidR="00C61EA6">
        <w:rPr>
          <w:rFonts w:ascii="Times New Roman" w:eastAsia="Times New Roman" w:hAnsi="Times New Roman" w:cs="Times New Roman"/>
          <w:sz w:val="24"/>
          <w:szCs w:val="24"/>
        </w:rPr>
        <w:t xml:space="preserve">, I </w:t>
      </w:r>
      <w:r w:rsidR="002D7670">
        <w:rPr>
          <w:rFonts w:ascii="Times New Roman" w:eastAsia="Times New Roman" w:hAnsi="Times New Roman" w:cs="Times New Roman"/>
          <w:sz w:val="24"/>
          <w:szCs w:val="24"/>
        </w:rPr>
        <w:t>establish</w:t>
      </w:r>
      <w:ins w:id="133" w:author="Clay Arango" w:date="2019-10-01T14:35:00Z">
        <w:r w:rsidR="003E2782">
          <w:rPr>
            <w:rFonts w:ascii="Times New Roman" w:eastAsia="Times New Roman" w:hAnsi="Times New Roman" w:cs="Times New Roman"/>
            <w:sz w:val="24"/>
            <w:szCs w:val="24"/>
          </w:rPr>
          <w:t>ed</w:t>
        </w:r>
      </w:ins>
      <w:r w:rsidR="002D7670">
        <w:rPr>
          <w:rFonts w:ascii="Times New Roman" w:eastAsia="Times New Roman" w:hAnsi="Times New Roman" w:cs="Times New Roman"/>
          <w:sz w:val="24"/>
          <w:szCs w:val="24"/>
        </w:rPr>
        <w:t xml:space="preserve"> study sites along </w:t>
      </w:r>
      <w:r w:rsidR="00C61EA6">
        <w:rPr>
          <w:rFonts w:ascii="Times New Roman" w:eastAsia="Times New Roman" w:hAnsi="Times New Roman" w:cs="Times New Roman"/>
          <w:sz w:val="24"/>
          <w:szCs w:val="24"/>
        </w:rPr>
        <w:t>4 different streams</w:t>
      </w:r>
      <w:r w:rsidR="002D7670">
        <w:rPr>
          <w:rFonts w:ascii="Times New Roman" w:eastAsia="Times New Roman" w:hAnsi="Times New Roman" w:cs="Times New Roman"/>
          <w:sz w:val="24"/>
          <w:szCs w:val="24"/>
        </w:rPr>
        <w:t xml:space="preserve"> (n=</w:t>
      </w:r>
      <w:r w:rsidR="00C61EA6">
        <w:rPr>
          <w:rFonts w:ascii="Times New Roman" w:eastAsia="Times New Roman" w:hAnsi="Times New Roman" w:cs="Times New Roman"/>
          <w:sz w:val="24"/>
          <w:szCs w:val="24"/>
        </w:rPr>
        <w:t>8</w:t>
      </w:r>
      <w:r w:rsidR="002D7670">
        <w:rPr>
          <w:rFonts w:ascii="Times New Roman" w:eastAsia="Times New Roman" w:hAnsi="Times New Roman" w:cs="Times New Roman"/>
          <w:sz w:val="24"/>
          <w:szCs w:val="24"/>
        </w:rPr>
        <w:t>)</w:t>
      </w:r>
      <w:r w:rsidR="00C61EA6">
        <w:rPr>
          <w:rFonts w:ascii="Times New Roman" w:eastAsia="Times New Roman" w:hAnsi="Times New Roman" w:cs="Times New Roman"/>
          <w:sz w:val="24"/>
          <w:szCs w:val="24"/>
        </w:rPr>
        <w:t xml:space="preserve">. At each </w:t>
      </w:r>
      <w:r w:rsidR="002D7670">
        <w:rPr>
          <w:rFonts w:ascii="Times New Roman" w:eastAsia="Times New Roman" w:hAnsi="Times New Roman" w:cs="Times New Roman"/>
          <w:sz w:val="24"/>
          <w:szCs w:val="24"/>
        </w:rPr>
        <w:t xml:space="preserve">stream I established </w:t>
      </w:r>
      <w:r w:rsidR="00C61EA6">
        <w:rPr>
          <w:rFonts w:ascii="Times New Roman" w:eastAsia="Times New Roman" w:hAnsi="Times New Roman" w:cs="Times New Roman"/>
          <w:sz w:val="24"/>
          <w:szCs w:val="24"/>
        </w:rPr>
        <w:t>three replicat</w:t>
      </w:r>
      <w:r w:rsidR="002D7670">
        <w:rPr>
          <w:rFonts w:ascii="Times New Roman" w:eastAsia="Times New Roman" w:hAnsi="Times New Roman" w:cs="Times New Roman"/>
          <w:sz w:val="24"/>
          <w:szCs w:val="24"/>
        </w:rPr>
        <w:t xml:space="preserve">e plots approximately 15 m from each other </w:t>
      </w:r>
      <w:del w:id="134" w:author="Clay Arango" w:date="2019-10-01T14:36:00Z">
        <w:r w:rsidR="00C61EA6" w:rsidDel="003E2782">
          <w:rPr>
            <w:rFonts w:ascii="Times New Roman" w:eastAsia="Times New Roman" w:hAnsi="Times New Roman" w:cs="Times New Roman"/>
            <w:sz w:val="24"/>
            <w:szCs w:val="24"/>
          </w:rPr>
          <w:delText xml:space="preserve">from </w:delText>
        </w:r>
      </w:del>
      <w:ins w:id="135" w:author="Clay Arango" w:date="2019-10-01T14:36:00Z">
        <w:r w:rsidR="003E2782">
          <w:rPr>
            <w:rFonts w:ascii="Times New Roman" w:eastAsia="Times New Roman" w:hAnsi="Times New Roman" w:cs="Times New Roman"/>
            <w:sz w:val="24"/>
            <w:szCs w:val="24"/>
          </w:rPr>
          <w:t xml:space="preserve">in an </w:t>
        </w:r>
      </w:ins>
      <w:r w:rsidR="00C61EA6">
        <w:rPr>
          <w:rFonts w:ascii="Times New Roman" w:eastAsia="Times New Roman" w:hAnsi="Times New Roman" w:cs="Times New Roman"/>
          <w:sz w:val="24"/>
          <w:szCs w:val="24"/>
        </w:rPr>
        <w:t>upstream</w:t>
      </w:r>
      <w:del w:id="136" w:author="Clay Arango" w:date="2019-10-01T14:36:00Z">
        <w:r w:rsidR="00C61EA6" w:rsidDel="003E2782">
          <w:rPr>
            <w:rFonts w:ascii="Times New Roman" w:eastAsia="Times New Roman" w:hAnsi="Times New Roman" w:cs="Times New Roman"/>
            <w:sz w:val="24"/>
            <w:szCs w:val="24"/>
          </w:rPr>
          <w:delText xml:space="preserve"> to </w:delText>
        </w:r>
      </w:del>
      <w:ins w:id="137" w:author="Clay Arango" w:date="2019-10-01T14:36:00Z">
        <w:r w:rsidR="003E2782">
          <w:rPr>
            <w:rFonts w:ascii="Times New Roman" w:eastAsia="Times New Roman" w:hAnsi="Times New Roman" w:cs="Times New Roman"/>
            <w:sz w:val="24"/>
            <w:szCs w:val="24"/>
          </w:rPr>
          <w:t>–</w:t>
        </w:r>
      </w:ins>
      <w:r w:rsidR="00C61EA6">
        <w:rPr>
          <w:rFonts w:ascii="Times New Roman" w:eastAsia="Times New Roman" w:hAnsi="Times New Roman" w:cs="Times New Roman"/>
          <w:sz w:val="24"/>
          <w:szCs w:val="24"/>
        </w:rPr>
        <w:t>downstream</w:t>
      </w:r>
      <w:ins w:id="138" w:author="Clay Arango" w:date="2019-10-01T14:36:00Z">
        <w:r w:rsidR="003E2782">
          <w:rPr>
            <w:rFonts w:ascii="Times New Roman" w:eastAsia="Times New Roman" w:hAnsi="Times New Roman" w:cs="Times New Roman"/>
            <w:sz w:val="24"/>
            <w:szCs w:val="24"/>
          </w:rPr>
          <w:t xml:space="preserve"> direction</w:t>
        </w:r>
      </w:ins>
      <w:r w:rsidR="00C61EA6">
        <w:rPr>
          <w:rFonts w:ascii="Times New Roman" w:eastAsia="Times New Roman" w:hAnsi="Times New Roman" w:cs="Times New Roman"/>
          <w:sz w:val="24"/>
          <w:szCs w:val="24"/>
        </w:rPr>
        <w:t xml:space="preserve">. </w:t>
      </w:r>
      <w:r w:rsidR="002D7670">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 xml:space="preserve">At each replicate plot, I measured throughfall water chemistry, litter decomposition rates, and soil chemistry </w:t>
      </w:r>
      <w:r w:rsidR="004A61A8" w:rsidRPr="00721D40">
        <w:rPr>
          <w:rFonts w:ascii="Times New Roman" w:eastAsia="Times New Roman" w:hAnsi="Times New Roman" w:cs="Times New Roman"/>
          <w:sz w:val="24"/>
          <w:szCs w:val="24"/>
        </w:rPr>
        <w:t>8</w:t>
      </w:r>
      <w:r w:rsidR="0050752A">
        <w:rPr>
          <w:rFonts w:ascii="Times New Roman" w:eastAsia="Times New Roman" w:hAnsi="Times New Roman" w:cs="Times New Roman"/>
          <w:sz w:val="24"/>
          <w:szCs w:val="24"/>
        </w:rPr>
        <w:t xml:space="preserve"> times between </w:t>
      </w:r>
      <w:r w:rsidR="00721D40">
        <w:rPr>
          <w:rFonts w:ascii="Times New Roman" w:eastAsia="Times New Roman" w:hAnsi="Times New Roman" w:cs="Times New Roman"/>
          <w:sz w:val="24"/>
          <w:szCs w:val="24"/>
        </w:rPr>
        <w:t>early September 2015</w:t>
      </w:r>
      <w:r w:rsidR="0050752A">
        <w:rPr>
          <w:rFonts w:ascii="Times New Roman" w:eastAsia="Times New Roman" w:hAnsi="Times New Roman" w:cs="Times New Roman"/>
          <w:sz w:val="24"/>
          <w:szCs w:val="24"/>
        </w:rPr>
        <w:t xml:space="preserve"> and </w:t>
      </w:r>
      <w:r w:rsidR="00721D40">
        <w:rPr>
          <w:rFonts w:ascii="Times New Roman" w:eastAsia="Times New Roman" w:hAnsi="Times New Roman" w:cs="Times New Roman"/>
          <w:sz w:val="24"/>
          <w:szCs w:val="24"/>
        </w:rPr>
        <w:t xml:space="preserve">early </w:t>
      </w:r>
      <w:r w:rsidR="00385CD1">
        <w:rPr>
          <w:rFonts w:ascii="Times New Roman" w:eastAsia="Times New Roman" w:hAnsi="Times New Roman" w:cs="Times New Roman"/>
          <w:sz w:val="24"/>
          <w:szCs w:val="24"/>
        </w:rPr>
        <w:t>November</w:t>
      </w:r>
      <w:r w:rsidR="00721D40">
        <w:rPr>
          <w:rFonts w:ascii="Times New Roman" w:eastAsia="Times New Roman" w:hAnsi="Times New Roman" w:cs="Times New Roman"/>
          <w:sz w:val="24"/>
          <w:szCs w:val="24"/>
        </w:rPr>
        <w:t xml:space="preserve"> 2016</w:t>
      </w:r>
      <w:r w:rsidR="0050752A" w:rsidRPr="00721D40">
        <w:rPr>
          <w:rFonts w:ascii="Times New Roman" w:eastAsia="Times New Roman" w:hAnsi="Times New Roman" w:cs="Times New Roman"/>
          <w:sz w:val="24"/>
          <w:szCs w:val="24"/>
        </w:rPr>
        <w:t>.</w:t>
      </w:r>
      <w:r w:rsidR="0050752A">
        <w:rPr>
          <w:rFonts w:ascii="Times New Roman" w:eastAsia="Times New Roman" w:hAnsi="Times New Roman" w:cs="Times New Roman"/>
          <w:sz w:val="24"/>
          <w:szCs w:val="24"/>
        </w:rPr>
        <w:t xml:space="preserve">  </w:t>
      </w:r>
      <w:r w:rsidR="00363E83">
        <w:rPr>
          <w:rFonts w:ascii="Times New Roman" w:eastAsia="Times New Roman" w:hAnsi="Times New Roman" w:cs="Times New Roman"/>
          <w:sz w:val="24"/>
          <w:szCs w:val="24"/>
        </w:rPr>
        <w:t xml:space="preserve">Frass collectors were also deployed at each site to measure budworm activity </w:t>
      </w:r>
      <w:ins w:id="139" w:author="Clay Arango" w:date="2019-10-01T14:37:00Z">
        <w:r w:rsidR="003E2782">
          <w:rPr>
            <w:rFonts w:ascii="Times New Roman" w:eastAsia="Times New Roman" w:hAnsi="Times New Roman" w:cs="Times New Roman"/>
            <w:sz w:val="24"/>
            <w:szCs w:val="24"/>
          </w:rPr>
          <w:t xml:space="preserve">as frass production </w:t>
        </w:r>
      </w:ins>
      <w:r w:rsidR="00363E83">
        <w:rPr>
          <w:rFonts w:ascii="Times New Roman" w:eastAsia="Times New Roman" w:hAnsi="Times New Roman" w:cs="Times New Roman"/>
          <w:sz w:val="24"/>
          <w:szCs w:val="24"/>
        </w:rPr>
        <w:t>over the course of the study.</w:t>
      </w:r>
      <w:ins w:id="140" w:author="Clay Arango" w:date="2019-10-01T14:37:00Z">
        <w:r w:rsidR="000A7E0C">
          <w:rPr>
            <w:rFonts w:ascii="Times New Roman" w:eastAsia="Times New Roman" w:hAnsi="Times New Roman" w:cs="Times New Roman"/>
            <w:sz w:val="24"/>
            <w:szCs w:val="24"/>
          </w:rPr>
          <w:t xml:space="preserve">  </w:t>
        </w:r>
        <w:proofErr w:type="spellStart"/>
        <w:r w:rsidR="000A7E0C">
          <w:rPr>
            <w:rFonts w:ascii="Times New Roman" w:eastAsia="Times New Roman" w:hAnsi="Times New Roman" w:cs="Times New Roman"/>
            <w:sz w:val="24"/>
            <w:szCs w:val="24"/>
          </w:rPr>
          <w:t>T</w:t>
        </w:r>
      </w:ins>
      <w:ins w:id="141" w:author="Clay Arango" w:date="2019-10-01T14:55:00Z">
        <w:r w:rsidR="000A7E0C">
          <w:rPr>
            <w:rFonts w:ascii="Times New Roman" w:eastAsia="Times New Roman" w:hAnsi="Times New Roman" w:cs="Times New Roman"/>
            <w:sz w:val="24"/>
            <w:szCs w:val="24"/>
          </w:rPr>
          <w:t>hroughfall</w:t>
        </w:r>
        <w:proofErr w:type="spellEnd"/>
        <w:r w:rsidR="000A7E0C">
          <w:rPr>
            <w:rFonts w:ascii="Times New Roman" w:eastAsia="Times New Roman" w:hAnsi="Times New Roman" w:cs="Times New Roman"/>
            <w:sz w:val="24"/>
            <w:szCs w:val="24"/>
          </w:rPr>
          <w:t xml:space="preserve"> and frass collectors </w:t>
        </w:r>
      </w:ins>
      <w:ins w:id="142" w:author="Clay Arango" w:date="2019-10-01T14:37:00Z">
        <w:r w:rsidR="003E2782">
          <w:rPr>
            <w:rFonts w:ascii="Times New Roman" w:eastAsia="Times New Roman" w:hAnsi="Times New Roman" w:cs="Times New Roman"/>
            <w:sz w:val="24"/>
            <w:szCs w:val="24"/>
          </w:rPr>
          <w:t xml:space="preserve">were taken down during winter (date taken down </w:t>
        </w:r>
      </w:ins>
      <w:ins w:id="143" w:author="Clay Arango" w:date="2019-10-01T14:38:00Z">
        <w:r w:rsidR="003E2782">
          <w:rPr>
            <w:rFonts w:ascii="Times New Roman" w:eastAsia="Times New Roman" w:hAnsi="Times New Roman" w:cs="Times New Roman"/>
            <w:sz w:val="24"/>
            <w:szCs w:val="24"/>
          </w:rPr>
          <w:t>–</w:t>
        </w:r>
      </w:ins>
      <w:ins w:id="144" w:author="Clay Arango" w:date="2019-10-01T14:37:00Z">
        <w:r w:rsidR="003E2782">
          <w:rPr>
            <w:rFonts w:ascii="Times New Roman" w:eastAsia="Times New Roman" w:hAnsi="Times New Roman" w:cs="Times New Roman"/>
            <w:sz w:val="24"/>
            <w:szCs w:val="24"/>
          </w:rPr>
          <w:t xml:space="preserve"> date </w:t>
        </w:r>
      </w:ins>
      <w:ins w:id="145" w:author="Clay Arango" w:date="2019-10-01T14:38:00Z">
        <w:r w:rsidR="003E2782">
          <w:rPr>
            <w:rFonts w:ascii="Times New Roman" w:eastAsia="Times New Roman" w:hAnsi="Times New Roman" w:cs="Times New Roman"/>
            <w:sz w:val="24"/>
            <w:szCs w:val="24"/>
          </w:rPr>
          <w:t>put back up) to avoid damage by heavy snowpack.</w:t>
        </w:r>
      </w:ins>
    </w:p>
    <w:p w14:paraId="2ED32589" w14:textId="77777777" w:rsidR="008E20B1" w:rsidRPr="001E24E6" w:rsidRDefault="008E20B1" w:rsidP="008E20B1">
      <w:pPr>
        <w:spacing w:after="200" w:line="480" w:lineRule="auto"/>
        <w:rPr>
          <w:rFonts w:ascii="Times New Roman" w:eastAsia="Times New Roman" w:hAnsi="Times New Roman" w:cs="Times New Roman"/>
          <w:sz w:val="24"/>
          <w:szCs w:val="24"/>
          <w:u w:val="single"/>
        </w:rPr>
      </w:pPr>
      <w:r w:rsidRPr="00A62A66">
        <w:rPr>
          <w:rFonts w:ascii="Times New Roman" w:eastAsia="Times New Roman" w:hAnsi="Times New Roman" w:cs="Times New Roman"/>
          <w:sz w:val="24"/>
          <w:szCs w:val="24"/>
          <w:u w:val="single"/>
        </w:rPr>
        <w:t>Throughfall</w:t>
      </w:r>
    </w:p>
    <w:p w14:paraId="7F1706F7" w14:textId="77777777" w:rsidR="000A7E0C" w:rsidRDefault="008E20B1" w:rsidP="008E20B1">
      <w:pPr>
        <w:spacing w:after="200" w:line="480" w:lineRule="auto"/>
        <w:ind w:firstLine="720"/>
        <w:rPr>
          <w:ins w:id="146" w:author="Clay Arango" w:date="2019-10-01T14:54:00Z"/>
          <w:rFonts w:ascii="Times New Roman" w:eastAsia="Times New Roman" w:hAnsi="Times New Roman" w:cs="Times New Roman"/>
          <w:sz w:val="24"/>
          <w:szCs w:val="24"/>
        </w:rPr>
      </w:pPr>
      <w:del w:id="147" w:author="Clay Arango" w:date="2019-10-01T14:38:00Z">
        <w:r w:rsidDel="003E2782">
          <w:rPr>
            <w:rFonts w:ascii="Times New Roman" w:eastAsia="Times New Roman" w:hAnsi="Times New Roman" w:cs="Times New Roman"/>
            <w:sz w:val="24"/>
            <w:szCs w:val="24"/>
          </w:rPr>
          <w:tab/>
        </w:r>
      </w:del>
      <w:ins w:id="148" w:author="Clay Arango" w:date="2019-10-01T14:39:00Z">
        <w:r w:rsidR="003E2782">
          <w:rPr>
            <w:rFonts w:ascii="Times New Roman" w:eastAsia="Times New Roman" w:hAnsi="Times New Roman" w:cs="Times New Roman"/>
            <w:sz w:val="24"/>
            <w:szCs w:val="24"/>
          </w:rPr>
          <w:t>At each plot</w:t>
        </w:r>
      </w:ins>
      <w:ins w:id="149" w:author="Clay Arango" w:date="2019-10-01T14:40:00Z">
        <w:r w:rsidR="003E2782">
          <w:rPr>
            <w:rFonts w:ascii="Times New Roman" w:eastAsia="Times New Roman" w:hAnsi="Times New Roman" w:cs="Times New Roman"/>
            <w:sz w:val="24"/>
            <w:szCs w:val="24"/>
          </w:rPr>
          <w:t xml:space="preserve"> (n= 24)</w:t>
        </w:r>
      </w:ins>
      <w:ins w:id="150" w:author="Clay Arango" w:date="2019-10-01T14:39:00Z">
        <w:r w:rsidR="003E2782">
          <w:rPr>
            <w:rFonts w:ascii="Times New Roman" w:eastAsia="Times New Roman" w:hAnsi="Times New Roman" w:cs="Times New Roman"/>
            <w:sz w:val="24"/>
            <w:szCs w:val="24"/>
          </w:rPr>
          <w:t xml:space="preserve">, a </w:t>
        </w:r>
      </w:ins>
      <w:commentRangeStart w:id="151"/>
      <w:del w:id="152" w:author="Clay Arango" w:date="2019-10-01T14:40:00Z">
        <w:r w:rsidDel="003E2782">
          <w:rPr>
            <w:rFonts w:ascii="Times New Roman" w:eastAsia="Times New Roman" w:hAnsi="Times New Roman" w:cs="Times New Roman"/>
            <w:sz w:val="24"/>
            <w:szCs w:val="24"/>
          </w:rPr>
          <w:delText>T</w:delText>
        </w:r>
      </w:del>
      <w:ins w:id="153" w:author="Clay Arango" w:date="2019-10-01T14:40:00Z">
        <w:r w:rsidR="003E2782">
          <w:rPr>
            <w:rFonts w:ascii="Times New Roman" w:eastAsia="Times New Roman" w:hAnsi="Times New Roman" w:cs="Times New Roman"/>
            <w:sz w:val="24"/>
            <w:szCs w:val="24"/>
          </w:rPr>
          <w:t>t</w:t>
        </w:r>
      </w:ins>
      <w:r>
        <w:rPr>
          <w:rFonts w:ascii="Times New Roman" w:eastAsia="Times New Roman" w:hAnsi="Times New Roman" w:cs="Times New Roman"/>
          <w:sz w:val="24"/>
          <w:szCs w:val="24"/>
        </w:rPr>
        <w:t>hroughfall collector</w:t>
      </w:r>
      <w:del w:id="154" w:author="Clay Arango" w:date="2019-10-01T14:40:00Z">
        <w:r w:rsidDel="003E2782">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del w:id="155" w:author="Clay Arango" w:date="2019-10-01T14:40:00Z">
        <w:r w:rsidDel="003E2782">
          <w:rPr>
            <w:rFonts w:ascii="Times New Roman" w:eastAsia="Times New Roman" w:hAnsi="Times New Roman" w:cs="Times New Roman"/>
            <w:sz w:val="24"/>
            <w:szCs w:val="24"/>
          </w:rPr>
          <w:delText xml:space="preserve">were </w:delText>
        </w:r>
      </w:del>
      <w:ins w:id="156" w:author="Clay Arango" w:date="2019-10-01T14:40:00Z">
        <w:r w:rsidR="003E2782">
          <w:rPr>
            <w:rFonts w:ascii="Times New Roman" w:eastAsia="Times New Roman" w:hAnsi="Times New Roman" w:cs="Times New Roman"/>
            <w:sz w:val="24"/>
            <w:szCs w:val="24"/>
          </w:rPr>
          <w:t xml:space="preserve">was </w:t>
        </w:r>
      </w:ins>
      <w:r>
        <w:rPr>
          <w:rFonts w:ascii="Times New Roman" w:eastAsia="Times New Roman" w:hAnsi="Times New Roman" w:cs="Times New Roman"/>
          <w:sz w:val="24"/>
          <w:szCs w:val="24"/>
        </w:rPr>
        <w:t xml:space="preserve">installed under </w:t>
      </w:r>
      <w:del w:id="157" w:author="Clay Arango" w:date="2019-10-01T14:39:00Z">
        <w:r w:rsidDel="003E2782">
          <w:rPr>
            <w:rFonts w:ascii="Times New Roman" w:eastAsia="Times New Roman" w:hAnsi="Times New Roman" w:cs="Times New Roman"/>
            <w:sz w:val="24"/>
            <w:szCs w:val="24"/>
          </w:rPr>
          <w:delText xml:space="preserve">the </w:delText>
        </w:r>
      </w:del>
      <w:ins w:id="158" w:author="Clay Arango" w:date="2019-10-01T14:39:00Z">
        <w:r w:rsidR="003E2782">
          <w:rPr>
            <w:rFonts w:ascii="Times New Roman" w:eastAsia="Times New Roman" w:hAnsi="Times New Roman" w:cs="Times New Roman"/>
            <w:sz w:val="24"/>
            <w:szCs w:val="24"/>
          </w:rPr>
          <w:t xml:space="preserve">the canopy of a randomly selected </w:t>
        </w:r>
      </w:ins>
      <w:r>
        <w:rPr>
          <w:rFonts w:ascii="Times New Roman" w:eastAsia="Times New Roman" w:hAnsi="Times New Roman" w:cs="Times New Roman"/>
          <w:sz w:val="24"/>
          <w:szCs w:val="24"/>
        </w:rPr>
        <w:t>tree</w:t>
      </w:r>
      <w:del w:id="159" w:author="Clay Arango" w:date="2019-10-01T14:43:00Z">
        <w:r w:rsidDel="00231C18">
          <w:rPr>
            <w:rFonts w:ascii="Times New Roman" w:eastAsia="Times New Roman" w:hAnsi="Times New Roman" w:cs="Times New Roman"/>
            <w:sz w:val="24"/>
            <w:szCs w:val="24"/>
          </w:rPr>
          <w:delText xml:space="preserve"> </w:delText>
        </w:r>
      </w:del>
      <w:del w:id="160" w:author="Clay Arango" w:date="2019-10-01T14:39:00Z">
        <w:r w:rsidDel="003E2782">
          <w:rPr>
            <w:rFonts w:ascii="Times New Roman" w:eastAsia="Times New Roman" w:hAnsi="Times New Roman" w:cs="Times New Roman"/>
            <w:sz w:val="24"/>
            <w:szCs w:val="24"/>
          </w:rPr>
          <w:delText xml:space="preserve">canopy </w:delText>
        </w:r>
      </w:del>
      <w:del w:id="161" w:author="Clay Arango" w:date="2019-10-01T14:40:00Z">
        <w:r w:rsidDel="003E2782">
          <w:rPr>
            <w:rFonts w:ascii="Times New Roman" w:eastAsia="Times New Roman" w:hAnsi="Times New Roman" w:cs="Times New Roman"/>
            <w:sz w:val="24"/>
            <w:szCs w:val="24"/>
          </w:rPr>
          <w:delText xml:space="preserve">close to each </w:delText>
        </w:r>
        <w:commentRangeStart w:id="162"/>
        <w:r w:rsidDel="003E2782">
          <w:rPr>
            <w:rFonts w:ascii="Times New Roman" w:eastAsia="Times New Roman" w:hAnsi="Times New Roman" w:cs="Times New Roman"/>
            <w:sz w:val="24"/>
            <w:szCs w:val="24"/>
          </w:rPr>
          <w:delText>decomposition bag line</w:delText>
        </w:r>
      </w:del>
      <w:commentRangeEnd w:id="162"/>
      <w:r w:rsidR="003E2782">
        <w:rPr>
          <w:rStyle w:val="CommentReference"/>
        </w:rPr>
        <w:commentReference w:id="162"/>
      </w:r>
      <w:r>
        <w:rPr>
          <w:rFonts w:ascii="Times New Roman" w:eastAsia="Times New Roman" w:hAnsi="Times New Roman" w:cs="Times New Roman"/>
          <w:sz w:val="24"/>
          <w:szCs w:val="24"/>
        </w:rPr>
        <w:t xml:space="preserve">. </w:t>
      </w:r>
      <w:del w:id="163" w:author="Clay Arango" w:date="2019-10-01T14:41:00Z">
        <w:r w:rsidDel="00231C18">
          <w:rPr>
            <w:rFonts w:ascii="Times New Roman" w:eastAsia="Times New Roman" w:hAnsi="Times New Roman" w:cs="Times New Roman"/>
            <w:sz w:val="24"/>
            <w:szCs w:val="24"/>
          </w:rPr>
          <w:delText>T</w:delText>
        </w:r>
      </w:del>
      <w:del w:id="164" w:author="Clay Arango" w:date="2019-10-01T14:42:00Z">
        <w:r w:rsidDel="00231C18">
          <w:rPr>
            <w:rFonts w:ascii="Times New Roman" w:eastAsia="Times New Roman" w:hAnsi="Times New Roman" w:cs="Times New Roman"/>
            <w:sz w:val="24"/>
            <w:szCs w:val="24"/>
          </w:rPr>
          <w:delText xml:space="preserve">wo rainfall collectors were set up in </w:delText>
        </w:r>
      </w:del>
      <w:del w:id="165" w:author="Clay Arango" w:date="2019-10-01T14:41:00Z">
        <w:r w:rsidDel="00231C18">
          <w:rPr>
            <w:rFonts w:ascii="Times New Roman" w:eastAsia="Times New Roman" w:hAnsi="Times New Roman" w:cs="Times New Roman"/>
            <w:sz w:val="24"/>
            <w:szCs w:val="24"/>
          </w:rPr>
          <w:delText xml:space="preserve">an </w:delText>
        </w:r>
      </w:del>
      <w:del w:id="166" w:author="Clay Arango" w:date="2019-10-01T14:42:00Z">
        <w:r w:rsidDel="00231C18">
          <w:rPr>
            <w:rFonts w:ascii="Times New Roman" w:eastAsia="Times New Roman" w:hAnsi="Times New Roman" w:cs="Times New Roman"/>
            <w:sz w:val="24"/>
            <w:szCs w:val="24"/>
          </w:rPr>
          <w:delText xml:space="preserve">area with no canopy cover in the low budworm activity sites and two in the high impacted sites as controls. </w:delText>
        </w:r>
      </w:del>
      <w:ins w:id="167" w:author="Clay Arango" w:date="2019-10-01T14:46:00Z">
        <w:r w:rsidR="00231C18">
          <w:rPr>
            <w:rFonts w:ascii="Times New Roman" w:eastAsia="Times New Roman" w:hAnsi="Times New Roman" w:cs="Times New Roman"/>
            <w:sz w:val="24"/>
            <w:szCs w:val="24"/>
          </w:rPr>
          <w:t xml:space="preserve">  Each throughfall collector consisted of a funnel </w:t>
        </w:r>
      </w:ins>
      <w:del w:id="168" w:author="Clay Arango" w:date="2019-10-01T14:46:00Z">
        <w:r w:rsidDel="00231C18">
          <w:rPr>
            <w:rFonts w:ascii="Times New Roman" w:eastAsia="Times New Roman" w:hAnsi="Times New Roman" w:cs="Times New Roman"/>
            <w:sz w:val="24"/>
            <w:szCs w:val="24"/>
          </w:rPr>
          <w:delText xml:space="preserve">During rain events, water came through the canopy into a funnel </w:delText>
        </w:r>
      </w:del>
      <w:proofErr w:type="gramStart"/>
      <w:r>
        <w:rPr>
          <w:rFonts w:ascii="Times New Roman" w:eastAsia="Times New Roman" w:hAnsi="Times New Roman" w:cs="Times New Roman"/>
          <w:sz w:val="24"/>
          <w:szCs w:val="24"/>
        </w:rPr>
        <w:t>( _</w:t>
      </w:r>
      <w:proofErr w:type="gramEnd"/>
      <w:r>
        <w:rPr>
          <w:rFonts w:ascii="Times New Roman" w:eastAsia="Times New Roman" w:hAnsi="Times New Roman" w:cs="Times New Roman"/>
          <w:sz w:val="24"/>
          <w:szCs w:val="24"/>
        </w:rPr>
        <w:t xml:space="preserve"> mm</w:t>
      </w:r>
      <w:ins w:id="169" w:author="Clay Arango" w:date="2019-10-01T14:46:00Z">
        <w:r w:rsidR="00231C18">
          <w:rPr>
            <w:rFonts w:ascii="Times New Roman" w:eastAsia="Times New Roman" w:hAnsi="Times New Roman" w:cs="Times New Roman"/>
            <w:sz w:val="24"/>
            <w:szCs w:val="24"/>
          </w:rPr>
          <w:t xml:space="preserve"> diameter</w:t>
        </w:r>
      </w:ins>
      <w:r>
        <w:rPr>
          <w:rFonts w:ascii="Times New Roman" w:eastAsia="Times New Roman" w:hAnsi="Times New Roman" w:cs="Times New Roman"/>
          <w:sz w:val="24"/>
          <w:szCs w:val="24"/>
        </w:rPr>
        <w:t xml:space="preserve">) </w:t>
      </w:r>
      <w:ins w:id="170" w:author="Clay Arango" w:date="2019-10-01T14:46:00Z">
        <w:r w:rsidR="00231C18">
          <w:rPr>
            <w:rFonts w:ascii="Times New Roman" w:eastAsia="Times New Roman" w:hAnsi="Times New Roman" w:cs="Times New Roman"/>
            <w:sz w:val="24"/>
            <w:szCs w:val="24"/>
          </w:rPr>
          <w:t xml:space="preserve">that drained through </w:t>
        </w:r>
        <w:proofErr w:type="spellStart"/>
        <w:r w:rsidR="00231C18">
          <w:rPr>
            <w:rFonts w:ascii="Times New Roman" w:eastAsia="Times New Roman" w:hAnsi="Times New Roman" w:cs="Times New Roman"/>
            <w:sz w:val="24"/>
            <w:szCs w:val="24"/>
          </w:rPr>
          <w:t>tygon</w:t>
        </w:r>
        <w:proofErr w:type="spellEnd"/>
        <w:r w:rsidR="00231C18">
          <w:rPr>
            <w:rFonts w:ascii="Times New Roman" w:eastAsia="Times New Roman" w:hAnsi="Times New Roman" w:cs="Times New Roman"/>
            <w:sz w:val="24"/>
            <w:szCs w:val="24"/>
          </w:rPr>
          <w:t xml:space="preserve"> tubing </w:t>
        </w:r>
      </w:ins>
      <w:ins w:id="171" w:author="Clay Arango" w:date="2019-10-01T14:47:00Z">
        <w:r w:rsidR="00231C18">
          <w:rPr>
            <w:rFonts w:ascii="Times New Roman" w:eastAsia="Times New Roman" w:hAnsi="Times New Roman" w:cs="Times New Roman"/>
            <w:sz w:val="24"/>
            <w:szCs w:val="24"/>
          </w:rPr>
          <w:t>into a 4-L acid-washed collection jug.  To protect the tubing</w:t>
        </w:r>
      </w:ins>
      <w:ins w:id="172" w:author="Clay Arango" w:date="2019-10-01T14:48:00Z">
        <w:r w:rsidR="00231C18">
          <w:rPr>
            <w:rFonts w:ascii="Times New Roman" w:eastAsia="Times New Roman" w:hAnsi="Times New Roman" w:cs="Times New Roman"/>
            <w:sz w:val="24"/>
            <w:szCs w:val="24"/>
          </w:rPr>
          <w:t>, I</w:t>
        </w:r>
      </w:ins>
      <w:ins w:id="173" w:author="Clay Arango" w:date="2019-10-01T14:47:00Z">
        <w:r w:rsidR="00231C18">
          <w:rPr>
            <w:rFonts w:ascii="Times New Roman" w:eastAsia="Times New Roman" w:hAnsi="Times New Roman" w:cs="Times New Roman"/>
            <w:sz w:val="24"/>
            <w:szCs w:val="24"/>
          </w:rPr>
          <w:t xml:space="preserve"> fed </w:t>
        </w:r>
      </w:ins>
      <w:ins w:id="174" w:author="Clay Arango" w:date="2019-10-01T14:48:00Z">
        <w:r w:rsidR="00231C18">
          <w:rPr>
            <w:rFonts w:ascii="Times New Roman" w:eastAsia="Times New Roman" w:hAnsi="Times New Roman" w:cs="Times New Roman"/>
            <w:sz w:val="24"/>
            <w:szCs w:val="24"/>
          </w:rPr>
          <w:t xml:space="preserve">it </w:t>
        </w:r>
      </w:ins>
      <w:ins w:id="175" w:author="Clay Arango" w:date="2019-10-01T14:47:00Z">
        <w:r w:rsidR="00231C18">
          <w:rPr>
            <w:rFonts w:ascii="Times New Roman" w:eastAsia="Times New Roman" w:hAnsi="Times New Roman" w:cs="Times New Roman"/>
            <w:sz w:val="24"/>
            <w:szCs w:val="24"/>
          </w:rPr>
          <w:t xml:space="preserve">through a PVC </w:t>
        </w:r>
        <w:r w:rsidR="00231C18">
          <w:rPr>
            <w:rFonts w:ascii="Times New Roman" w:eastAsia="Times New Roman" w:hAnsi="Times New Roman" w:cs="Times New Roman"/>
            <w:sz w:val="24"/>
            <w:szCs w:val="24"/>
          </w:rPr>
          <w:lastRenderedPageBreak/>
          <w:t xml:space="preserve">pipe, pounded into the ground </w:t>
        </w:r>
      </w:ins>
      <w:r>
        <w:rPr>
          <w:rFonts w:ascii="Times New Roman" w:eastAsia="Times New Roman" w:hAnsi="Times New Roman" w:cs="Times New Roman"/>
          <w:sz w:val="24"/>
          <w:szCs w:val="24"/>
        </w:rPr>
        <w:t xml:space="preserve">with </w:t>
      </w:r>
      <w:ins w:id="176" w:author="Clay Arango" w:date="2019-10-01T14:48:00Z">
        <w:r w:rsidR="00231C18">
          <w:rPr>
            <w:rFonts w:ascii="Times New Roman" w:eastAsia="Times New Roman" w:hAnsi="Times New Roman" w:cs="Times New Roman"/>
            <w:sz w:val="24"/>
            <w:szCs w:val="24"/>
          </w:rPr>
          <w:t>hole in the side so the tubing could enter the collection jug.  The PVC pipe was stabilized by wiring it to a piece of rebar pounded into the ground</w:t>
        </w:r>
      </w:ins>
      <w:ins w:id="177" w:author="Clay Arango" w:date="2019-10-01T14:49:00Z">
        <w:r w:rsidR="00231C18">
          <w:rPr>
            <w:rFonts w:ascii="Times New Roman" w:eastAsia="Times New Roman" w:hAnsi="Times New Roman" w:cs="Times New Roman"/>
            <w:sz w:val="24"/>
            <w:szCs w:val="24"/>
          </w:rPr>
          <w:t>.  To prevent material from entering the collection jug</w:t>
        </w:r>
      </w:ins>
      <w:ins w:id="178" w:author="Clay Arango" w:date="2019-10-01T14:48:00Z">
        <w:r w:rsidR="00231C18">
          <w:rPr>
            <w:rFonts w:ascii="Times New Roman" w:eastAsia="Times New Roman" w:hAnsi="Times New Roman" w:cs="Times New Roman"/>
            <w:sz w:val="24"/>
            <w:szCs w:val="24"/>
          </w:rPr>
          <w:t xml:space="preserve">, the opening was sealed with </w:t>
        </w:r>
        <w:proofErr w:type="spellStart"/>
        <w:r w:rsidR="00231C18">
          <w:rPr>
            <w:rFonts w:ascii="Times New Roman" w:eastAsia="Times New Roman" w:hAnsi="Times New Roman" w:cs="Times New Roman"/>
            <w:sz w:val="24"/>
            <w:szCs w:val="24"/>
          </w:rPr>
          <w:t>parafilm</w:t>
        </w:r>
        <w:proofErr w:type="spellEnd"/>
        <w:r w:rsidR="00231C18">
          <w:rPr>
            <w:rFonts w:ascii="Times New Roman" w:eastAsia="Times New Roman" w:hAnsi="Times New Roman" w:cs="Times New Roman"/>
            <w:sz w:val="24"/>
            <w:szCs w:val="24"/>
          </w:rPr>
          <w:t xml:space="preserve"> to </w:t>
        </w:r>
      </w:ins>
      <w:ins w:id="179" w:author="Clay Arango" w:date="2019-10-01T14:50:00Z">
        <w:r w:rsidR="00231C18">
          <w:rPr>
            <w:rFonts w:ascii="Times New Roman" w:eastAsia="Times New Roman" w:hAnsi="Times New Roman" w:cs="Times New Roman"/>
            <w:sz w:val="24"/>
            <w:szCs w:val="24"/>
          </w:rPr>
          <w:t xml:space="preserve">keep the tubing in place, and </w:t>
        </w:r>
      </w:ins>
      <w:proofErr w:type="spellStart"/>
      <w:r>
        <w:rPr>
          <w:rFonts w:ascii="Times New Roman" w:eastAsia="Times New Roman" w:hAnsi="Times New Roman" w:cs="Times New Roman"/>
          <w:sz w:val="24"/>
          <w:szCs w:val="24"/>
        </w:rPr>
        <w:t>polywool</w:t>
      </w:r>
      <w:proofErr w:type="spellEnd"/>
      <w:r>
        <w:rPr>
          <w:rFonts w:ascii="Times New Roman" w:eastAsia="Times New Roman" w:hAnsi="Times New Roman" w:cs="Times New Roman"/>
          <w:sz w:val="24"/>
          <w:szCs w:val="24"/>
        </w:rPr>
        <w:t xml:space="preserve"> </w:t>
      </w:r>
      <w:ins w:id="180" w:author="Clay Arango" w:date="2019-10-01T14:50:00Z">
        <w:r w:rsidR="00231C18">
          <w:rPr>
            <w:rFonts w:ascii="Times New Roman" w:eastAsia="Times New Roman" w:hAnsi="Times New Roman" w:cs="Times New Roman"/>
            <w:sz w:val="24"/>
            <w:szCs w:val="24"/>
          </w:rPr>
          <w:t xml:space="preserve">at the base of filter </w:t>
        </w:r>
      </w:ins>
      <w:del w:id="181" w:author="Clay Arango" w:date="2019-10-01T14:50:00Z">
        <w:r w:rsidDel="00231C18">
          <w:rPr>
            <w:rFonts w:ascii="Times New Roman" w:eastAsia="Times New Roman" w:hAnsi="Times New Roman" w:cs="Times New Roman"/>
            <w:sz w:val="24"/>
            <w:szCs w:val="24"/>
          </w:rPr>
          <w:delText xml:space="preserve">filtering out </w:delText>
        </w:r>
      </w:del>
      <w:ins w:id="182" w:author="Clay Arango" w:date="2019-10-01T14:50:00Z">
        <w:r w:rsidR="00231C18">
          <w:rPr>
            <w:rFonts w:ascii="Times New Roman" w:eastAsia="Times New Roman" w:hAnsi="Times New Roman" w:cs="Times New Roman"/>
            <w:sz w:val="24"/>
            <w:szCs w:val="24"/>
          </w:rPr>
          <w:t xml:space="preserve">prevented </w:t>
        </w:r>
      </w:ins>
      <w:del w:id="183" w:author="Clay Arango" w:date="2019-10-01T14:50:00Z">
        <w:r w:rsidDel="00231C18">
          <w:rPr>
            <w:rFonts w:ascii="Times New Roman" w:eastAsia="Times New Roman" w:hAnsi="Times New Roman" w:cs="Times New Roman"/>
            <w:sz w:val="24"/>
            <w:szCs w:val="24"/>
          </w:rPr>
          <w:delText xml:space="preserve">any </w:delText>
        </w:r>
      </w:del>
      <w:r>
        <w:rPr>
          <w:rFonts w:ascii="Times New Roman" w:eastAsia="Times New Roman" w:hAnsi="Times New Roman" w:cs="Times New Roman"/>
          <w:sz w:val="24"/>
          <w:szCs w:val="24"/>
        </w:rPr>
        <w:t xml:space="preserve">litter </w:t>
      </w:r>
      <w:del w:id="184" w:author="Clay Arango" w:date="2019-10-01T14:50:00Z">
        <w:r w:rsidDel="00231C18">
          <w:rPr>
            <w:rFonts w:ascii="Times New Roman" w:eastAsia="Times New Roman" w:hAnsi="Times New Roman" w:cs="Times New Roman"/>
            <w:sz w:val="24"/>
            <w:szCs w:val="24"/>
          </w:rPr>
          <w:delText xml:space="preserve">that </w:delText>
        </w:r>
      </w:del>
      <w:ins w:id="185" w:author="Clay Arango" w:date="2019-10-01T14:50:00Z">
        <w:r w:rsidR="00231C18">
          <w:rPr>
            <w:rFonts w:ascii="Times New Roman" w:eastAsia="Times New Roman" w:hAnsi="Times New Roman" w:cs="Times New Roman"/>
            <w:sz w:val="24"/>
            <w:szCs w:val="24"/>
          </w:rPr>
          <w:t xml:space="preserve">from </w:t>
        </w:r>
      </w:ins>
      <w:del w:id="186" w:author="Clay Arango" w:date="2019-10-01T14:50:00Z">
        <w:r w:rsidDel="00231C18">
          <w:rPr>
            <w:rFonts w:ascii="Times New Roman" w:eastAsia="Times New Roman" w:hAnsi="Times New Roman" w:cs="Times New Roman"/>
            <w:sz w:val="24"/>
            <w:szCs w:val="24"/>
          </w:rPr>
          <w:delText>happened to fall into the aparatus as well as filtering the water itself</w:delText>
        </w:r>
      </w:del>
      <w:ins w:id="187" w:author="Clay Arango" w:date="2019-10-01T14:50:00Z">
        <w:r w:rsidR="00231C18">
          <w:rPr>
            <w:rFonts w:ascii="Times New Roman" w:eastAsia="Times New Roman" w:hAnsi="Times New Roman" w:cs="Times New Roman"/>
            <w:sz w:val="24"/>
            <w:szCs w:val="24"/>
          </w:rPr>
          <w:t xml:space="preserve">entering the </w:t>
        </w:r>
      </w:ins>
      <w:ins w:id="188" w:author="Clay Arango" w:date="2019-10-01T14:51:00Z">
        <w:r w:rsidR="000A7E0C">
          <w:rPr>
            <w:rFonts w:ascii="Times New Roman" w:eastAsia="Times New Roman" w:hAnsi="Times New Roman" w:cs="Times New Roman"/>
            <w:sz w:val="24"/>
            <w:szCs w:val="24"/>
          </w:rPr>
          <w:t>jug from the funnel</w:t>
        </w:r>
      </w:ins>
      <w:r>
        <w:rPr>
          <w:rFonts w:ascii="Times New Roman" w:eastAsia="Times New Roman" w:hAnsi="Times New Roman" w:cs="Times New Roman"/>
          <w:sz w:val="24"/>
          <w:szCs w:val="24"/>
        </w:rPr>
        <w:t xml:space="preserve">. </w:t>
      </w:r>
      <w:del w:id="189" w:author="Clay Arango" w:date="2019-10-01T14:51:00Z">
        <w:r w:rsidDel="000A7E0C">
          <w:rPr>
            <w:rFonts w:ascii="Times New Roman" w:eastAsia="Times New Roman" w:hAnsi="Times New Roman" w:cs="Times New Roman"/>
            <w:sz w:val="24"/>
            <w:szCs w:val="24"/>
          </w:rPr>
          <w:delText xml:space="preserve">The funnel was attached to a hose with nylon mesh ( _ μm) between the two and </w:delText>
        </w:r>
        <w:commentRangeStart w:id="190"/>
        <w:r w:rsidDel="000A7E0C">
          <w:rPr>
            <w:rFonts w:ascii="Times New Roman" w:eastAsia="Times New Roman" w:hAnsi="Times New Roman" w:cs="Times New Roman"/>
            <w:sz w:val="24"/>
            <w:szCs w:val="24"/>
          </w:rPr>
          <w:delText xml:space="preserve">was </w:delText>
        </w:r>
      </w:del>
      <w:commentRangeEnd w:id="190"/>
      <w:r w:rsidR="000A7E0C">
        <w:rPr>
          <w:rStyle w:val="CommentReference"/>
        </w:rPr>
        <w:commentReference w:id="190"/>
      </w:r>
      <w:del w:id="191" w:author="Clay Arango" w:date="2019-10-01T14:51:00Z">
        <w:r w:rsidDel="000A7E0C">
          <w:rPr>
            <w:rFonts w:ascii="Times New Roman" w:eastAsia="Times New Roman" w:hAnsi="Times New Roman" w:cs="Times New Roman"/>
            <w:sz w:val="24"/>
            <w:szCs w:val="24"/>
          </w:rPr>
          <w:delText xml:space="preserve">held in place with parafilm. </w:delText>
        </w:r>
      </w:del>
    </w:p>
    <w:p w14:paraId="0323782B" w14:textId="77777777" w:rsidR="00BC450D" w:rsidRDefault="000A7E0C" w:rsidP="008E20B1">
      <w:pPr>
        <w:spacing w:after="200" w:line="480" w:lineRule="auto"/>
        <w:ind w:firstLine="720"/>
        <w:rPr>
          <w:ins w:id="192" w:author="Clay Arango" w:date="2019-10-01T15:05:00Z"/>
          <w:rFonts w:ascii="Times New Roman" w:eastAsia="Times New Roman" w:hAnsi="Times New Roman" w:cs="Times New Roman"/>
          <w:sz w:val="24"/>
          <w:szCs w:val="24"/>
        </w:rPr>
      </w:pPr>
      <w:ins w:id="193" w:author="Clay Arango" w:date="2019-10-01T14:51:00Z">
        <w:r>
          <w:rPr>
            <w:rFonts w:ascii="Times New Roman" w:eastAsia="Times New Roman" w:hAnsi="Times New Roman" w:cs="Times New Roman"/>
            <w:sz w:val="24"/>
            <w:szCs w:val="24"/>
          </w:rPr>
          <w:t xml:space="preserve">Upon rainfall, </w:t>
        </w:r>
      </w:ins>
      <w:del w:id="194" w:author="Clay Arango" w:date="2019-10-01T14:51:00Z">
        <w:r w:rsidR="008E20B1" w:rsidDel="000A7E0C">
          <w:rPr>
            <w:rFonts w:ascii="Times New Roman" w:eastAsia="Times New Roman" w:hAnsi="Times New Roman" w:cs="Times New Roman"/>
            <w:sz w:val="24"/>
            <w:szCs w:val="24"/>
          </w:rPr>
          <w:delText>W</w:delText>
        </w:r>
      </w:del>
      <w:ins w:id="195" w:author="Clay Arango" w:date="2019-10-01T14:51:00Z">
        <w:r>
          <w:rPr>
            <w:rFonts w:ascii="Times New Roman" w:eastAsia="Times New Roman" w:hAnsi="Times New Roman" w:cs="Times New Roman"/>
            <w:sz w:val="24"/>
            <w:szCs w:val="24"/>
          </w:rPr>
          <w:t>w</w:t>
        </w:r>
      </w:ins>
      <w:r w:rsidR="008E20B1">
        <w:rPr>
          <w:rFonts w:ascii="Times New Roman" w:eastAsia="Times New Roman" w:hAnsi="Times New Roman" w:cs="Times New Roman"/>
          <w:sz w:val="24"/>
          <w:szCs w:val="24"/>
        </w:rPr>
        <w:t xml:space="preserve">ater </w:t>
      </w:r>
      <w:ins w:id="196" w:author="Clay Arango" w:date="2019-10-01T14:51:00Z">
        <w:r>
          <w:rPr>
            <w:rFonts w:ascii="Times New Roman" w:eastAsia="Times New Roman" w:hAnsi="Times New Roman" w:cs="Times New Roman"/>
            <w:sz w:val="24"/>
            <w:szCs w:val="24"/>
          </w:rPr>
          <w:t xml:space="preserve">entered the funnel and </w:t>
        </w:r>
      </w:ins>
      <w:r w:rsidR="008E20B1">
        <w:rPr>
          <w:rFonts w:ascii="Times New Roman" w:eastAsia="Times New Roman" w:hAnsi="Times New Roman" w:cs="Times New Roman"/>
          <w:sz w:val="24"/>
          <w:szCs w:val="24"/>
        </w:rPr>
        <w:t xml:space="preserve">traveled through the tubing into </w:t>
      </w:r>
      <w:del w:id="197" w:author="Clay Arango" w:date="2019-10-01T14:51:00Z">
        <w:r w:rsidR="008E20B1" w:rsidDel="000A7E0C">
          <w:rPr>
            <w:rFonts w:ascii="Times New Roman" w:eastAsia="Times New Roman" w:hAnsi="Times New Roman" w:cs="Times New Roman"/>
            <w:sz w:val="24"/>
            <w:szCs w:val="24"/>
          </w:rPr>
          <w:delText xml:space="preserve">an acid washed 4 L </w:delText>
        </w:r>
      </w:del>
      <w:r w:rsidR="008E20B1">
        <w:rPr>
          <w:rFonts w:ascii="Times New Roman" w:eastAsia="Times New Roman" w:hAnsi="Times New Roman" w:cs="Times New Roman"/>
          <w:sz w:val="24"/>
          <w:szCs w:val="24"/>
        </w:rPr>
        <w:t>jug</w:t>
      </w:r>
      <w:ins w:id="198" w:author="Clay Arango" w:date="2019-10-01T14:51:00Z">
        <w:r>
          <w:rPr>
            <w:rFonts w:ascii="Times New Roman" w:eastAsia="Times New Roman" w:hAnsi="Times New Roman" w:cs="Times New Roman"/>
            <w:sz w:val="24"/>
            <w:szCs w:val="24"/>
          </w:rPr>
          <w:t xml:space="preserve"> until I retrieved within 48 h of the rain stopping</w:t>
        </w:r>
      </w:ins>
      <w:r w:rsidR="008E20B1">
        <w:rPr>
          <w:rFonts w:ascii="Times New Roman" w:eastAsia="Times New Roman" w:hAnsi="Times New Roman" w:cs="Times New Roman"/>
          <w:sz w:val="24"/>
          <w:szCs w:val="24"/>
        </w:rPr>
        <w:t xml:space="preserve">. </w:t>
      </w:r>
      <w:ins w:id="199" w:author="Clay Arango" w:date="2019-10-01T14:51:00Z">
        <w:r>
          <w:rPr>
            <w:rFonts w:ascii="Times New Roman" w:eastAsia="Times New Roman" w:hAnsi="Times New Roman" w:cs="Times New Roman"/>
            <w:sz w:val="24"/>
            <w:szCs w:val="24"/>
          </w:rPr>
          <w:t xml:space="preserve">Upon collection, </w:t>
        </w:r>
      </w:ins>
      <w:del w:id="200" w:author="Clay Arango" w:date="2019-10-01T14:52:00Z">
        <w:r w:rsidR="008E20B1" w:rsidDel="000A7E0C">
          <w:rPr>
            <w:rFonts w:ascii="Times New Roman" w:eastAsia="Times New Roman" w:hAnsi="Times New Roman" w:cs="Times New Roman"/>
            <w:sz w:val="24"/>
            <w:szCs w:val="24"/>
          </w:rPr>
          <w:delText>Water</w:delText>
        </w:r>
      </w:del>
      <w:ins w:id="201" w:author="Clay Arango" w:date="2019-10-01T14:52:00Z">
        <w:r>
          <w:rPr>
            <w:rFonts w:ascii="Times New Roman" w:eastAsia="Times New Roman" w:hAnsi="Times New Roman" w:cs="Times New Roman"/>
            <w:sz w:val="24"/>
            <w:szCs w:val="24"/>
          </w:rPr>
          <w:t>the total sample</w:t>
        </w:r>
      </w:ins>
      <w:r w:rsidR="008E20B1">
        <w:rPr>
          <w:rFonts w:ascii="Times New Roman" w:eastAsia="Times New Roman" w:hAnsi="Times New Roman" w:cs="Times New Roman"/>
          <w:sz w:val="24"/>
          <w:szCs w:val="24"/>
        </w:rPr>
        <w:t xml:space="preserve"> </w:t>
      </w:r>
      <w:ins w:id="202" w:author="Clay Arango" w:date="2019-10-01T14:52:00Z">
        <w:r>
          <w:rPr>
            <w:rFonts w:ascii="Times New Roman" w:eastAsia="Times New Roman" w:hAnsi="Times New Roman" w:cs="Times New Roman"/>
            <w:sz w:val="24"/>
            <w:szCs w:val="24"/>
          </w:rPr>
          <w:t xml:space="preserve">volume </w:t>
        </w:r>
      </w:ins>
      <w:r w:rsidR="008E20B1">
        <w:rPr>
          <w:rFonts w:ascii="Times New Roman" w:eastAsia="Times New Roman" w:hAnsi="Times New Roman" w:cs="Times New Roman"/>
          <w:sz w:val="24"/>
          <w:szCs w:val="24"/>
        </w:rPr>
        <w:t xml:space="preserve">was </w:t>
      </w:r>
      <w:ins w:id="203" w:author="Clay Arango" w:date="2019-10-01T14:52:00Z">
        <w:r>
          <w:rPr>
            <w:rFonts w:ascii="Times New Roman" w:eastAsia="Times New Roman" w:hAnsi="Times New Roman" w:cs="Times New Roman"/>
            <w:sz w:val="24"/>
            <w:szCs w:val="24"/>
          </w:rPr>
          <w:t xml:space="preserve">recorded as the sample was </w:t>
        </w:r>
      </w:ins>
      <w:del w:id="204" w:author="Clay Arango" w:date="2019-10-01T14:52:00Z">
        <w:r w:rsidR="008E20B1" w:rsidDel="000A7E0C">
          <w:rPr>
            <w:rFonts w:ascii="Times New Roman" w:eastAsia="Times New Roman" w:hAnsi="Times New Roman" w:cs="Times New Roman"/>
            <w:sz w:val="24"/>
            <w:szCs w:val="24"/>
          </w:rPr>
          <w:delText xml:space="preserve">then </w:delText>
        </w:r>
      </w:del>
      <w:r w:rsidR="008E20B1">
        <w:rPr>
          <w:rFonts w:ascii="Times New Roman" w:eastAsia="Times New Roman" w:hAnsi="Times New Roman" w:cs="Times New Roman"/>
          <w:sz w:val="24"/>
          <w:szCs w:val="24"/>
        </w:rPr>
        <w:t xml:space="preserve">transferred to an acid washed </w:t>
      </w:r>
      <w:proofErr w:type="spellStart"/>
      <w:r w:rsidR="008E20B1">
        <w:rPr>
          <w:rFonts w:ascii="Times New Roman" w:eastAsia="Times New Roman" w:hAnsi="Times New Roman" w:cs="Times New Roman"/>
          <w:sz w:val="24"/>
          <w:szCs w:val="24"/>
        </w:rPr>
        <w:t>nalgene</w:t>
      </w:r>
      <w:proofErr w:type="spellEnd"/>
      <w:r w:rsidR="008E20B1">
        <w:rPr>
          <w:rFonts w:ascii="Times New Roman" w:eastAsia="Times New Roman" w:hAnsi="Times New Roman" w:cs="Times New Roman"/>
          <w:sz w:val="24"/>
          <w:szCs w:val="24"/>
        </w:rPr>
        <w:t xml:space="preserve"> bottle </w:t>
      </w:r>
      <w:del w:id="205" w:author="Clay Arango" w:date="2019-10-01T14:52:00Z">
        <w:r w:rsidR="008E20B1" w:rsidDel="000A7E0C">
          <w:rPr>
            <w:rFonts w:ascii="Times New Roman" w:eastAsia="Times New Roman" w:hAnsi="Times New Roman" w:cs="Times New Roman"/>
            <w:sz w:val="24"/>
            <w:szCs w:val="24"/>
          </w:rPr>
          <w:delText xml:space="preserve">and was </w:delText>
        </w:r>
      </w:del>
      <w:ins w:id="206" w:author="Clay Arango" w:date="2019-10-01T14:52:00Z">
        <w:r>
          <w:rPr>
            <w:rFonts w:ascii="Times New Roman" w:eastAsia="Times New Roman" w:hAnsi="Times New Roman" w:cs="Times New Roman"/>
            <w:sz w:val="24"/>
            <w:szCs w:val="24"/>
          </w:rPr>
          <w:t xml:space="preserve">and returned </w:t>
        </w:r>
      </w:ins>
      <w:del w:id="207" w:author="Clay Arango" w:date="2019-10-01T14:52:00Z">
        <w:r w:rsidR="008E20B1" w:rsidDel="000A7E0C">
          <w:rPr>
            <w:rFonts w:ascii="Times New Roman" w:eastAsia="Times New Roman" w:hAnsi="Times New Roman" w:cs="Times New Roman"/>
            <w:sz w:val="24"/>
            <w:szCs w:val="24"/>
          </w:rPr>
          <w:delText xml:space="preserve">taken </w:delText>
        </w:r>
      </w:del>
      <w:r w:rsidR="008E20B1">
        <w:rPr>
          <w:rFonts w:ascii="Times New Roman" w:eastAsia="Times New Roman" w:hAnsi="Times New Roman" w:cs="Times New Roman"/>
          <w:sz w:val="24"/>
          <w:szCs w:val="24"/>
        </w:rPr>
        <w:t>to the lab</w:t>
      </w:r>
      <w:ins w:id="208" w:author="Clay Arango" w:date="2019-10-01T14:52:00Z">
        <w:r>
          <w:rPr>
            <w:rFonts w:ascii="Times New Roman" w:eastAsia="Times New Roman" w:hAnsi="Times New Roman" w:cs="Times New Roman"/>
            <w:sz w:val="24"/>
            <w:szCs w:val="24"/>
          </w:rPr>
          <w:t xml:space="preserve"> for </w:t>
        </w:r>
      </w:ins>
      <w:ins w:id="209" w:author="Clay Arango" w:date="2019-10-01T14:53:00Z">
        <w:r>
          <w:rPr>
            <w:rFonts w:ascii="Times New Roman" w:eastAsia="Times New Roman" w:hAnsi="Times New Roman" w:cs="Times New Roman"/>
            <w:sz w:val="24"/>
            <w:szCs w:val="24"/>
          </w:rPr>
          <w:t>filtration</w:t>
        </w:r>
      </w:ins>
      <w:ins w:id="210" w:author="Clay Arango" w:date="2019-10-01T14:52:00Z">
        <w:r>
          <w:rPr>
            <w:rFonts w:ascii="Times New Roman" w:eastAsia="Times New Roman" w:hAnsi="Times New Roman" w:cs="Times New Roman"/>
            <w:sz w:val="24"/>
            <w:szCs w:val="24"/>
          </w:rPr>
          <w:t xml:space="preserve"> </w:t>
        </w:r>
      </w:ins>
      <w:del w:id="211" w:author="Clay Arango" w:date="2019-10-01T14:53:00Z">
        <w:r w:rsidR="008E20B1" w:rsidDel="000A7E0C">
          <w:rPr>
            <w:rFonts w:ascii="Times New Roman" w:eastAsia="Times New Roman" w:hAnsi="Times New Roman" w:cs="Times New Roman"/>
            <w:sz w:val="24"/>
            <w:szCs w:val="24"/>
          </w:rPr>
          <w:delText xml:space="preserve">, filtered through </w:delText>
        </w:r>
      </w:del>
      <w:ins w:id="212" w:author="Clay Arango" w:date="2019-10-01T14:53:00Z">
        <w:r>
          <w:rPr>
            <w:rFonts w:ascii="Times New Roman" w:eastAsia="Times New Roman" w:hAnsi="Times New Roman" w:cs="Times New Roman"/>
            <w:sz w:val="24"/>
            <w:szCs w:val="24"/>
          </w:rPr>
          <w:t xml:space="preserve">using </w:t>
        </w:r>
      </w:ins>
      <w:r w:rsidR="008E20B1">
        <w:rPr>
          <w:rFonts w:ascii="Times New Roman" w:eastAsia="Times New Roman" w:hAnsi="Times New Roman" w:cs="Times New Roman"/>
          <w:sz w:val="24"/>
          <w:szCs w:val="24"/>
        </w:rPr>
        <w:t xml:space="preserve">a </w:t>
      </w:r>
      <w:del w:id="213" w:author="Clay Arango" w:date="2019-10-01T14:53:00Z">
        <w:r w:rsidR="008E20B1" w:rsidDel="000A7E0C">
          <w:rPr>
            <w:rFonts w:ascii="Times New Roman" w:eastAsia="Times New Roman" w:hAnsi="Times New Roman" w:cs="Times New Roman"/>
            <w:sz w:val="24"/>
            <w:szCs w:val="24"/>
          </w:rPr>
          <w:delText>0.5</w:delText>
        </w:r>
      </w:del>
      <w:ins w:id="214" w:author="Clay Arango" w:date="2019-10-01T14:53:00Z">
        <w:r>
          <w:rPr>
            <w:rFonts w:ascii="Times New Roman" w:eastAsia="Times New Roman" w:hAnsi="Times New Roman" w:cs="Times New Roman"/>
            <w:sz w:val="24"/>
            <w:szCs w:val="24"/>
          </w:rPr>
          <w:t xml:space="preserve">1.0 </w:t>
        </w:r>
      </w:ins>
      <w:proofErr w:type="spellStart"/>
      <w:r w:rsidR="008E20B1">
        <w:rPr>
          <w:rFonts w:ascii="Times New Roman" w:eastAsia="Times New Roman" w:hAnsi="Times New Roman" w:cs="Times New Roman"/>
          <w:sz w:val="24"/>
          <w:szCs w:val="24"/>
        </w:rPr>
        <w:t>μm</w:t>
      </w:r>
      <w:proofErr w:type="spellEnd"/>
      <w:r w:rsidR="008E20B1">
        <w:rPr>
          <w:rFonts w:ascii="Times New Roman" w:eastAsia="Times New Roman" w:hAnsi="Times New Roman" w:cs="Times New Roman"/>
          <w:sz w:val="24"/>
          <w:szCs w:val="24"/>
        </w:rPr>
        <w:t xml:space="preserve"> </w:t>
      </w:r>
      <w:del w:id="215" w:author="Clay Arango" w:date="2019-10-01T14:53:00Z">
        <w:r w:rsidR="008E20B1" w:rsidDel="000A7E0C">
          <w:rPr>
            <w:rFonts w:ascii="Times New Roman" w:eastAsia="Times New Roman" w:hAnsi="Times New Roman" w:cs="Times New Roman"/>
            <w:sz w:val="24"/>
            <w:szCs w:val="24"/>
          </w:rPr>
          <w:delText xml:space="preserve">fiberglass </w:delText>
        </w:r>
      </w:del>
      <w:ins w:id="216" w:author="Clay Arango" w:date="2019-10-01T14:53:00Z">
        <w:r>
          <w:rPr>
            <w:rFonts w:ascii="Times New Roman" w:eastAsia="Times New Roman" w:hAnsi="Times New Roman" w:cs="Times New Roman"/>
            <w:sz w:val="24"/>
            <w:szCs w:val="24"/>
          </w:rPr>
          <w:t xml:space="preserve">glass fiber </w:t>
        </w:r>
      </w:ins>
      <w:r w:rsidR="008E20B1">
        <w:rPr>
          <w:rFonts w:ascii="Times New Roman" w:eastAsia="Times New Roman" w:hAnsi="Times New Roman" w:cs="Times New Roman"/>
          <w:sz w:val="24"/>
          <w:szCs w:val="24"/>
        </w:rPr>
        <w:t>filter</w:t>
      </w:r>
      <w:del w:id="217" w:author="Clay Arango" w:date="2019-10-01T14:53:00Z">
        <w:r w:rsidR="008E20B1" w:rsidDel="000A7E0C">
          <w:rPr>
            <w:rFonts w:ascii="Times New Roman" w:eastAsia="Times New Roman" w:hAnsi="Times New Roman" w:cs="Times New Roman"/>
            <w:sz w:val="24"/>
            <w:szCs w:val="24"/>
          </w:rPr>
          <w:delText xml:space="preserve"> using vacuum filtration</w:delText>
        </w:r>
      </w:del>
      <w:r w:rsidR="008E20B1">
        <w:rPr>
          <w:rFonts w:ascii="Times New Roman" w:eastAsia="Times New Roman" w:hAnsi="Times New Roman" w:cs="Times New Roman"/>
          <w:sz w:val="24"/>
          <w:szCs w:val="24"/>
        </w:rPr>
        <w:t xml:space="preserve">. </w:t>
      </w:r>
      <w:del w:id="218" w:author="Clay Arango" w:date="2019-10-01T14:53:00Z">
        <w:r w:rsidR="008E20B1" w:rsidDel="000A7E0C">
          <w:rPr>
            <w:rFonts w:ascii="Times New Roman" w:eastAsia="Times New Roman" w:hAnsi="Times New Roman" w:cs="Times New Roman"/>
            <w:sz w:val="24"/>
            <w:szCs w:val="24"/>
          </w:rPr>
          <w:delText xml:space="preserve">The volume of each collector was also measured in order to calculation mg of nutrient per L of water. </w:delText>
        </w:r>
      </w:del>
      <w:r w:rsidR="008E20B1">
        <w:rPr>
          <w:rFonts w:ascii="Times New Roman" w:eastAsia="Times New Roman" w:hAnsi="Times New Roman" w:cs="Times New Roman"/>
          <w:sz w:val="24"/>
          <w:szCs w:val="24"/>
        </w:rPr>
        <w:t xml:space="preserve">Samples were frozen until </w:t>
      </w:r>
      <w:ins w:id="219" w:author="Clay Arango" w:date="2019-10-01T14:53:00Z">
        <w:r>
          <w:rPr>
            <w:rFonts w:ascii="Times New Roman" w:eastAsia="Times New Roman" w:hAnsi="Times New Roman" w:cs="Times New Roman"/>
            <w:sz w:val="24"/>
            <w:szCs w:val="24"/>
          </w:rPr>
          <w:t xml:space="preserve">later water chemistry </w:t>
        </w:r>
      </w:ins>
      <w:r w:rsidR="008E20B1">
        <w:rPr>
          <w:rFonts w:ascii="Times New Roman" w:eastAsia="Times New Roman" w:hAnsi="Times New Roman" w:cs="Times New Roman"/>
          <w:sz w:val="24"/>
          <w:szCs w:val="24"/>
        </w:rPr>
        <w:t xml:space="preserve">analysis. </w:t>
      </w:r>
      <w:commentRangeEnd w:id="151"/>
      <w:r w:rsidR="008E20B1">
        <w:rPr>
          <w:rStyle w:val="CommentReference"/>
        </w:rPr>
        <w:commentReference w:id="151"/>
      </w:r>
      <w:ins w:id="220" w:author="Clay Arango" w:date="2019-10-01T14:43:00Z">
        <w:r w:rsidR="00231C18" w:rsidRPr="00231C18">
          <w:rPr>
            <w:rFonts w:ascii="Times New Roman" w:eastAsia="Times New Roman" w:hAnsi="Times New Roman" w:cs="Times New Roman"/>
            <w:sz w:val="24"/>
            <w:szCs w:val="24"/>
          </w:rPr>
          <w:t xml:space="preserve"> </w:t>
        </w:r>
      </w:ins>
    </w:p>
    <w:p w14:paraId="639A3AEB" w14:textId="6828DFED" w:rsidR="008E20B1" w:rsidRDefault="00231C18" w:rsidP="008E20B1">
      <w:pPr>
        <w:spacing w:after="200" w:line="480" w:lineRule="auto"/>
        <w:ind w:firstLine="720"/>
        <w:rPr>
          <w:ins w:id="221" w:author="Clay Arango" w:date="2018-07-17T11:21:00Z"/>
          <w:rFonts w:ascii="Times New Roman" w:eastAsia="Times New Roman" w:hAnsi="Times New Roman" w:cs="Times New Roman"/>
          <w:sz w:val="24"/>
          <w:szCs w:val="24"/>
        </w:rPr>
      </w:pPr>
      <w:commentRangeStart w:id="222"/>
      <w:ins w:id="223" w:author="Clay Arango" w:date="2019-10-01T14:43:00Z">
        <w:r>
          <w:rPr>
            <w:rFonts w:ascii="Times New Roman" w:eastAsia="Times New Roman" w:hAnsi="Times New Roman" w:cs="Times New Roman"/>
            <w:sz w:val="24"/>
            <w:szCs w:val="24"/>
          </w:rPr>
          <w:t xml:space="preserve">In order to differentiate nutrients in </w:t>
        </w:r>
      </w:ins>
      <w:ins w:id="224" w:author="Clay Arango" w:date="2019-10-01T14:54:00Z">
        <w:r w:rsidR="000A7E0C">
          <w:rPr>
            <w:rFonts w:ascii="Times New Roman" w:eastAsia="Times New Roman" w:hAnsi="Times New Roman" w:cs="Times New Roman"/>
            <w:sz w:val="24"/>
            <w:szCs w:val="24"/>
          </w:rPr>
          <w:t xml:space="preserve">bulk </w:t>
        </w:r>
      </w:ins>
      <w:ins w:id="225" w:author="Clay Arango" w:date="2019-10-01T14:43:00Z">
        <w:r>
          <w:rPr>
            <w:rFonts w:ascii="Times New Roman" w:eastAsia="Times New Roman" w:hAnsi="Times New Roman" w:cs="Times New Roman"/>
            <w:sz w:val="24"/>
            <w:szCs w:val="24"/>
          </w:rPr>
          <w:t>rainfall compared to throughfall</w:t>
        </w:r>
      </w:ins>
      <w:ins w:id="226" w:author="Clay Arango" w:date="2019-10-01T14:54:00Z">
        <w:r w:rsidR="000A7E0C">
          <w:rPr>
            <w:rFonts w:ascii="Times New Roman" w:eastAsia="Times New Roman" w:hAnsi="Times New Roman" w:cs="Times New Roman"/>
            <w:sz w:val="24"/>
            <w:szCs w:val="24"/>
          </w:rPr>
          <w:t xml:space="preserve"> that had percolated through the canopy</w:t>
        </w:r>
      </w:ins>
      <w:ins w:id="227" w:author="Clay Arango" w:date="2019-10-01T14:43:00Z">
        <w:r>
          <w:rPr>
            <w:rFonts w:ascii="Times New Roman" w:eastAsia="Times New Roman" w:hAnsi="Times New Roman" w:cs="Times New Roman"/>
            <w:sz w:val="24"/>
            <w:szCs w:val="24"/>
          </w:rPr>
          <w:t xml:space="preserve">, a total of four rainfall collectors were set up in areas with no canopy cover, two in the low budworm study sites and two in the high budworm study sites. </w:t>
        </w:r>
      </w:ins>
      <w:del w:id="228" w:author="Clay Arango" w:date="2019-10-01T14:55:00Z">
        <w:r w:rsidR="008E20B1" w:rsidDel="000A7E0C">
          <w:rPr>
            <w:rFonts w:ascii="Times New Roman" w:eastAsia="Times New Roman" w:hAnsi="Times New Roman" w:cs="Times New Roman"/>
            <w:sz w:val="24"/>
            <w:szCs w:val="24"/>
          </w:rPr>
          <w:delText>Throughfall collectors were taken down just before snowpack and redeployed just after snowmelt to prevent damage to the apparatus.</w:delText>
        </w:r>
      </w:del>
      <w:commentRangeEnd w:id="222"/>
      <w:r w:rsidR="00BC450D">
        <w:rPr>
          <w:rStyle w:val="CommentReference"/>
        </w:rPr>
        <w:commentReference w:id="222"/>
      </w:r>
    </w:p>
    <w:p w14:paraId="4DA73E11" w14:textId="77777777" w:rsidR="00190740" w:rsidRPr="00A62A66" w:rsidRDefault="00190740" w:rsidP="001E24E6">
      <w:pPr>
        <w:spacing w:after="200" w:line="480" w:lineRule="auto"/>
        <w:rPr>
          <w:rFonts w:ascii="Times New Roman" w:eastAsia="Times New Roman" w:hAnsi="Times New Roman" w:cs="Times New Roman"/>
          <w:sz w:val="24"/>
          <w:szCs w:val="24"/>
          <w:u w:val="single"/>
        </w:rPr>
      </w:pPr>
      <w:r w:rsidRPr="00A62A66">
        <w:rPr>
          <w:rFonts w:ascii="Times New Roman" w:eastAsia="Times New Roman" w:hAnsi="Times New Roman" w:cs="Times New Roman"/>
          <w:sz w:val="24"/>
          <w:szCs w:val="24"/>
          <w:u w:val="single"/>
        </w:rPr>
        <w:t>Frass and Litter Measurements</w:t>
      </w:r>
    </w:p>
    <w:p w14:paraId="2404E68C" w14:textId="15BCB136" w:rsidR="00190740" w:rsidRDefault="00190740" w:rsidP="0019074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del w:id="229" w:author="Clay Arango" w:date="2019-10-01T14:55:00Z">
        <w:r w:rsidDel="000A7E0C">
          <w:rPr>
            <w:rFonts w:ascii="Times New Roman" w:eastAsia="Times New Roman" w:hAnsi="Times New Roman" w:cs="Times New Roman"/>
            <w:sz w:val="24"/>
            <w:szCs w:val="24"/>
          </w:rPr>
          <w:delText xml:space="preserve">To quantify what was considered a highly </w:delText>
        </w:r>
        <w:commentRangeStart w:id="230"/>
        <w:r w:rsidDel="000A7E0C">
          <w:rPr>
            <w:rFonts w:ascii="Times New Roman" w:eastAsia="Times New Roman" w:hAnsi="Times New Roman" w:cs="Times New Roman"/>
            <w:sz w:val="24"/>
            <w:szCs w:val="24"/>
          </w:rPr>
          <w:delText xml:space="preserve">impacted </w:delText>
        </w:r>
      </w:del>
      <w:commentRangeEnd w:id="230"/>
      <w:r w:rsidR="000A7E0C">
        <w:rPr>
          <w:rStyle w:val="CommentReference"/>
        </w:rPr>
        <w:commentReference w:id="230"/>
      </w:r>
      <w:del w:id="231" w:author="Clay Arango" w:date="2019-10-01T14:55:00Z">
        <w:r w:rsidDel="000A7E0C">
          <w:rPr>
            <w:rFonts w:ascii="Times New Roman" w:eastAsia="Times New Roman" w:hAnsi="Times New Roman" w:cs="Times New Roman"/>
            <w:sz w:val="24"/>
            <w:szCs w:val="24"/>
          </w:rPr>
          <w:delText>site vs a lowly impacted site</w:delText>
        </w:r>
      </w:del>
      <w:ins w:id="232" w:author="Clay Arango" w:date="2019-10-01T14:55:00Z">
        <w:r w:rsidR="000A7E0C">
          <w:rPr>
            <w:rFonts w:ascii="Times New Roman" w:eastAsia="Times New Roman" w:hAnsi="Times New Roman" w:cs="Times New Roman"/>
            <w:sz w:val="24"/>
            <w:szCs w:val="24"/>
          </w:rPr>
          <w:t xml:space="preserve">To ensure a qualitative difference between </w:t>
        </w:r>
      </w:ins>
      <w:ins w:id="233" w:author="Clay Arango" w:date="2019-10-01T14:56:00Z">
        <w:r w:rsidR="000A7E0C">
          <w:rPr>
            <w:rFonts w:ascii="Times New Roman" w:eastAsia="Times New Roman" w:hAnsi="Times New Roman" w:cs="Times New Roman"/>
            <w:sz w:val="24"/>
            <w:szCs w:val="24"/>
          </w:rPr>
          <w:t xml:space="preserve">low and </w:t>
        </w:r>
      </w:ins>
      <w:ins w:id="234" w:author="Clay Arango" w:date="2019-10-01T14:55:00Z">
        <w:r w:rsidR="000A7E0C">
          <w:rPr>
            <w:rFonts w:ascii="Times New Roman" w:eastAsia="Times New Roman" w:hAnsi="Times New Roman" w:cs="Times New Roman"/>
            <w:sz w:val="24"/>
            <w:szCs w:val="24"/>
          </w:rPr>
          <w:t xml:space="preserve">high </w:t>
        </w:r>
      </w:ins>
      <w:ins w:id="235" w:author="Clay Arango" w:date="2019-10-01T14:56:00Z">
        <w:r w:rsidR="000A7E0C">
          <w:rPr>
            <w:rFonts w:ascii="Times New Roman" w:eastAsia="Times New Roman" w:hAnsi="Times New Roman" w:cs="Times New Roman"/>
            <w:sz w:val="24"/>
            <w:szCs w:val="24"/>
          </w:rPr>
          <w:t>budworm herbivory</w:t>
        </w:r>
      </w:ins>
      <w:r>
        <w:rPr>
          <w:rFonts w:ascii="Times New Roman" w:eastAsia="Times New Roman" w:hAnsi="Times New Roman" w:cs="Times New Roman"/>
          <w:sz w:val="24"/>
          <w:szCs w:val="24"/>
        </w:rPr>
        <w:t>, frass was collected</w:t>
      </w:r>
      <w:ins w:id="236" w:author="Clay Arango" w:date="2019-10-01T14:56:00Z">
        <w:r w:rsidR="000A7E0C">
          <w:rPr>
            <w:rFonts w:ascii="Times New Roman" w:eastAsia="Times New Roman" w:hAnsi="Times New Roman" w:cs="Times New Roman"/>
            <w:sz w:val="24"/>
            <w:szCs w:val="24"/>
          </w:rPr>
          <w:t xml:space="preserve"> at </w:t>
        </w:r>
        <w:r w:rsidR="000A7E0C">
          <w:rPr>
            <w:rFonts w:ascii="Times New Roman" w:eastAsia="Times New Roman" w:hAnsi="Times New Roman" w:cs="Times New Roman"/>
            <w:sz w:val="24"/>
            <w:szCs w:val="24"/>
          </w:rPr>
          <w:lastRenderedPageBreak/>
          <w:t>each site</w:t>
        </w:r>
      </w:ins>
      <w:r>
        <w:rPr>
          <w:rFonts w:ascii="Times New Roman" w:eastAsia="Times New Roman" w:hAnsi="Times New Roman" w:cs="Times New Roman"/>
          <w:sz w:val="24"/>
          <w:szCs w:val="24"/>
        </w:rPr>
        <w:t xml:space="preserve">. Funnels </w:t>
      </w:r>
      <w:del w:id="237" w:author="Clay Arango" w:date="2019-10-01T14:57:00Z">
        <w:r w:rsidDel="000A7E0C">
          <w:rPr>
            <w:rFonts w:ascii="Times New Roman" w:eastAsia="Times New Roman" w:hAnsi="Times New Roman" w:cs="Times New Roman"/>
            <w:sz w:val="24"/>
            <w:szCs w:val="24"/>
          </w:rPr>
          <w:delText>with a</w:delText>
        </w:r>
      </w:del>
      <w:ins w:id="238" w:author="Clay Arango" w:date="2019-10-01T14:57:00Z">
        <w:r w:rsidR="000A7E0C">
          <w:rPr>
            <w:rFonts w:ascii="Times New Roman" w:eastAsia="Times New Roman" w:hAnsi="Times New Roman" w:cs="Times New Roman"/>
            <w:sz w:val="24"/>
            <w:szCs w:val="24"/>
          </w:rPr>
          <w:t>of</w:t>
        </w:r>
      </w:ins>
      <w:r>
        <w:rPr>
          <w:rFonts w:ascii="Times New Roman" w:eastAsia="Times New Roman" w:hAnsi="Times New Roman" w:cs="Times New Roman"/>
          <w:sz w:val="24"/>
          <w:szCs w:val="24"/>
        </w:rPr>
        <w:t xml:space="preserve"> </w:t>
      </w:r>
      <w:r w:rsidR="00363E83">
        <w:rPr>
          <w:rFonts w:ascii="Times New Roman" w:eastAsia="Times New Roman" w:hAnsi="Times New Roman" w:cs="Times New Roman"/>
          <w:sz w:val="24"/>
          <w:szCs w:val="24"/>
        </w:rPr>
        <w:t>0.25</w:t>
      </w:r>
      <w:ins w:id="239" w:author="Clay Arango" w:date="2019-10-01T14:57:00Z">
        <w:r w:rsidR="000A7E0C">
          <w:rPr>
            <w:rFonts w:ascii="Times New Roman" w:eastAsia="Times New Roman" w:hAnsi="Times New Roman" w:cs="Times New Roman"/>
            <w:sz w:val="24"/>
            <w:szCs w:val="24"/>
          </w:rPr>
          <w:t xml:space="preserve"> </w:t>
        </w:r>
      </w:ins>
      <w:r w:rsidR="00363E83">
        <w:rPr>
          <w:rFonts w:ascii="Times New Roman" w:eastAsia="Times New Roman" w:hAnsi="Times New Roman" w:cs="Times New Roman"/>
          <w:sz w:val="24"/>
          <w:szCs w:val="24"/>
        </w:rPr>
        <w:t>m</w:t>
      </w:r>
      <w:r w:rsidR="00363E8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diameter made of tarp and garden hose connected to a one </w:t>
      </w:r>
      <w:del w:id="240" w:author="Clay Arango" w:date="2019-10-01T14:57:00Z">
        <w:r w:rsidDel="000A7E0C">
          <w:rPr>
            <w:rFonts w:ascii="Times New Roman" w:eastAsia="Times New Roman" w:hAnsi="Times New Roman" w:cs="Times New Roman"/>
            <w:sz w:val="24"/>
            <w:szCs w:val="24"/>
          </w:rPr>
          <w:delText xml:space="preserve">liter </w:delText>
        </w:r>
      </w:del>
      <w:ins w:id="241" w:author="Clay Arango" w:date="2019-10-01T14:57:00Z">
        <w:r w:rsidR="000A7E0C">
          <w:rPr>
            <w:rFonts w:ascii="Times New Roman" w:eastAsia="Times New Roman" w:hAnsi="Times New Roman" w:cs="Times New Roman"/>
            <w:sz w:val="24"/>
            <w:szCs w:val="24"/>
          </w:rPr>
          <w:t xml:space="preserve">L </w:t>
        </w:r>
      </w:ins>
      <w:r>
        <w:rPr>
          <w:rFonts w:ascii="Times New Roman" w:eastAsia="Times New Roman" w:hAnsi="Times New Roman" w:cs="Times New Roman"/>
          <w:sz w:val="24"/>
          <w:szCs w:val="24"/>
        </w:rPr>
        <w:t xml:space="preserve">Nalgene bottle were </w:t>
      </w:r>
      <w:del w:id="242" w:author="Clay Arango" w:date="2019-10-01T14:57:00Z">
        <w:r w:rsidDel="000A7E0C">
          <w:rPr>
            <w:rFonts w:ascii="Times New Roman" w:eastAsia="Times New Roman" w:hAnsi="Times New Roman" w:cs="Times New Roman"/>
            <w:sz w:val="24"/>
            <w:szCs w:val="24"/>
          </w:rPr>
          <w:delText xml:space="preserve">placed on the ground </w:delText>
        </w:r>
      </w:del>
      <w:ins w:id="243" w:author="Clay Arango" w:date="2019-10-01T14:57:00Z">
        <w:r w:rsidR="000A7E0C">
          <w:rPr>
            <w:rFonts w:ascii="Times New Roman" w:eastAsia="Times New Roman" w:hAnsi="Times New Roman" w:cs="Times New Roman"/>
            <w:sz w:val="24"/>
            <w:szCs w:val="24"/>
          </w:rPr>
          <w:t xml:space="preserve">set up </w:t>
        </w:r>
      </w:ins>
      <w:r>
        <w:rPr>
          <w:rFonts w:ascii="Times New Roman" w:eastAsia="Times New Roman" w:hAnsi="Times New Roman" w:cs="Times New Roman"/>
          <w:sz w:val="24"/>
          <w:szCs w:val="24"/>
        </w:rPr>
        <w:t xml:space="preserve">under trees </w:t>
      </w:r>
      <w:del w:id="244" w:author="Clay Arango" w:date="2019-10-01T14:57:00Z">
        <w:r w:rsidDel="000A7E0C">
          <w:rPr>
            <w:rFonts w:ascii="Times New Roman" w:eastAsia="Times New Roman" w:hAnsi="Times New Roman" w:cs="Times New Roman"/>
            <w:sz w:val="24"/>
            <w:szCs w:val="24"/>
          </w:rPr>
          <w:delText>affected by budworms</w:delText>
        </w:r>
      </w:del>
      <w:ins w:id="245" w:author="Clay Arango" w:date="2019-10-01T14:57:00Z">
        <w:r w:rsidR="000A7E0C">
          <w:rPr>
            <w:rFonts w:ascii="Times New Roman" w:eastAsia="Times New Roman" w:hAnsi="Times New Roman" w:cs="Times New Roman"/>
            <w:sz w:val="24"/>
            <w:szCs w:val="24"/>
          </w:rPr>
          <w:t>at each site</w:t>
        </w:r>
      </w:ins>
      <w:r>
        <w:rPr>
          <w:rFonts w:ascii="Times New Roman" w:eastAsia="Times New Roman" w:hAnsi="Times New Roman" w:cs="Times New Roman"/>
          <w:sz w:val="24"/>
          <w:szCs w:val="24"/>
        </w:rPr>
        <w:t xml:space="preserve">. </w:t>
      </w:r>
      <w:r w:rsidR="00363E83">
        <w:rPr>
          <w:rFonts w:ascii="Times New Roman" w:eastAsia="Times New Roman" w:hAnsi="Times New Roman" w:cs="Times New Roman"/>
          <w:sz w:val="24"/>
          <w:szCs w:val="24"/>
        </w:rPr>
        <w:t xml:space="preserve">These were sampled </w:t>
      </w:r>
      <w:ins w:id="246" w:author="Clay Arango" w:date="2019-10-01T14:58:00Z">
        <w:r w:rsidR="000A7E0C">
          <w:rPr>
            <w:rFonts w:ascii="Times New Roman" w:eastAsia="Times New Roman" w:hAnsi="Times New Roman" w:cs="Times New Roman"/>
            <w:sz w:val="24"/>
            <w:szCs w:val="24"/>
          </w:rPr>
          <w:t xml:space="preserve">regularly </w:t>
        </w:r>
      </w:ins>
      <w:del w:id="247" w:author="Clay Arango" w:date="2019-10-01T14:58:00Z">
        <w:r w:rsidR="00363E83" w:rsidDel="000A7E0C">
          <w:rPr>
            <w:rFonts w:ascii="Times New Roman" w:eastAsia="Times New Roman" w:hAnsi="Times New Roman" w:cs="Times New Roman"/>
            <w:sz w:val="24"/>
            <w:szCs w:val="24"/>
          </w:rPr>
          <w:delText xml:space="preserve">monthly </w:delText>
        </w:r>
      </w:del>
      <w:ins w:id="248" w:author="Clay Arango" w:date="2019-10-01T14:58:00Z">
        <w:r w:rsidR="000A7E0C">
          <w:rPr>
            <w:rFonts w:ascii="Times New Roman" w:eastAsia="Times New Roman" w:hAnsi="Times New Roman" w:cs="Times New Roman"/>
            <w:sz w:val="24"/>
            <w:szCs w:val="24"/>
          </w:rPr>
          <w:t xml:space="preserve">during budworm feeding and less periodically after feeding and </w:t>
        </w:r>
      </w:ins>
      <w:r w:rsidR="00363E83">
        <w:rPr>
          <w:rFonts w:ascii="Times New Roman" w:eastAsia="Times New Roman" w:hAnsi="Times New Roman" w:cs="Times New Roman"/>
          <w:sz w:val="24"/>
          <w:szCs w:val="24"/>
        </w:rPr>
        <w:t xml:space="preserve">until snowpack. </w:t>
      </w:r>
      <w:moveToRangeStart w:id="249" w:author="Clay Arango" w:date="2019-10-01T15:04:00Z" w:name="move20834700"/>
      <w:commentRangeStart w:id="250"/>
      <w:moveTo w:id="251" w:author="Clay Arango" w:date="2019-10-01T15:04:00Z">
        <w:r w:rsidR="00BC450D">
          <w:rPr>
            <w:rFonts w:ascii="Times New Roman" w:eastAsia="Times New Roman" w:hAnsi="Times New Roman" w:cs="Times New Roman"/>
            <w:sz w:val="24"/>
            <w:szCs w:val="24"/>
          </w:rPr>
          <w:t xml:space="preserve">The funnel collected all frass that fell, as well as all litter. The collection was dried, sorted, and then weighed. </w:t>
        </w:r>
      </w:moveTo>
      <w:moveToRangeEnd w:id="249"/>
      <w:commentRangeEnd w:id="250"/>
      <w:r w:rsidR="00BC450D">
        <w:rPr>
          <w:rStyle w:val="CommentReference"/>
        </w:rPr>
        <w:commentReference w:id="250"/>
      </w:r>
      <w:del w:id="252" w:author="Clay Arango" w:date="2019-10-01T14:58:00Z">
        <w:r w:rsidR="00363E83" w:rsidDel="000A7E0C">
          <w:rPr>
            <w:rFonts w:ascii="Times New Roman" w:eastAsia="Times New Roman" w:hAnsi="Times New Roman" w:cs="Times New Roman"/>
            <w:sz w:val="24"/>
            <w:szCs w:val="24"/>
          </w:rPr>
          <w:delText xml:space="preserve">Frass collectors were taken down during the winter months to prevent damage, and </w:delText>
        </w:r>
      </w:del>
      <w:ins w:id="253" w:author="Clay Arango" w:date="2019-10-01T14:58:00Z">
        <w:r w:rsidR="000A7E0C">
          <w:rPr>
            <w:rFonts w:ascii="Times New Roman" w:eastAsia="Times New Roman" w:hAnsi="Times New Roman" w:cs="Times New Roman"/>
            <w:sz w:val="24"/>
            <w:szCs w:val="24"/>
          </w:rPr>
          <w:t xml:space="preserve">Unfortunately, </w:t>
        </w:r>
      </w:ins>
      <w:del w:id="254" w:author="Clay Arango" w:date="2019-10-01T14:59:00Z">
        <w:r w:rsidR="00363E83" w:rsidDel="000A7E0C">
          <w:rPr>
            <w:rFonts w:ascii="Times New Roman" w:eastAsia="Times New Roman" w:hAnsi="Times New Roman" w:cs="Times New Roman"/>
            <w:sz w:val="24"/>
            <w:szCs w:val="24"/>
          </w:rPr>
          <w:delText xml:space="preserve">due to </w:delText>
        </w:r>
      </w:del>
      <w:ins w:id="255" w:author="Clay Arango" w:date="2019-10-01T14:59:00Z">
        <w:r w:rsidR="000A7E0C">
          <w:rPr>
            <w:rFonts w:ascii="Times New Roman" w:eastAsia="Times New Roman" w:hAnsi="Times New Roman" w:cs="Times New Roman"/>
            <w:sz w:val="24"/>
            <w:szCs w:val="24"/>
          </w:rPr>
          <w:t xml:space="preserve">because of </w:t>
        </w:r>
      </w:ins>
      <w:r w:rsidR="00363E83">
        <w:rPr>
          <w:rFonts w:ascii="Times New Roman" w:eastAsia="Times New Roman" w:hAnsi="Times New Roman" w:cs="Times New Roman"/>
          <w:sz w:val="24"/>
          <w:szCs w:val="24"/>
        </w:rPr>
        <w:t xml:space="preserve">frequent rains </w:t>
      </w:r>
      <w:del w:id="256" w:author="Clay Arango" w:date="2019-10-01T14:58:00Z">
        <w:r w:rsidR="00363E83" w:rsidDel="000A7E0C">
          <w:rPr>
            <w:rFonts w:ascii="Times New Roman" w:eastAsia="Times New Roman" w:hAnsi="Times New Roman" w:cs="Times New Roman"/>
            <w:sz w:val="24"/>
            <w:szCs w:val="24"/>
          </w:rPr>
          <w:delText xml:space="preserve">in the spring months of </w:delText>
        </w:r>
      </w:del>
      <w:ins w:id="257" w:author="Clay Arango" w:date="2019-10-01T14:58:00Z">
        <w:r w:rsidR="000A7E0C">
          <w:rPr>
            <w:rFonts w:ascii="Times New Roman" w:eastAsia="Times New Roman" w:hAnsi="Times New Roman" w:cs="Times New Roman"/>
            <w:sz w:val="24"/>
            <w:szCs w:val="24"/>
          </w:rPr>
          <w:t xml:space="preserve">during feeding in </w:t>
        </w:r>
      </w:ins>
      <w:r w:rsidR="00363E83">
        <w:rPr>
          <w:rFonts w:ascii="Times New Roman" w:eastAsia="Times New Roman" w:hAnsi="Times New Roman" w:cs="Times New Roman"/>
          <w:sz w:val="24"/>
          <w:szCs w:val="24"/>
        </w:rPr>
        <w:t xml:space="preserve">2016, no data is available due to samples decomposing before they could be collected and measured. </w:t>
      </w:r>
      <w:moveFromRangeStart w:id="258" w:author="Clay Arango" w:date="2019-10-01T15:04:00Z" w:name="move20834700"/>
      <w:moveFrom w:id="259" w:author="Clay Arango" w:date="2019-10-01T15:04:00Z">
        <w:r w:rsidDel="00BC450D">
          <w:rPr>
            <w:rFonts w:ascii="Times New Roman" w:eastAsia="Times New Roman" w:hAnsi="Times New Roman" w:cs="Times New Roman"/>
            <w:sz w:val="24"/>
            <w:szCs w:val="24"/>
          </w:rPr>
          <w:t xml:space="preserve">The funnel collected all frass that fell, as well as all litter. The collection was dried, sorted, and then weighed. </w:t>
        </w:r>
      </w:moveFrom>
      <w:moveFromRangeEnd w:id="258"/>
    </w:p>
    <w:p w14:paraId="5BFFC012" w14:textId="77777777" w:rsidR="00190740" w:rsidRDefault="00190740">
      <w:pPr>
        <w:spacing w:after="200" w:line="480" w:lineRule="auto"/>
        <w:ind w:firstLine="720"/>
        <w:rPr>
          <w:ins w:id="260" w:author="Clay Arango" w:date="2018-07-17T10:07:00Z"/>
          <w:rFonts w:ascii="Times New Roman" w:eastAsia="Times New Roman" w:hAnsi="Times New Roman" w:cs="Times New Roman"/>
          <w:sz w:val="24"/>
          <w:szCs w:val="24"/>
        </w:rPr>
      </w:pPr>
    </w:p>
    <w:p w14:paraId="4FEE8970" w14:textId="060E2833" w:rsidR="0050752A" w:rsidRPr="001E24E6" w:rsidRDefault="00BC450D" w:rsidP="001E24E6">
      <w:pPr>
        <w:spacing w:after="200" w:line="480" w:lineRule="auto"/>
        <w:rPr>
          <w:rFonts w:ascii="Times New Roman" w:eastAsia="Times New Roman" w:hAnsi="Times New Roman" w:cs="Times New Roman"/>
          <w:sz w:val="24"/>
          <w:szCs w:val="24"/>
          <w:u w:val="single"/>
        </w:rPr>
      </w:pPr>
      <w:ins w:id="261" w:author="Clay Arango" w:date="2019-10-01T15:05:00Z">
        <w:r>
          <w:rPr>
            <w:rFonts w:ascii="Times New Roman" w:eastAsia="Times New Roman" w:hAnsi="Times New Roman" w:cs="Times New Roman"/>
            <w:sz w:val="24"/>
            <w:szCs w:val="24"/>
            <w:u w:val="single"/>
          </w:rPr>
          <w:t xml:space="preserve">Litter </w:t>
        </w:r>
      </w:ins>
      <w:del w:id="262" w:author="Clay Arango" w:date="2019-10-01T15:05:00Z">
        <w:r w:rsidR="0050752A" w:rsidRPr="001E24E6" w:rsidDel="00BC450D">
          <w:rPr>
            <w:rFonts w:ascii="Times New Roman" w:eastAsia="Times New Roman" w:hAnsi="Times New Roman" w:cs="Times New Roman"/>
            <w:sz w:val="24"/>
            <w:szCs w:val="24"/>
            <w:u w:val="single"/>
          </w:rPr>
          <w:delText>D</w:delText>
        </w:r>
      </w:del>
      <w:ins w:id="263" w:author="Clay Arango" w:date="2019-10-01T15:05:00Z">
        <w:r>
          <w:rPr>
            <w:rFonts w:ascii="Times New Roman" w:eastAsia="Times New Roman" w:hAnsi="Times New Roman" w:cs="Times New Roman"/>
            <w:sz w:val="24"/>
            <w:szCs w:val="24"/>
            <w:u w:val="single"/>
          </w:rPr>
          <w:t>d</w:t>
        </w:r>
      </w:ins>
      <w:r w:rsidR="0050752A" w:rsidRPr="001E24E6">
        <w:rPr>
          <w:rFonts w:ascii="Times New Roman" w:eastAsia="Times New Roman" w:hAnsi="Times New Roman" w:cs="Times New Roman"/>
          <w:sz w:val="24"/>
          <w:szCs w:val="24"/>
          <w:u w:val="single"/>
        </w:rPr>
        <w:t>ecomposition</w:t>
      </w:r>
      <w:del w:id="264" w:author="Clay Arango" w:date="2019-10-01T15:05:00Z">
        <w:r w:rsidR="0050752A" w:rsidDel="00BC450D">
          <w:rPr>
            <w:rFonts w:ascii="Times New Roman" w:eastAsia="Times New Roman" w:hAnsi="Times New Roman" w:cs="Times New Roman"/>
            <w:sz w:val="24"/>
            <w:szCs w:val="24"/>
            <w:u w:val="single"/>
          </w:rPr>
          <w:delText xml:space="preserve"> rates</w:delText>
        </w:r>
      </w:del>
    </w:p>
    <w:p w14:paraId="0D1B5FE3" w14:textId="552858DB" w:rsidR="0050752A" w:rsidRDefault="0050752A" w:rsidP="0050752A">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replicate plot I deployed twenty 20x20cm </w:t>
      </w:r>
      <w:commentRangeStart w:id="265"/>
      <w:r>
        <w:rPr>
          <w:rFonts w:ascii="Times New Roman" w:eastAsia="Times New Roman" w:hAnsi="Times New Roman" w:cs="Times New Roman"/>
          <w:sz w:val="24"/>
          <w:szCs w:val="24"/>
        </w:rPr>
        <w:t xml:space="preserve">mesh </w:t>
      </w:r>
      <w:commentRangeEnd w:id="265"/>
      <w:r>
        <w:rPr>
          <w:rStyle w:val="CommentReference"/>
        </w:rPr>
        <w:commentReference w:id="265"/>
      </w:r>
      <w:r>
        <w:rPr>
          <w:rFonts w:ascii="Times New Roman" w:eastAsia="Times New Roman" w:hAnsi="Times New Roman" w:cs="Times New Roman"/>
          <w:sz w:val="24"/>
          <w:szCs w:val="24"/>
        </w:rPr>
        <w:t>litter bags (García-Palacios et al. 2016)</w:t>
      </w:r>
      <w:ins w:id="266" w:author="Clay Arango" w:date="2019-10-01T15:09:00Z">
        <w:r w:rsidR="00BC450D">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267" w:author="Clay Arango" w:date="2019-10-01T15:09:00Z">
        <w:r w:rsidDel="00BC450D">
          <w:rPr>
            <w:rFonts w:ascii="Times New Roman" w:eastAsia="Times New Roman" w:hAnsi="Times New Roman" w:cs="Times New Roman"/>
            <w:sz w:val="24"/>
            <w:szCs w:val="24"/>
          </w:rPr>
          <w:delText xml:space="preserve">for a total of 480 bags across all sites. </w:delText>
        </w:r>
      </w:del>
      <w:r>
        <w:rPr>
          <w:rFonts w:ascii="Times New Roman" w:eastAsia="Times New Roman" w:hAnsi="Times New Roman" w:cs="Times New Roman"/>
          <w:sz w:val="24"/>
          <w:szCs w:val="24"/>
        </w:rPr>
        <w:t xml:space="preserve">Ten </w:t>
      </w:r>
      <w:ins w:id="268" w:author="Clay Arango" w:date="2019-10-01T15:09:00Z">
        <w:r w:rsidR="00BC450D">
          <w:rPr>
            <w:rFonts w:ascii="Times New Roman" w:eastAsia="Times New Roman" w:hAnsi="Times New Roman" w:cs="Times New Roman"/>
            <w:sz w:val="24"/>
            <w:szCs w:val="24"/>
          </w:rPr>
          <w:t xml:space="preserve">of those </w:t>
        </w:r>
      </w:ins>
      <w:r>
        <w:rPr>
          <w:rFonts w:ascii="Times New Roman" w:eastAsia="Times New Roman" w:hAnsi="Times New Roman" w:cs="Times New Roman"/>
          <w:sz w:val="24"/>
          <w:szCs w:val="24"/>
        </w:rPr>
        <w:t>bags contained a</w:t>
      </w:r>
      <w:ins w:id="269" w:author="Clay Arango" w:date="2019-10-01T15:10:00Z">
        <w:r w:rsidR="00BC450D">
          <w:rPr>
            <w:rFonts w:ascii="Times New Roman" w:eastAsia="Times New Roman" w:hAnsi="Times New Roman" w:cs="Times New Roman"/>
            <w:sz w:val="24"/>
            <w:szCs w:val="24"/>
          </w:rPr>
          <w:t>n air dried</w:t>
        </w:r>
      </w:ins>
      <w:r>
        <w:rPr>
          <w:rFonts w:ascii="Times New Roman" w:eastAsia="Times New Roman" w:hAnsi="Times New Roman" w:cs="Times New Roman"/>
          <w:sz w:val="24"/>
          <w:szCs w:val="24"/>
        </w:rPr>
        <w:t xml:space="preserve"> mixed conifer needle sample of Douglas</w:t>
      </w:r>
      <w:del w:id="270" w:author="Clay Arango" w:date="2019-10-01T15:09:00Z">
        <w:r w:rsidDel="00BC450D">
          <w:rPr>
            <w:rFonts w:ascii="Times New Roman" w:eastAsia="Times New Roman" w:hAnsi="Times New Roman" w:cs="Times New Roman"/>
            <w:sz w:val="24"/>
            <w:szCs w:val="24"/>
          </w:rPr>
          <w:delText xml:space="preserve"> F</w:delText>
        </w:r>
      </w:del>
      <w:ins w:id="271" w:author="Clay Arango" w:date="2019-10-01T15:09:00Z">
        <w:r w:rsidR="00BC450D">
          <w:rPr>
            <w:rFonts w:ascii="Times New Roman" w:eastAsia="Times New Roman" w:hAnsi="Times New Roman" w:cs="Times New Roman"/>
            <w:sz w:val="24"/>
            <w:szCs w:val="24"/>
          </w:rPr>
          <w:t>-f</w:t>
        </w:r>
      </w:ins>
      <w:r>
        <w:rPr>
          <w:rFonts w:ascii="Times New Roman" w:eastAsia="Times New Roman" w:hAnsi="Times New Roman" w:cs="Times New Roman"/>
          <w:sz w:val="24"/>
          <w:szCs w:val="24"/>
        </w:rPr>
        <w:t>ir</w:t>
      </w:r>
      <w:del w:id="272" w:author="Clay Arango" w:date="2019-10-01T15:09:00Z">
        <w:r w:rsidR="001B33B9" w:rsidDel="00BC450D">
          <w:rPr>
            <w:rFonts w:ascii="Times New Roman" w:eastAsia="Times New Roman" w:hAnsi="Times New Roman" w:cs="Times New Roman"/>
            <w:sz w:val="24"/>
            <w:szCs w:val="24"/>
          </w:rPr>
          <w:delText xml:space="preserve"> (</w:delText>
        </w:r>
        <w:r w:rsidR="001B33B9" w:rsidRPr="001B33B9" w:rsidDel="00BC450D">
          <w:rPr>
            <w:rFonts w:ascii="Times New Roman" w:eastAsia="Times New Roman" w:hAnsi="Times New Roman" w:cs="Times New Roman"/>
            <w:i/>
            <w:sz w:val="24"/>
            <w:szCs w:val="24"/>
          </w:rPr>
          <w:delText>Pseudotsuga menziesii</w:delText>
        </w:r>
        <w:r w:rsidR="001B33B9" w:rsidDel="00BC450D">
          <w:rPr>
            <w:rFonts w:ascii="Times New Roman" w:eastAsia="Times New Roman" w:hAnsi="Times New Roman" w:cs="Times New Roman"/>
            <w:i/>
            <w:sz w:val="24"/>
            <w:szCs w:val="24"/>
          </w:rPr>
          <w:delText>)</w:delText>
        </w:r>
      </w:del>
      <w:r>
        <w:rPr>
          <w:rFonts w:ascii="Times New Roman" w:eastAsia="Times New Roman" w:hAnsi="Times New Roman" w:cs="Times New Roman"/>
          <w:sz w:val="24"/>
          <w:szCs w:val="24"/>
        </w:rPr>
        <w:t xml:space="preserve">, </w:t>
      </w:r>
      <w:del w:id="273" w:author="Clay Arango" w:date="2019-10-01T15:09:00Z">
        <w:r w:rsidDel="00BC450D">
          <w:rPr>
            <w:rFonts w:ascii="Times New Roman" w:eastAsia="Times New Roman" w:hAnsi="Times New Roman" w:cs="Times New Roman"/>
            <w:sz w:val="24"/>
            <w:szCs w:val="24"/>
          </w:rPr>
          <w:delText xml:space="preserve">Grand </w:delText>
        </w:r>
      </w:del>
      <w:ins w:id="274" w:author="Clay Arango" w:date="2019-10-01T15:09:00Z">
        <w:r w:rsidR="00BC450D">
          <w:rPr>
            <w:rFonts w:ascii="Times New Roman" w:eastAsia="Times New Roman" w:hAnsi="Times New Roman" w:cs="Times New Roman"/>
            <w:sz w:val="24"/>
            <w:szCs w:val="24"/>
          </w:rPr>
          <w:t xml:space="preserve">grand </w:t>
        </w:r>
      </w:ins>
      <w:del w:id="275" w:author="Clay Arango" w:date="2019-10-01T15:09:00Z">
        <w:r w:rsidDel="00BC450D">
          <w:rPr>
            <w:rFonts w:ascii="Times New Roman" w:eastAsia="Times New Roman" w:hAnsi="Times New Roman" w:cs="Times New Roman"/>
            <w:sz w:val="24"/>
            <w:szCs w:val="24"/>
          </w:rPr>
          <w:delText>Fir</w:delText>
        </w:r>
        <w:r w:rsidR="001B33B9" w:rsidDel="00BC450D">
          <w:rPr>
            <w:rFonts w:ascii="Times New Roman" w:eastAsia="Times New Roman" w:hAnsi="Times New Roman" w:cs="Times New Roman"/>
            <w:sz w:val="24"/>
            <w:szCs w:val="24"/>
          </w:rPr>
          <w:delText xml:space="preserve"> </w:delText>
        </w:r>
      </w:del>
      <w:ins w:id="276" w:author="Clay Arango" w:date="2019-10-01T15:09:00Z">
        <w:r w:rsidR="00BC450D">
          <w:rPr>
            <w:rFonts w:ascii="Times New Roman" w:eastAsia="Times New Roman" w:hAnsi="Times New Roman" w:cs="Times New Roman"/>
            <w:sz w:val="24"/>
            <w:szCs w:val="24"/>
          </w:rPr>
          <w:t>fir</w:t>
        </w:r>
      </w:ins>
      <w:del w:id="277" w:author="Clay Arango" w:date="2019-10-01T15:09:00Z">
        <w:r w:rsidR="001B33B9" w:rsidDel="00BC450D">
          <w:rPr>
            <w:rFonts w:ascii="Times New Roman" w:eastAsia="Times New Roman" w:hAnsi="Times New Roman" w:cs="Times New Roman"/>
            <w:sz w:val="24"/>
            <w:szCs w:val="24"/>
          </w:rPr>
          <w:delText>(</w:delText>
        </w:r>
        <w:r w:rsidR="001B33B9" w:rsidRPr="001B33B9" w:rsidDel="00BC450D">
          <w:rPr>
            <w:rFonts w:ascii="Times New Roman" w:eastAsia="Times New Roman" w:hAnsi="Times New Roman" w:cs="Times New Roman"/>
            <w:i/>
            <w:sz w:val="24"/>
            <w:szCs w:val="24"/>
          </w:rPr>
          <w:delText>Abies grandis</w:delText>
        </w:r>
        <w:r w:rsidR="001B33B9" w:rsidDel="00BC450D">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and </w:t>
      </w:r>
      <w:del w:id="278" w:author="Clay Arango" w:date="2019-10-01T15:09:00Z">
        <w:r w:rsidDel="00BC450D">
          <w:rPr>
            <w:rFonts w:ascii="Times New Roman" w:eastAsia="Times New Roman" w:hAnsi="Times New Roman" w:cs="Times New Roman"/>
            <w:sz w:val="24"/>
            <w:szCs w:val="24"/>
          </w:rPr>
          <w:delText xml:space="preserve">Ponderosa </w:delText>
        </w:r>
      </w:del>
      <w:ins w:id="279" w:author="Clay Arango" w:date="2019-10-01T15:09:00Z">
        <w:r w:rsidR="00BC450D">
          <w:rPr>
            <w:rFonts w:ascii="Times New Roman" w:eastAsia="Times New Roman" w:hAnsi="Times New Roman" w:cs="Times New Roman"/>
            <w:sz w:val="24"/>
            <w:szCs w:val="24"/>
          </w:rPr>
          <w:t xml:space="preserve">ponderosa </w:t>
        </w:r>
      </w:ins>
      <w:del w:id="280" w:author="Clay Arango" w:date="2019-10-01T15:09:00Z">
        <w:r w:rsidDel="00BC450D">
          <w:rPr>
            <w:rFonts w:ascii="Times New Roman" w:eastAsia="Times New Roman" w:hAnsi="Times New Roman" w:cs="Times New Roman"/>
            <w:sz w:val="24"/>
            <w:szCs w:val="24"/>
          </w:rPr>
          <w:delText>Pine</w:delText>
        </w:r>
        <w:r w:rsidR="001B33B9" w:rsidDel="00BC450D">
          <w:rPr>
            <w:rFonts w:ascii="Times New Roman" w:eastAsia="Times New Roman" w:hAnsi="Times New Roman" w:cs="Times New Roman"/>
            <w:sz w:val="24"/>
            <w:szCs w:val="24"/>
          </w:rPr>
          <w:delText xml:space="preserve"> </w:delText>
        </w:r>
      </w:del>
      <w:ins w:id="281" w:author="Clay Arango" w:date="2019-10-01T15:09:00Z">
        <w:r w:rsidR="00BC450D">
          <w:rPr>
            <w:rFonts w:ascii="Times New Roman" w:eastAsia="Times New Roman" w:hAnsi="Times New Roman" w:cs="Times New Roman"/>
            <w:sz w:val="24"/>
            <w:szCs w:val="24"/>
          </w:rPr>
          <w:t>pine</w:t>
        </w:r>
      </w:ins>
      <w:del w:id="282" w:author="Clay Arango" w:date="2019-10-01T15:09:00Z">
        <w:r w:rsidR="001B33B9" w:rsidDel="00BC450D">
          <w:rPr>
            <w:rFonts w:ascii="Times New Roman" w:eastAsia="Times New Roman" w:hAnsi="Times New Roman" w:cs="Times New Roman"/>
            <w:sz w:val="24"/>
            <w:szCs w:val="24"/>
          </w:rPr>
          <w:delText>(</w:delText>
        </w:r>
        <w:r w:rsidR="001B33B9" w:rsidRPr="001B33B9" w:rsidDel="00BC450D">
          <w:rPr>
            <w:rFonts w:ascii="Times New Roman" w:eastAsia="Times New Roman" w:hAnsi="Times New Roman" w:cs="Times New Roman"/>
            <w:i/>
            <w:sz w:val="24"/>
            <w:szCs w:val="24"/>
          </w:rPr>
          <w:delText>Pinus ponderosa</w:delText>
        </w:r>
        <w:r w:rsidR="001B33B9" w:rsidDel="00BC450D">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w:t>
      </w:r>
      <w:del w:id="283" w:author="Neziri Izak - OHS" w:date="2018-08-13T17:07:00Z">
        <w:r w:rsidDel="00A62A6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the </w:t>
      </w:r>
      <w:ins w:id="284" w:author="Clay Arango" w:date="2019-10-01T15:09:00Z">
        <w:r w:rsidR="00BC450D">
          <w:rPr>
            <w:rFonts w:ascii="Times New Roman" w:eastAsia="Times New Roman" w:hAnsi="Times New Roman" w:cs="Times New Roman"/>
            <w:sz w:val="24"/>
            <w:szCs w:val="24"/>
          </w:rPr>
          <w:t xml:space="preserve">three </w:t>
        </w:r>
      </w:ins>
      <w:r>
        <w:rPr>
          <w:rFonts w:ascii="Times New Roman" w:eastAsia="Times New Roman" w:hAnsi="Times New Roman" w:cs="Times New Roman"/>
          <w:sz w:val="24"/>
          <w:szCs w:val="24"/>
        </w:rPr>
        <w:t xml:space="preserve">most abundant species in the study area, </w:t>
      </w:r>
      <w:r w:rsidR="004D5173">
        <w:rPr>
          <w:rFonts w:ascii="Times New Roman" w:eastAsia="Times New Roman" w:hAnsi="Times New Roman" w:cs="Times New Roman"/>
          <w:sz w:val="24"/>
          <w:szCs w:val="24"/>
        </w:rPr>
        <w:t xml:space="preserve">in a mix of ~1.2 grams of </w:t>
      </w:r>
      <w:del w:id="285" w:author="Clay Arango" w:date="2019-10-01T15:10:00Z">
        <w:r w:rsidR="004D5173" w:rsidDel="00BC450D">
          <w:rPr>
            <w:rFonts w:ascii="Times New Roman" w:eastAsia="Times New Roman" w:hAnsi="Times New Roman" w:cs="Times New Roman"/>
            <w:sz w:val="24"/>
            <w:szCs w:val="24"/>
          </w:rPr>
          <w:delText xml:space="preserve">Ponderosa </w:delText>
        </w:r>
      </w:del>
      <w:ins w:id="286" w:author="Clay Arango" w:date="2019-10-01T15:10:00Z">
        <w:r w:rsidR="00BC450D">
          <w:rPr>
            <w:rFonts w:ascii="Times New Roman" w:eastAsia="Times New Roman" w:hAnsi="Times New Roman" w:cs="Times New Roman"/>
            <w:sz w:val="24"/>
            <w:szCs w:val="24"/>
          </w:rPr>
          <w:t xml:space="preserve">ponderosa </w:t>
        </w:r>
      </w:ins>
      <w:del w:id="287" w:author="Clay Arango" w:date="2019-10-01T15:10:00Z">
        <w:r w:rsidR="004D5173" w:rsidDel="00BC450D">
          <w:rPr>
            <w:rFonts w:ascii="Times New Roman" w:eastAsia="Times New Roman" w:hAnsi="Times New Roman" w:cs="Times New Roman"/>
            <w:sz w:val="24"/>
            <w:szCs w:val="24"/>
          </w:rPr>
          <w:delText xml:space="preserve">Pine </w:delText>
        </w:r>
      </w:del>
      <w:ins w:id="288" w:author="Clay Arango" w:date="2019-10-01T15:10:00Z">
        <w:r w:rsidR="00BC450D">
          <w:rPr>
            <w:rFonts w:ascii="Times New Roman" w:eastAsia="Times New Roman" w:hAnsi="Times New Roman" w:cs="Times New Roman"/>
            <w:sz w:val="24"/>
            <w:szCs w:val="24"/>
          </w:rPr>
          <w:t xml:space="preserve">pine </w:t>
        </w:r>
      </w:ins>
      <w:r w:rsidR="004D5173">
        <w:rPr>
          <w:rFonts w:ascii="Times New Roman" w:eastAsia="Times New Roman" w:hAnsi="Times New Roman" w:cs="Times New Roman"/>
          <w:sz w:val="24"/>
          <w:szCs w:val="24"/>
        </w:rPr>
        <w:t>and then ~4.8 grams of mixed Douglas</w:t>
      </w:r>
      <w:del w:id="289" w:author="Clay Arango" w:date="2019-10-01T15:10:00Z">
        <w:r w:rsidR="004D5173" w:rsidDel="00BC450D">
          <w:rPr>
            <w:rFonts w:ascii="Times New Roman" w:eastAsia="Times New Roman" w:hAnsi="Times New Roman" w:cs="Times New Roman"/>
            <w:sz w:val="24"/>
            <w:szCs w:val="24"/>
          </w:rPr>
          <w:delText xml:space="preserve"> F</w:delText>
        </w:r>
      </w:del>
      <w:ins w:id="290" w:author="Clay Arango" w:date="2019-10-01T15:10:00Z">
        <w:r w:rsidR="00BC450D">
          <w:rPr>
            <w:rFonts w:ascii="Times New Roman" w:eastAsia="Times New Roman" w:hAnsi="Times New Roman" w:cs="Times New Roman"/>
            <w:sz w:val="24"/>
            <w:szCs w:val="24"/>
          </w:rPr>
          <w:t>-f</w:t>
        </w:r>
      </w:ins>
      <w:r w:rsidR="004D5173">
        <w:rPr>
          <w:rFonts w:ascii="Times New Roman" w:eastAsia="Times New Roman" w:hAnsi="Times New Roman" w:cs="Times New Roman"/>
          <w:sz w:val="24"/>
          <w:szCs w:val="24"/>
        </w:rPr>
        <w:t xml:space="preserve">ir and </w:t>
      </w:r>
      <w:del w:id="291" w:author="Clay Arango" w:date="2019-10-01T15:10:00Z">
        <w:r w:rsidR="004D5173" w:rsidDel="00BC450D">
          <w:rPr>
            <w:rFonts w:ascii="Times New Roman" w:eastAsia="Times New Roman" w:hAnsi="Times New Roman" w:cs="Times New Roman"/>
            <w:sz w:val="24"/>
            <w:szCs w:val="24"/>
          </w:rPr>
          <w:delText xml:space="preserve">Grand </w:delText>
        </w:r>
      </w:del>
      <w:ins w:id="292" w:author="Clay Arango" w:date="2019-10-01T15:10:00Z">
        <w:r w:rsidR="00BC450D">
          <w:rPr>
            <w:rFonts w:ascii="Times New Roman" w:eastAsia="Times New Roman" w:hAnsi="Times New Roman" w:cs="Times New Roman"/>
            <w:sz w:val="24"/>
            <w:szCs w:val="24"/>
          </w:rPr>
          <w:t xml:space="preserve">grand </w:t>
        </w:r>
      </w:ins>
      <w:del w:id="293" w:author="Clay Arango" w:date="2019-10-01T15:10:00Z">
        <w:r w:rsidR="004D5173" w:rsidDel="00BC450D">
          <w:rPr>
            <w:rFonts w:ascii="Times New Roman" w:eastAsia="Times New Roman" w:hAnsi="Times New Roman" w:cs="Times New Roman"/>
            <w:sz w:val="24"/>
            <w:szCs w:val="24"/>
          </w:rPr>
          <w:delText xml:space="preserve">Fir </w:delText>
        </w:r>
      </w:del>
      <w:ins w:id="294" w:author="Clay Arango" w:date="2019-10-01T15:10:00Z">
        <w:r w:rsidR="00BC450D">
          <w:rPr>
            <w:rFonts w:ascii="Times New Roman" w:eastAsia="Times New Roman" w:hAnsi="Times New Roman" w:cs="Times New Roman"/>
            <w:sz w:val="24"/>
            <w:szCs w:val="24"/>
          </w:rPr>
          <w:t>fir</w:t>
        </w:r>
      </w:ins>
      <w:del w:id="295" w:author="Clay Arango" w:date="2019-10-01T15:10:00Z">
        <w:r w:rsidR="004D5173" w:rsidDel="00BC450D">
          <w:rPr>
            <w:rFonts w:ascii="Times New Roman" w:eastAsia="Times New Roman" w:hAnsi="Times New Roman" w:cs="Times New Roman"/>
            <w:sz w:val="24"/>
            <w:szCs w:val="24"/>
          </w:rPr>
          <w:delText>that had been air dried</w:delText>
        </w:r>
      </w:del>
      <w:r>
        <w:rPr>
          <w:rFonts w:ascii="Times New Roman" w:eastAsia="Times New Roman" w:hAnsi="Times New Roman" w:cs="Times New Roman"/>
          <w:sz w:val="24"/>
          <w:szCs w:val="24"/>
        </w:rPr>
        <w:t>. The other ten bags at each replicate plot contained sugar maple (</w:t>
      </w:r>
      <w:r>
        <w:rPr>
          <w:rFonts w:ascii="Times New Roman" w:eastAsia="Times New Roman" w:hAnsi="Times New Roman" w:cs="Times New Roman"/>
          <w:i/>
          <w:sz w:val="24"/>
          <w:szCs w:val="24"/>
        </w:rPr>
        <w:t>Acer saccharum</w:t>
      </w:r>
      <w:r>
        <w:rPr>
          <w:rFonts w:ascii="Times New Roman" w:eastAsia="Times New Roman" w:hAnsi="Times New Roman" w:cs="Times New Roman"/>
          <w:sz w:val="24"/>
          <w:szCs w:val="24"/>
        </w:rPr>
        <w:t xml:space="preserve">) leaves which are non-native to the area but are commonly used in decomposition studies for comparison </w:t>
      </w:r>
      <w:commentRangeStart w:id="296"/>
      <w:r>
        <w:rPr>
          <w:rFonts w:ascii="Times New Roman" w:eastAsia="Times New Roman" w:hAnsi="Times New Roman" w:cs="Times New Roman"/>
          <w:sz w:val="24"/>
          <w:szCs w:val="24"/>
        </w:rPr>
        <w:t>across biomes</w:t>
      </w:r>
      <w:commentRangeEnd w:id="296"/>
      <w:r w:rsidR="00BC450D">
        <w:rPr>
          <w:rStyle w:val="CommentReference"/>
        </w:rPr>
        <w:commentReference w:id="296"/>
      </w:r>
      <w:r>
        <w:rPr>
          <w:rFonts w:ascii="Times New Roman" w:eastAsia="Times New Roman" w:hAnsi="Times New Roman" w:cs="Times New Roman"/>
          <w:sz w:val="24"/>
          <w:szCs w:val="24"/>
        </w:rPr>
        <w:t xml:space="preserve">.  </w:t>
      </w:r>
      <w:ins w:id="297" w:author="Clay Arango" w:date="2019-10-01T15:11:00Z">
        <w:r w:rsidR="00BC450D">
          <w:rPr>
            <w:rFonts w:ascii="Times New Roman" w:eastAsia="Times New Roman" w:hAnsi="Times New Roman" w:cs="Times New Roman"/>
            <w:sz w:val="24"/>
            <w:szCs w:val="24"/>
          </w:rPr>
          <w:t xml:space="preserve">I deployed a total of </w:t>
        </w:r>
      </w:ins>
      <w:ins w:id="298" w:author="Clay Arango" w:date="2019-10-01T15:09:00Z">
        <w:r w:rsidR="00BC450D">
          <w:rPr>
            <w:rFonts w:ascii="Times New Roman" w:eastAsia="Times New Roman" w:hAnsi="Times New Roman" w:cs="Times New Roman"/>
            <w:sz w:val="24"/>
            <w:szCs w:val="24"/>
          </w:rPr>
          <w:t>480 bags across all sites.</w:t>
        </w:r>
      </w:ins>
    </w:p>
    <w:p w14:paraId="6E3A44E7" w14:textId="6569F614" w:rsidR="00217AF9" w:rsidRDefault="0050752A" w:rsidP="0050752A">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each litter bag, I measured </w:t>
      </w:r>
      <w:del w:id="299" w:author="Clay Arango" w:date="2018-07-17T10:08:00Z">
        <w:r w:rsidDel="0050752A">
          <w:rPr>
            <w:rFonts w:ascii="Times New Roman" w:eastAsia="Times New Roman" w:hAnsi="Times New Roman" w:cs="Times New Roman"/>
            <w:sz w:val="24"/>
            <w:szCs w:val="24"/>
          </w:rPr>
          <w:delText xml:space="preserve"> </w:delText>
        </w:r>
      </w:del>
      <w:commentRangeStart w:id="300"/>
      <w:r>
        <w:rPr>
          <w:rFonts w:ascii="Times New Roman" w:eastAsia="Times New Roman" w:hAnsi="Times New Roman" w:cs="Times New Roman"/>
          <w:sz w:val="24"/>
          <w:szCs w:val="24"/>
        </w:rPr>
        <w:t xml:space="preserve">~3-5 </w:t>
      </w:r>
      <w:commentRangeEnd w:id="300"/>
      <w:r w:rsidR="00BC450D">
        <w:rPr>
          <w:rStyle w:val="CommentReference"/>
        </w:rPr>
        <w:commentReference w:id="300"/>
      </w:r>
      <w:r>
        <w:rPr>
          <w:rFonts w:ascii="Times New Roman" w:eastAsia="Times New Roman" w:hAnsi="Times New Roman" w:cs="Times New Roman"/>
          <w:sz w:val="24"/>
          <w:szCs w:val="24"/>
        </w:rPr>
        <w:t>grams per bag of air dried leaves (Benfield, 1996)</w:t>
      </w:r>
      <w:r w:rsidR="00E07FDE">
        <w:rPr>
          <w:rFonts w:ascii="Times New Roman" w:eastAsia="Times New Roman" w:hAnsi="Times New Roman" w:cs="Times New Roman"/>
          <w:sz w:val="24"/>
          <w:szCs w:val="24"/>
        </w:rPr>
        <w:t>, recorded initial leaf mass, and placed an aluminum tag with a unique ID</w:t>
      </w:r>
      <w:r>
        <w:rPr>
          <w:rFonts w:ascii="Times New Roman" w:eastAsia="Times New Roman" w:hAnsi="Times New Roman" w:cs="Times New Roman"/>
          <w:sz w:val="24"/>
          <w:szCs w:val="24"/>
        </w:rPr>
        <w:t xml:space="preserve">. The bottom side </w:t>
      </w:r>
      <w:r>
        <w:rPr>
          <w:rFonts w:ascii="Times New Roman" w:eastAsia="Times New Roman" w:hAnsi="Times New Roman" w:cs="Times New Roman"/>
          <w:sz w:val="24"/>
          <w:szCs w:val="24"/>
        </w:rPr>
        <w:lastRenderedPageBreak/>
        <w:t xml:space="preserve">of the mesh bags were made of a smaller sieve size </w:t>
      </w:r>
      <w:r w:rsidRPr="00C80CCD">
        <w:rPr>
          <w:rFonts w:ascii="Times New Roman" w:eastAsia="Times New Roman" w:hAnsi="Times New Roman" w:cs="Times New Roman"/>
          <w:sz w:val="24"/>
          <w:szCs w:val="24"/>
        </w:rPr>
        <w:t>(</w:t>
      </w:r>
      <w:del w:id="301" w:author="Clay Arango" w:date="2019-10-01T15:12:00Z">
        <w:r w:rsidRPr="00C80CCD" w:rsidDel="00BC450D">
          <w:rPr>
            <w:rFonts w:ascii="Times New Roman" w:eastAsia="Times New Roman" w:hAnsi="Times New Roman" w:cs="Times New Roman"/>
            <w:sz w:val="24"/>
            <w:szCs w:val="24"/>
          </w:rPr>
          <w:delText xml:space="preserve"> </w:delText>
        </w:r>
      </w:del>
      <w:r w:rsidR="00C80CCD" w:rsidRPr="00C80CCD">
        <w:rPr>
          <w:rFonts w:ascii="Times New Roman" w:eastAsia="Times New Roman" w:hAnsi="Times New Roman" w:cs="Times New Roman"/>
          <w:sz w:val="24"/>
          <w:szCs w:val="24"/>
        </w:rPr>
        <w:t>0.5</w:t>
      </w:r>
      <w:r w:rsidRPr="00C80CCD">
        <w:rPr>
          <w:rFonts w:ascii="Times New Roman" w:eastAsia="Times New Roman" w:hAnsi="Times New Roman" w:cs="Times New Roman"/>
          <w:sz w:val="24"/>
          <w:szCs w:val="24"/>
        </w:rPr>
        <w:t xml:space="preserve"> mm)</w:t>
      </w:r>
      <w:r>
        <w:rPr>
          <w:rFonts w:ascii="Times New Roman" w:eastAsia="Times New Roman" w:hAnsi="Times New Roman" w:cs="Times New Roman"/>
          <w:sz w:val="24"/>
          <w:szCs w:val="24"/>
        </w:rPr>
        <w:t xml:space="preserve"> (Schweitzer et al, 200</w:t>
      </w:r>
      <w:r w:rsidR="00C80CCD">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than the top </w:t>
      </w:r>
      <w:r w:rsidRPr="00C80CCD">
        <w:rPr>
          <w:rFonts w:ascii="Times New Roman" w:eastAsia="Times New Roman" w:hAnsi="Times New Roman" w:cs="Times New Roman"/>
          <w:sz w:val="24"/>
          <w:szCs w:val="24"/>
        </w:rPr>
        <w:t>(</w:t>
      </w:r>
      <w:del w:id="302" w:author="Clay Arango" w:date="2019-10-01T15:12:00Z">
        <w:r w:rsidRPr="00C80CCD" w:rsidDel="00BC450D">
          <w:rPr>
            <w:rFonts w:ascii="Times New Roman" w:eastAsia="Times New Roman" w:hAnsi="Times New Roman" w:cs="Times New Roman"/>
            <w:sz w:val="24"/>
            <w:szCs w:val="24"/>
          </w:rPr>
          <w:delText xml:space="preserve"> </w:delText>
        </w:r>
      </w:del>
      <w:r w:rsidR="00C80CCD" w:rsidRPr="00C80CCD">
        <w:rPr>
          <w:rFonts w:ascii="Times New Roman" w:eastAsia="Times New Roman" w:hAnsi="Times New Roman" w:cs="Times New Roman"/>
          <w:sz w:val="24"/>
          <w:szCs w:val="24"/>
        </w:rPr>
        <w:t>2</w:t>
      </w:r>
      <w:r w:rsidRPr="00C80CCD">
        <w:rPr>
          <w:rFonts w:ascii="Times New Roman" w:eastAsia="Times New Roman" w:hAnsi="Times New Roman" w:cs="Times New Roman"/>
          <w:sz w:val="24"/>
          <w:szCs w:val="24"/>
        </w:rPr>
        <w:t xml:space="preserve"> mm)</w:t>
      </w:r>
      <w:r>
        <w:rPr>
          <w:rFonts w:ascii="Times New Roman" w:eastAsia="Times New Roman" w:hAnsi="Times New Roman" w:cs="Times New Roman"/>
          <w:sz w:val="24"/>
          <w:szCs w:val="24"/>
        </w:rPr>
        <w:t xml:space="preserve"> </w:t>
      </w:r>
      <w:r w:rsidR="00C80CCD">
        <w:rPr>
          <w:rFonts w:ascii="Times New Roman" w:eastAsia="Times New Roman" w:hAnsi="Times New Roman" w:cs="Times New Roman"/>
          <w:sz w:val="24"/>
          <w:szCs w:val="24"/>
        </w:rPr>
        <w:t>(</w:t>
      </w:r>
      <w:proofErr w:type="spellStart"/>
      <w:r w:rsidR="00C80CCD">
        <w:rPr>
          <w:rFonts w:ascii="Times New Roman" w:eastAsia="Times New Roman" w:hAnsi="Times New Roman" w:cs="Times New Roman"/>
          <w:sz w:val="24"/>
          <w:szCs w:val="24"/>
        </w:rPr>
        <w:t>Genung</w:t>
      </w:r>
      <w:proofErr w:type="spellEnd"/>
      <w:r w:rsidR="00C80CCD">
        <w:rPr>
          <w:rFonts w:ascii="Times New Roman" w:eastAsia="Times New Roman" w:hAnsi="Times New Roman" w:cs="Times New Roman"/>
          <w:sz w:val="24"/>
          <w:szCs w:val="24"/>
        </w:rPr>
        <w:t xml:space="preserve"> et al, 2013) </w:t>
      </w:r>
      <w:r>
        <w:rPr>
          <w:rFonts w:ascii="Times New Roman" w:eastAsia="Times New Roman" w:hAnsi="Times New Roman" w:cs="Times New Roman"/>
          <w:sz w:val="24"/>
          <w:szCs w:val="24"/>
        </w:rPr>
        <w:t xml:space="preserve">to </w:t>
      </w:r>
      <w:r w:rsidR="004D5173">
        <w:rPr>
          <w:rFonts w:ascii="Times New Roman" w:eastAsia="Times New Roman" w:hAnsi="Times New Roman" w:cs="Times New Roman"/>
          <w:sz w:val="24"/>
          <w:szCs w:val="24"/>
        </w:rPr>
        <w:t xml:space="preserve">reduce </w:t>
      </w:r>
      <w:r>
        <w:rPr>
          <w:rFonts w:ascii="Times New Roman" w:eastAsia="Times New Roman" w:hAnsi="Times New Roman" w:cs="Times New Roman"/>
          <w:sz w:val="24"/>
          <w:szCs w:val="24"/>
        </w:rPr>
        <w:t xml:space="preserve">the loss of its contents </w:t>
      </w:r>
      <w:r w:rsidR="004D5173">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 xml:space="preserve">still </w:t>
      </w:r>
      <w:r w:rsidR="004D5173">
        <w:rPr>
          <w:rFonts w:ascii="Times New Roman" w:eastAsia="Times New Roman" w:hAnsi="Times New Roman" w:cs="Times New Roman"/>
          <w:sz w:val="24"/>
          <w:szCs w:val="24"/>
        </w:rPr>
        <w:t xml:space="preserve">allowing </w:t>
      </w:r>
      <w:r>
        <w:rPr>
          <w:rFonts w:ascii="Times New Roman" w:eastAsia="Times New Roman" w:hAnsi="Times New Roman" w:cs="Times New Roman"/>
          <w:sz w:val="24"/>
          <w:szCs w:val="24"/>
        </w:rPr>
        <w:t xml:space="preserve">small </w:t>
      </w:r>
      <w:r w:rsidR="004D5173">
        <w:rPr>
          <w:rFonts w:ascii="Times New Roman" w:eastAsia="Times New Roman" w:hAnsi="Times New Roman" w:cs="Times New Roman"/>
          <w:sz w:val="24"/>
          <w:szCs w:val="24"/>
        </w:rPr>
        <w:t xml:space="preserve">detritivores </w:t>
      </w:r>
      <w:r>
        <w:rPr>
          <w:rFonts w:ascii="Times New Roman" w:eastAsia="Times New Roman" w:hAnsi="Times New Roman" w:cs="Times New Roman"/>
          <w:sz w:val="24"/>
          <w:szCs w:val="24"/>
        </w:rPr>
        <w:t xml:space="preserve">to enter the bags. </w:t>
      </w:r>
      <w:r w:rsidR="004D5173">
        <w:rPr>
          <w:rFonts w:ascii="Times New Roman" w:eastAsia="Times New Roman" w:hAnsi="Times New Roman" w:cs="Times New Roman"/>
          <w:sz w:val="24"/>
          <w:szCs w:val="24"/>
        </w:rPr>
        <w:t xml:space="preserve">Bags </w:t>
      </w:r>
      <w:r>
        <w:rPr>
          <w:rFonts w:ascii="Times New Roman" w:eastAsia="Times New Roman" w:hAnsi="Times New Roman" w:cs="Times New Roman"/>
          <w:sz w:val="24"/>
          <w:szCs w:val="24"/>
        </w:rPr>
        <w:t xml:space="preserve">were assembled by stapling the two sieve sizes together and </w:t>
      </w:r>
      <w:del w:id="303" w:author="Clay Arango" w:date="2019-10-01T15:13:00Z">
        <w:r w:rsidDel="00BC450D">
          <w:rPr>
            <w:rFonts w:ascii="Times New Roman" w:eastAsia="Times New Roman" w:hAnsi="Times New Roman" w:cs="Times New Roman"/>
            <w:sz w:val="24"/>
            <w:szCs w:val="24"/>
          </w:rPr>
          <w:delText xml:space="preserve">by </w:delText>
        </w:r>
      </w:del>
      <w:r>
        <w:rPr>
          <w:rFonts w:ascii="Times New Roman" w:eastAsia="Times New Roman" w:hAnsi="Times New Roman" w:cs="Times New Roman"/>
          <w:sz w:val="24"/>
          <w:szCs w:val="24"/>
        </w:rPr>
        <w:t xml:space="preserve">reinforcing them with super </w:t>
      </w:r>
      <w:r w:rsidR="004D5173">
        <w:rPr>
          <w:rFonts w:ascii="Times New Roman" w:eastAsia="Times New Roman" w:hAnsi="Times New Roman" w:cs="Times New Roman"/>
          <w:sz w:val="24"/>
          <w:szCs w:val="24"/>
        </w:rPr>
        <w:t xml:space="preserve">glue at </w:t>
      </w:r>
      <w:r>
        <w:rPr>
          <w:rFonts w:ascii="Times New Roman" w:eastAsia="Times New Roman" w:hAnsi="Times New Roman" w:cs="Times New Roman"/>
          <w:sz w:val="24"/>
          <w:szCs w:val="24"/>
        </w:rPr>
        <w:t xml:space="preserve">the corners. </w:t>
      </w:r>
      <w:r w:rsidR="004D5173">
        <w:rPr>
          <w:rFonts w:ascii="Times New Roman" w:eastAsia="Times New Roman" w:hAnsi="Times New Roman" w:cs="Times New Roman"/>
          <w:sz w:val="24"/>
          <w:szCs w:val="24"/>
        </w:rPr>
        <w:t xml:space="preserve"> The bags stayed intact throughout the </w:t>
      </w:r>
      <w:commentRangeStart w:id="304"/>
      <w:r w:rsidR="00385CD1">
        <w:rPr>
          <w:rFonts w:ascii="Times New Roman" w:eastAsia="Times New Roman" w:hAnsi="Times New Roman" w:cs="Times New Roman"/>
          <w:sz w:val="24"/>
          <w:szCs w:val="24"/>
        </w:rPr>
        <w:t>9</w:t>
      </w:r>
      <w:commentRangeEnd w:id="304"/>
      <w:r w:rsidR="00BC450D">
        <w:rPr>
          <w:rStyle w:val="CommentReference"/>
        </w:rPr>
        <w:commentReference w:id="304"/>
      </w:r>
      <w:r w:rsidR="004D5173">
        <w:rPr>
          <w:rFonts w:ascii="Times New Roman" w:eastAsia="Times New Roman" w:hAnsi="Times New Roman" w:cs="Times New Roman"/>
          <w:sz w:val="24"/>
          <w:szCs w:val="24"/>
        </w:rPr>
        <w:t xml:space="preserve"> month deployment.  </w:t>
      </w:r>
      <w:r w:rsidR="00217AF9">
        <w:rPr>
          <w:rFonts w:ascii="Times New Roman" w:eastAsia="Times New Roman" w:hAnsi="Times New Roman" w:cs="Times New Roman"/>
          <w:sz w:val="24"/>
          <w:szCs w:val="24"/>
        </w:rPr>
        <w:t xml:space="preserve">Mesh bags with leaves were subsequently placed into </w:t>
      </w:r>
      <w:commentRangeStart w:id="305"/>
      <w:commentRangeStart w:id="306"/>
      <w:del w:id="307" w:author="Clay Arango" w:date="2019-10-01T15:13:00Z">
        <w:r w:rsidDel="00BC450D">
          <w:rPr>
            <w:rFonts w:ascii="Times New Roman" w:eastAsia="Times New Roman" w:hAnsi="Times New Roman" w:cs="Times New Roman"/>
            <w:sz w:val="24"/>
            <w:szCs w:val="24"/>
          </w:rPr>
          <w:delText xml:space="preserve">red peanut </w:delText>
        </w:r>
      </w:del>
      <w:r>
        <w:rPr>
          <w:rFonts w:ascii="Times New Roman" w:eastAsia="Times New Roman" w:hAnsi="Times New Roman" w:cs="Times New Roman"/>
          <w:sz w:val="24"/>
          <w:szCs w:val="24"/>
        </w:rPr>
        <w:t xml:space="preserve">bags </w:t>
      </w:r>
      <w:commentRangeEnd w:id="305"/>
      <w:r w:rsidR="00217AF9">
        <w:rPr>
          <w:rStyle w:val="CommentReference"/>
        </w:rPr>
        <w:commentReference w:id="305"/>
      </w:r>
      <w:commentRangeEnd w:id="306"/>
      <w:ins w:id="308" w:author="Clay Arango" w:date="2019-10-01T15:13:00Z">
        <w:r w:rsidR="00BC450D">
          <w:rPr>
            <w:rFonts w:ascii="Times New Roman" w:eastAsia="Times New Roman" w:hAnsi="Times New Roman" w:cs="Times New Roman"/>
            <w:sz w:val="24"/>
            <w:szCs w:val="24"/>
          </w:rPr>
          <w:t>with a larger mesh size (XX)</w:t>
        </w:r>
      </w:ins>
      <w:r w:rsidR="00B03F08">
        <w:rPr>
          <w:rStyle w:val="CommentReference"/>
        </w:rPr>
        <w:commentReference w:id="306"/>
      </w:r>
      <w:ins w:id="309" w:author="Clay Arango" w:date="2019-10-01T15:14:00Z">
        <w:r w:rsidR="00BC450D">
          <w:rPr>
            <w:rFonts w:ascii="Times New Roman" w:eastAsia="Times New Roman" w:hAnsi="Times New Roman" w:cs="Times New Roman"/>
            <w:sz w:val="24"/>
            <w:szCs w:val="24"/>
          </w:rPr>
          <w:t xml:space="preserve"> for ease of handling and </w:t>
        </w:r>
      </w:ins>
      <w:r>
        <w:rPr>
          <w:rFonts w:ascii="Times New Roman" w:eastAsia="Times New Roman" w:hAnsi="Times New Roman" w:cs="Times New Roman"/>
          <w:sz w:val="24"/>
          <w:szCs w:val="24"/>
        </w:rPr>
        <w:t>to further protect them</w:t>
      </w:r>
      <w:r w:rsidR="00217AF9">
        <w:rPr>
          <w:rFonts w:ascii="Times New Roman" w:eastAsia="Times New Roman" w:hAnsi="Times New Roman" w:cs="Times New Roman"/>
          <w:sz w:val="24"/>
          <w:szCs w:val="24"/>
        </w:rPr>
        <w:t xml:space="preserve"> during deployment, and each individual bag was </w:t>
      </w:r>
      <w:r>
        <w:rPr>
          <w:rFonts w:ascii="Times New Roman" w:eastAsia="Times New Roman" w:hAnsi="Times New Roman" w:cs="Times New Roman"/>
          <w:sz w:val="24"/>
          <w:szCs w:val="24"/>
        </w:rPr>
        <w:t xml:space="preserve">placed into Ziplocs before </w:t>
      </w:r>
      <w:r w:rsidR="00217AF9">
        <w:rPr>
          <w:rFonts w:ascii="Times New Roman" w:eastAsia="Times New Roman" w:hAnsi="Times New Roman" w:cs="Times New Roman"/>
          <w:sz w:val="24"/>
          <w:szCs w:val="24"/>
        </w:rPr>
        <w:t xml:space="preserve">deployment to capture transport and handing loss to correct </w:t>
      </w:r>
      <w:r>
        <w:rPr>
          <w:rFonts w:ascii="Times New Roman" w:eastAsia="Times New Roman" w:hAnsi="Times New Roman" w:cs="Times New Roman"/>
          <w:sz w:val="24"/>
          <w:szCs w:val="24"/>
        </w:rPr>
        <w:t xml:space="preserve">initial mass. </w:t>
      </w:r>
    </w:p>
    <w:p w14:paraId="4C725006" w14:textId="5FD801E2" w:rsidR="00217AF9" w:rsidRDefault="00217AF9" w:rsidP="0050752A">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field, </w:t>
      </w:r>
      <w:r w:rsidR="0050752A">
        <w:rPr>
          <w:rFonts w:ascii="Times New Roman" w:eastAsia="Times New Roman" w:hAnsi="Times New Roman" w:cs="Times New Roman"/>
          <w:sz w:val="24"/>
          <w:szCs w:val="24"/>
        </w:rPr>
        <w:t xml:space="preserve">bags were strung together </w:t>
      </w:r>
      <w:r>
        <w:rPr>
          <w:rFonts w:ascii="Times New Roman" w:eastAsia="Times New Roman" w:hAnsi="Times New Roman" w:cs="Times New Roman"/>
          <w:sz w:val="24"/>
          <w:szCs w:val="24"/>
        </w:rPr>
        <w:t xml:space="preserve">on an </w:t>
      </w:r>
      <w:r w:rsidRPr="001B33B9">
        <w:rPr>
          <w:rFonts w:ascii="Times New Roman" w:eastAsia="Times New Roman" w:hAnsi="Times New Roman" w:cs="Times New Roman"/>
          <w:sz w:val="24"/>
          <w:szCs w:val="24"/>
        </w:rPr>
        <w:t xml:space="preserve">approximately </w:t>
      </w:r>
      <w:r w:rsidR="001B33B9" w:rsidRPr="001B33B9">
        <w:rPr>
          <w:rFonts w:ascii="Times New Roman" w:eastAsia="Times New Roman" w:hAnsi="Times New Roman" w:cs="Times New Roman"/>
          <w:sz w:val="24"/>
          <w:szCs w:val="24"/>
        </w:rPr>
        <w:t>6</w:t>
      </w:r>
      <w:r w:rsidRPr="001B33B9">
        <w:rPr>
          <w:rFonts w:ascii="Times New Roman" w:eastAsia="Times New Roman" w:hAnsi="Times New Roman" w:cs="Times New Roman"/>
          <w:sz w:val="24"/>
          <w:szCs w:val="24"/>
        </w:rPr>
        <w:t xml:space="preserve"> m</w:t>
      </w:r>
      <w:r w:rsidR="001B33B9" w:rsidRPr="001B33B9">
        <w:rPr>
          <w:rFonts w:ascii="Times New Roman" w:eastAsia="Times New Roman" w:hAnsi="Times New Roman" w:cs="Times New Roman"/>
          <w:sz w:val="24"/>
          <w:szCs w:val="24"/>
        </w:rPr>
        <w:t xml:space="preserve"> </w:t>
      </w:r>
      <w:r w:rsidR="0050752A" w:rsidRPr="001B33B9">
        <w:rPr>
          <w:rFonts w:ascii="Times New Roman" w:eastAsia="Times New Roman" w:hAnsi="Times New Roman" w:cs="Times New Roman"/>
          <w:sz w:val="24"/>
          <w:szCs w:val="24"/>
        </w:rPr>
        <w:t>line held</w:t>
      </w:r>
      <w:r w:rsidR="0050752A">
        <w:rPr>
          <w:rFonts w:ascii="Times New Roman" w:eastAsia="Times New Roman" w:hAnsi="Times New Roman" w:cs="Times New Roman"/>
          <w:sz w:val="24"/>
          <w:szCs w:val="24"/>
        </w:rPr>
        <w:t xml:space="preserve"> in place by a 2</w:t>
      </w:r>
      <w:ins w:id="310" w:author="Clay Arango" w:date="2018-07-17T10:40:00Z">
        <w:r>
          <w:rPr>
            <w:rFonts w:ascii="Times New Roman" w:eastAsia="Times New Roman" w:hAnsi="Times New Roman" w:cs="Times New Roman"/>
            <w:sz w:val="24"/>
            <w:szCs w:val="24"/>
          </w:rPr>
          <w:t xml:space="preserve"> </w:t>
        </w:r>
      </w:ins>
      <w:r w:rsidR="0050752A">
        <w:rPr>
          <w:rFonts w:ascii="Times New Roman" w:eastAsia="Times New Roman" w:hAnsi="Times New Roman" w:cs="Times New Roman"/>
          <w:sz w:val="24"/>
          <w:szCs w:val="24"/>
        </w:rPr>
        <w:t xml:space="preserve">ft piece of rebar </w:t>
      </w:r>
      <w:r>
        <w:rPr>
          <w:rFonts w:ascii="Times New Roman" w:eastAsia="Times New Roman" w:hAnsi="Times New Roman" w:cs="Times New Roman"/>
          <w:sz w:val="24"/>
          <w:szCs w:val="24"/>
        </w:rPr>
        <w:t xml:space="preserve">driven into the ground </w:t>
      </w:r>
      <w:r w:rsidR="0050752A">
        <w:rPr>
          <w:rFonts w:ascii="Times New Roman" w:eastAsia="Times New Roman" w:hAnsi="Times New Roman" w:cs="Times New Roman"/>
          <w:sz w:val="24"/>
          <w:szCs w:val="24"/>
        </w:rPr>
        <w:t xml:space="preserve">on either side. </w:t>
      </w:r>
      <w:r>
        <w:rPr>
          <w:rFonts w:ascii="Times New Roman" w:eastAsia="Times New Roman" w:hAnsi="Times New Roman" w:cs="Times New Roman"/>
          <w:sz w:val="24"/>
          <w:szCs w:val="24"/>
        </w:rPr>
        <w:t xml:space="preserve">The rebar anchors </w:t>
      </w:r>
      <w:r w:rsidR="0050752A">
        <w:rPr>
          <w:rFonts w:ascii="Times New Roman" w:eastAsia="Times New Roman" w:hAnsi="Times New Roman" w:cs="Times New Roman"/>
          <w:sz w:val="24"/>
          <w:szCs w:val="24"/>
        </w:rPr>
        <w:t>prevent</w:t>
      </w:r>
      <w:r>
        <w:rPr>
          <w:rFonts w:ascii="Times New Roman" w:eastAsia="Times New Roman" w:hAnsi="Times New Roman" w:cs="Times New Roman"/>
          <w:sz w:val="24"/>
          <w:szCs w:val="24"/>
        </w:rPr>
        <w:t>ed</w:t>
      </w:r>
      <w:r w:rsidR="0050752A">
        <w:rPr>
          <w:rFonts w:ascii="Times New Roman" w:eastAsia="Times New Roman" w:hAnsi="Times New Roman" w:cs="Times New Roman"/>
          <w:sz w:val="24"/>
          <w:szCs w:val="24"/>
        </w:rPr>
        <w:t xml:space="preserve"> bags from being moved by the wind </w:t>
      </w:r>
      <w:r>
        <w:rPr>
          <w:rFonts w:ascii="Times New Roman" w:eastAsia="Times New Roman" w:hAnsi="Times New Roman" w:cs="Times New Roman"/>
          <w:sz w:val="24"/>
          <w:szCs w:val="24"/>
        </w:rPr>
        <w:t xml:space="preserve">or displaced by hillslope </w:t>
      </w:r>
      <w:r w:rsidR="0050752A">
        <w:rPr>
          <w:rFonts w:ascii="Times New Roman" w:eastAsia="Times New Roman" w:hAnsi="Times New Roman" w:cs="Times New Roman"/>
          <w:sz w:val="24"/>
          <w:szCs w:val="24"/>
        </w:rPr>
        <w:t>runoff. A coin flip determined which bags (conifers or deciduous maple) were placed upstream and downstream at each site</w:t>
      </w:r>
      <w:commentRangeStart w:id="311"/>
      <w:commentRangeStart w:id="312"/>
      <w:commentRangeStart w:id="313"/>
      <w:r w:rsidR="0050752A">
        <w:rPr>
          <w:rFonts w:ascii="Times New Roman" w:eastAsia="Times New Roman" w:hAnsi="Times New Roman" w:cs="Times New Roman"/>
          <w:sz w:val="24"/>
          <w:szCs w:val="24"/>
        </w:rPr>
        <w:t xml:space="preserve">. Handling loss </w:t>
      </w:r>
      <w:commentRangeEnd w:id="311"/>
      <w:r>
        <w:rPr>
          <w:rStyle w:val="CommentReference"/>
        </w:rPr>
        <w:commentReference w:id="311"/>
      </w:r>
      <w:commentRangeEnd w:id="312"/>
      <w:r w:rsidR="00E93087">
        <w:rPr>
          <w:rStyle w:val="CommentReference"/>
        </w:rPr>
        <w:commentReference w:id="312"/>
      </w:r>
      <w:commentRangeEnd w:id="313"/>
      <w:r w:rsidR="00885DC5">
        <w:rPr>
          <w:rStyle w:val="CommentReference"/>
        </w:rPr>
        <w:commentReference w:id="313"/>
      </w:r>
      <w:r w:rsidR="0050752A">
        <w:rPr>
          <w:rFonts w:ascii="Times New Roman" w:eastAsia="Times New Roman" w:hAnsi="Times New Roman" w:cs="Times New Roman"/>
          <w:sz w:val="24"/>
          <w:szCs w:val="24"/>
        </w:rPr>
        <w:t xml:space="preserve">was applied to the mass of the material by deploying twenty bags, ten deciduous and ten coniferous and extracting them immediately to see if there was any mass loss from deployment and extraction. </w:t>
      </w:r>
      <w:r w:rsidR="00811693">
        <w:rPr>
          <w:rFonts w:ascii="Times New Roman" w:eastAsia="Times New Roman" w:hAnsi="Times New Roman" w:cs="Times New Roman"/>
          <w:sz w:val="24"/>
          <w:szCs w:val="24"/>
        </w:rPr>
        <w:t>This was done separately for</w:t>
      </w:r>
      <w:r w:rsidR="00786A54">
        <w:rPr>
          <w:rFonts w:ascii="Times New Roman" w:eastAsia="Times New Roman" w:hAnsi="Times New Roman" w:cs="Times New Roman"/>
          <w:sz w:val="24"/>
          <w:szCs w:val="24"/>
        </w:rPr>
        <w:t xml:space="preserve"> conifer and deciduous leaves.</w:t>
      </w:r>
    </w:p>
    <w:p w14:paraId="5874C4A1" w14:textId="53CE813C" w:rsidR="00532C35" w:rsidRPr="008E2453" w:rsidDel="00532C35" w:rsidRDefault="00532C35" w:rsidP="00532C35">
      <w:pPr>
        <w:spacing w:after="200" w:line="480" w:lineRule="auto"/>
        <w:ind w:firstLine="720"/>
        <w:rPr>
          <w:del w:id="314" w:author="Clay Arango" w:date="2018-07-17T10:50:00Z"/>
          <w:rFonts w:ascii="Times New Roman" w:hAnsi="Times New Roman" w:cs="Times New Roman" w:hint="eastAsia"/>
          <w:sz w:val="24"/>
          <w:szCs w:val="24"/>
          <w:lang w:eastAsia="ja-JP"/>
          <w:rPrChange w:id="315" w:author="Clay" w:date="2019-10-05T16:57:00Z">
            <w:rPr>
              <w:del w:id="316" w:author="Clay Arango" w:date="2018-07-17T10:50:00Z"/>
              <w:rFonts w:ascii="Times New Roman" w:eastAsia="Times New Roman" w:hAnsi="Times New Roman" w:cs="Times New Roman"/>
              <w:sz w:val="24"/>
              <w:szCs w:val="24"/>
            </w:rPr>
          </w:rPrChange>
        </w:rPr>
      </w:pPr>
      <w:r>
        <w:rPr>
          <w:rFonts w:ascii="Times New Roman" w:eastAsia="Times New Roman" w:hAnsi="Times New Roman" w:cs="Times New Roman"/>
          <w:sz w:val="24"/>
          <w:szCs w:val="24"/>
        </w:rPr>
        <w:t xml:space="preserve">Bags were collected </w:t>
      </w:r>
      <w:r w:rsidR="00385CD1" w:rsidRPr="00385CD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times in approximately </w:t>
      </w:r>
      <w:r w:rsidR="00385CD1" w:rsidRPr="00385CD1">
        <w:rPr>
          <w:rFonts w:ascii="Times New Roman" w:eastAsia="Times New Roman" w:hAnsi="Times New Roman" w:cs="Times New Roman"/>
          <w:sz w:val="24"/>
          <w:szCs w:val="24"/>
        </w:rPr>
        <w:t>1</w:t>
      </w:r>
      <w:r w:rsidR="00385CD1">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month intervals with a </w:t>
      </w:r>
      <w:r w:rsidR="00385CD1" w:rsidRPr="00385CD1">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month break during winter snowpack when the sites were inaccessible</w:t>
      </w:r>
      <w:ins w:id="317" w:author="Clay" w:date="2019-10-05T16:56:00Z">
        <w:r w:rsidR="008E2453">
          <w:rPr>
            <w:rFonts w:ascii="Times New Roman" w:hAnsi="Times New Roman" w:cs="Times New Roman" w:hint="eastAsia"/>
            <w:sz w:val="24"/>
            <w:szCs w:val="24"/>
            <w:lang w:eastAsia="ja-JP"/>
          </w:rPr>
          <w:t xml:space="preserve"> between XX and XX (month day year)</w:t>
        </w:r>
      </w:ins>
      <w:r>
        <w:rPr>
          <w:rFonts w:ascii="Times New Roman" w:eastAsia="Times New Roman" w:hAnsi="Times New Roman" w:cs="Times New Roman"/>
          <w:sz w:val="24"/>
          <w:szCs w:val="24"/>
        </w:rPr>
        <w:t>.  One conifer bag and one maple bag w</w:t>
      </w:r>
      <w:r w:rsidR="00385CD1">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cut and bagged in a Ziploc (to prevent mass loss) per site for a total of 48 bags per sampling time.</w:t>
      </w:r>
      <w:ins w:id="318" w:author="Clay Arango" w:date="2018-07-17T10:50:00Z">
        <w:r>
          <w:rPr>
            <w:rFonts w:ascii="Times New Roman" w:eastAsia="Times New Roman" w:hAnsi="Times New Roman" w:cs="Times New Roman"/>
            <w:sz w:val="24"/>
            <w:szCs w:val="24"/>
          </w:rPr>
          <w:t xml:space="preserve">  </w:t>
        </w:r>
      </w:ins>
      <w:ins w:id="319" w:author="Clay" w:date="2019-10-05T16:57:00Z">
        <w:r w:rsidR="008E2453">
          <w:rPr>
            <w:rFonts w:ascii="Times New Roman" w:hAnsi="Times New Roman" w:cs="Times New Roman" w:hint="eastAsia"/>
            <w:sz w:val="24"/>
            <w:szCs w:val="24"/>
            <w:lang w:eastAsia="ja-JP"/>
          </w:rPr>
          <w:t xml:space="preserve">In </w:t>
        </w:r>
        <w:r w:rsidR="008E2453">
          <w:rPr>
            <w:rFonts w:ascii="Times New Roman" w:hAnsi="Times New Roman" w:cs="Times New Roman"/>
            <w:sz w:val="24"/>
            <w:szCs w:val="24"/>
            <w:lang w:eastAsia="ja-JP"/>
          </w:rPr>
          <w:t>the</w:t>
        </w:r>
        <w:r w:rsidR="008E2453">
          <w:rPr>
            <w:rFonts w:ascii="Times New Roman" w:hAnsi="Times New Roman" w:cs="Times New Roman" w:hint="eastAsia"/>
            <w:sz w:val="24"/>
            <w:szCs w:val="24"/>
            <w:lang w:eastAsia="ja-JP"/>
          </w:rPr>
          <w:t xml:space="preserve"> </w:t>
        </w:r>
        <w:proofErr w:type="spellStart"/>
        <w:r w:rsidR="008E2453">
          <w:rPr>
            <w:rFonts w:ascii="Times New Roman" w:hAnsi="Times New Roman" w:cs="Times New Roman" w:hint="eastAsia"/>
            <w:sz w:val="24"/>
            <w:szCs w:val="24"/>
            <w:lang w:eastAsia="ja-JP"/>
          </w:rPr>
          <w:t>the</w:t>
        </w:r>
        <w:proofErr w:type="spellEnd"/>
        <w:r w:rsidR="008E2453">
          <w:rPr>
            <w:rFonts w:ascii="Times New Roman" w:hAnsi="Times New Roman" w:cs="Times New Roman" w:hint="eastAsia"/>
            <w:sz w:val="24"/>
            <w:szCs w:val="24"/>
            <w:lang w:eastAsia="ja-JP"/>
          </w:rPr>
          <w:t xml:space="preserve"> final sampling period the remainder of the bags were returned (n = X)</w:t>
        </w:r>
      </w:ins>
    </w:p>
    <w:p w14:paraId="12A83526" w14:textId="2AEBEDB5" w:rsidR="0050752A" w:rsidRDefault="00532C35" w:rsidP="00532C35">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each retrieval from the field, bags were randomly chosen for pickup </w:t>
      </w:r>
      <w:ins w:id="320" w:author="Clay" w:date="2019-10-05T16:58:00Z">
        <w:r w:rsidR="008E2453">
          <w:rPr>
            <w:rFonts w:ascii="Times New Roman" w:hAnsi="Times New Roman" w:cs="Times New Roman" w:hint="eastAsia"/>
            <w:sz w:val="24"/>
            <w:szCs w:val="24"/>
            <w:lang w:eastAsia="ja-JP"/>
          </w:rPr>
          <w:t xml:space="preserve">(how were they randomize) </w:t>
        </w:r>
      </w:ins>
      <w:r>
        <w:rPr>
          <w:rFonts w:ascii="Times New Roman" w:eastAsia="Times New Roman" w:hAnsi="Times New Roman" w:cs="Times New Roman"/>
          <w:sz w:val="24"/>
          <w:szCs w:val="24"/>
        </w:rPr>
        <w:t xml:space="preserve">and returned to the lab in a Ziploc bag to prevent additional leaf mass loss.  Upon </w:t>
      </w:r>
      <w:r>
        <w:rPr>
          <w:rFonts w:ascii="Times New Roman" w:eastAsia="Times New Roman" w:hAnsi="Times New Roman" w:cs="Times New Roman"/>
          <w:sz w:val="24"/>
          <w:szCs w:val="24"/>
        </w:rPr>
        <w:lastRenderedPageBreak/>
        <w:t xml:space="preserve">return to the </w:t>
      </w:r>
      <w:r w:rsidR="002D5589">
        <w:rPr>
          <w:rFonts w:ascii="Times New Roman" w:eastAsia="Times New Roman" w:hAnsi="Times New Roman" w:cs="Times New Roman"/>
          <w:sz w:val="24"/>
          <w:szCs w:val="24"/>
        </w:rPr>
        <w:t>lab, decomposition</w:t>
      </w:r>
      <w:r>
        <w:rPr>
          <w:rFonts w:ascii="Times New Roman" w:eastAsia="Times New Roman" w:hAnsi="Times New Roman" w:cs="Times New Roman"/>
          <w:sz w:val="24"/>
          <w:szCs w:val="24"/>
        </w:rPr>
        <w:t xml:space="preserve"> bags </w:t>
      </w:r>
      <w:r w:rsidR="0050752A">
        <w:rPr>
          <w:rFonts w:ascii="Times New Roman" w:eastAsia="Times New Roman" w:hAnsi="Times New Roman" w:cs="Times New Roman"/>
          <w:sz w:val="24"/>
          <w:szCs w:val="24"/>
        </w:rPr>
        <w:t xml:space="preserve">were </w:t>
      </w:r>
      <w:ins w:id="321" w:author="Clay" w:date="2019-10-05T16:58:00Z">
        <w:r w:rsidR="008E2453">
          <w:rPr>
            <w:rFonts w:ascii="Times New Roman" w:hAnsi="Times New Roman" w:cs="Times New Roman" w:hint="eastAsia"/>
            <w:sz w:val="24"/>
            <w:szCs w:val="24"/>
            <w:lang w:eastAsia="ja-JP"/>
          </w:rPr>
          <w:t xml:space="preserve">removed from </w:t>
        </w:r>
        <w:r w:rsidR="008E2453">
          <w:rPr>
            <w:rFonts w:ascii="Times New Roman" w:hAnsi="Times New Roman" w:cs="Times New Roman"/>
            <w:sz w:val="24"/>
            <w:szCs w:val="24"/>
            <w:lang w:eastAsia="ja-JP"/>
          </w:rPr>
          <w:t>the</w:t>
        </w:r>
        <w:r w:rsidR="008E2453">
          <w:rPr>
            <w:rFonts w:ascii="Times New Roman" w:hAnsi="Times New Roman" w:cs="Times New Roman" w:hint="eastAsia"/>
            <w:sz w:val="24"/>
            <w:szCs w:val="24"/>
            <w:lang w:eastAsia="ja-JP"/>
          </w:rPr>
          <w:t xml:space="preserve"> </w:t>
        </w:r>
        <w:proofErr w:type="spellStart"/>
        <w:r w:rsidR="008E2453">
          <w:rPr>
            <w:rFonts w:ascii="Times New Roman" w:hAnsi="Times New Roman" w:cs="Times New Roman" w:hint="eastAsia"/>
            <w:sz w:val="24"/>
            <w:szCs w:val="24"/>
            <w:lang w:eastAsia="ja-JP"/>
          </w:rPr>
          <w:t>ziplocs</w:t>
        </w:r>
        <w:proofErr w:type="spellEnd"/>
        <w:r w:rsidR="008E2453">
          <w:rPr>
            <w:rFonts w:ascii="Times New Roman" w:hAnsi="Times New Roman" w:cs="Times New Roman" w:hint="eastAsia"/>
            <w:sz w:val="24"/>
            <w:szCs w:val="24"/>
            <w:lang w:eastAsia="ja-JP"/>
          </w:rPr>
          <w:t xml:space="preserve"> and all contents </w:t>
        </w:r>
      </w:ins>
      <w:ins w:id="322" w:author="Clay" w:date="2019-10-05T16:59:00Z">
        <w:r w:rsidR="008E2453">
          <w:rPr>
            <w:rFonts w:ascii="Times New Roman" w:hAnsi="Times New Roman" w:cs="Times New Roman" w:hint="eastAsia"/>
            <w:sz w:val="24"/>
            <w:szCs w:val="24"/>
            <w:lang w:eastAsia="ja-JP"/>
          </w:rPr>
          <w:t xml:space="preserve">placed </w:t>
        </w:r>
      </w:ins>
      <w:ins w:id="323" w:author="Clay" w:date="2019-10-05T16:58:00Z">
        <w:r w:rsidR="008E2453">
          <w:rPr>
            <w:rFonts w:ascii="Times New Roman" w:hAnsi="Times New Roman" w:cs="Times New Roman" w:hint="eastAsia"/>
            <w:sz w:val="24"/>
            <w:szCs w:val="24"/>
            <w:lang w:eastAsia="ja-JP"/>
          </w:rPr>
          <w:t xml:space="preserve">into a paper bag to </w:t>
        </w:r>
      </w:ins>
      <w:r w:rsidR="0050752A">
        <w:rPr>
          <w:rFonts w:ascii="Times New Roman" w:eastAsia="Times New Roman" w:hAnsi="Times New Roman" w:cs="Times New Roman"/>
          <w:sz w:val="24"/>
          <w:szCs w:val="24"/>
        </w:rPr>
        <w:t>air dr</w:t>
      </w:r>
      <w:del w:id="324" w:author="Clay" w:date="2019-10-05T16:59:00Z">
        <w:r w:rsidR="0050752A" w:rsidDel="008E2453">
          <w:rPr>
            <w:rFonts w:ascii="Times New Roman" w:eastAsia="Times New Roman" w:hAnsi="Times New Roman" w:cs="Times New Roman"/>
            <w:sz w:val="24"/>
            <w:szCs w:val="24"/>
          </w:rPr>
          <w:delText>ied in paper bags</w:delText>
        </w:r>
      </w:del>
      <w:ins w:id="325" w:author="Clay" w:date="2019-10-05T16:59:00Z">
        <w:r w:rsidR="008E2453">
          <w:rPr>
            <w:rFonts w:ascii="Times New Roman" w:hAnsi="Times New Roman" w:cs="Times New Roman" w:hint="eastAsia"/>
            <w:sz w:val="24"/>
            <w:szCs w:val="24"/>
            <w:lang w:eastAsia="ja-JP"/>
          </w:rPr>
          <w:t>y</w:t>
        </w:r>
      </w:ins>
      <w:r w:rsidR="0050752A">
        <w:rPr>
          <w:rFonts w:ascii="Times New Roman" w:eastAsia="Times New Roman" w:hAnsi="Times New Roman" w:cs="Times New Roman"/>
          <w:sz w:val="24"/>
          <w:szCs w:val="24"/>
        </w:rPr>
        <w:t xml:space="preserve"> (</w:t>
      </w:r>
      <w:proofErr w:type="spellStart"/>
      <w:r w:rsidR="0050752A">
        <w:rPr>
          <w:rFonts w:ascii="Times New Roman" w:eastAsia="Times New Roman" w:hAnsi="Times New Roman" w:cs="Times New Roman"/>
          <w:sz w:val="24"/>
          <w:szCs w:val="24"/>
        </w:rPr>
        <w:t>Genung</w:t>
      </w:r>
      <w:proofErr w:type="spellEnd"/>
      <w:r w:rsidR="0050752A">
        <w:rPr>
          <w:rFonts w:ascii="Times New Roman" w:eastAsia="Times New Roman" w:hAnsi="Times New Roman" w:cs="Times New Roman"/>
          <w:sz w:val="24"/>
          <w:szCs w:val="24"/>
        </w:rPr>
        <w:t xml:space="preserve"> et al. 2013) on a clothesline </w:t>
      </w:r>
      <w:r>
        <w:rPr>
          <w:rFonts w:ascii="Times New Roman" w:eastAsia="Times New Roman" w:hAnsi="Times New Roman" w:cs="Times New Roman"/>
          <w:sz w:val="24"/>
          <w:szCs w:val="24"/>
        </w:rPr>
        <w:t xml:space="preserve">to constant mass </w:t>
      </w:r>
      <w:r w:rsidR="0050752A">
        <w:rPr>
          <w:rFonts w:ascii="Times New Roman" w:eastAsia="Times New Roman" w:hAnsi="Times New Roman" w:cs="Times New Roman"/>
          <w:sz w:val="24"/>
          <w:szCs w:val="24"/>
        </w:rPr>
        <w:t xml:space="preserve">(Schweitzer, 2005). Once the bags were air dried, </w:t>
      </w:r>
      <w:r>
        <w:rPr>
          <w:rFonts w:ascii="Times New Roman" w:eastAsia="Times New Roman" w:hAnsi="Times New Roman" w:cs="Times New Roman"/>
          <w:sz w:val="24"/>
          <w:szCs w:val="24"/>
        </w:rPr>
        <w:t xml:space="preserve">each bag was </w:t>
      </w:r>
      <w:r w:rsidR="0050752A">
        <w:rPr>
          <w:rFonts w:ascii="Times New Roman" w:eastAsia="Times New Roman" w:hAnsi="Times New Roman" w:cs="Times New Roman"/>
          <w:sz w:val="24"/>
          <w:szCs w:val="24"/>
        </w:rPr>
        <w:t xml:space="preserve">sorted to remove any noticeable debris that </w:t>
      </w:r>
      <w:r>
        <w:rPr>
          <w:rFonts w:ascii="Times New Roman" w:eastAsia="Times New Roman" w:hAnsi="Times New Roman" w:cs="Times New Roman"/>
          <w:sz w:val="24"/>
          <w:szCs w:val="24"/>
        </w:rPr>
        <w:t xml:space="preserve">had become incorporated </w:t>
      </w:r>
      <w:r w:rsidR="0050752A">
        <w:rPr>
          <w:rFonts w:ascii="Times New Roman" w:eastAsia="Times New Roman" w:hAnsi="Times New Roman" w:cs="Times New Roman"/>
          <w:sz w:val="24"/>
          <w:szCs w:val="24"/>
        </w:rPr>
        <w:t xml:space="preserve">in the sample (Chapman et al. 2013). </w:t>
      </w:r>
      <w:r>
        <w:rPr>
          <w:rFonts w:ascii="Times New Roman" w:eastAsia="Times New Roman" w:hAnsi="Times New Roman" w:cs="Times New Roman"/>
          <w:sz w:val="24"/>
          <w:szCs w:val="24"/>
        </w:rPr>
        <w:t xml:space="preserve"> Because of natural loss of conifer </w:t>
      </w:r>
      <w:r w:rsidR="0050752A">
        <w:rPr>
          <w:rFonts w:ascii="Times New Roman" w:eastAsia="Times New Roman" w:hAnsi="Times New Roman" w:cs="Times New Roman"/>
          <w:sz w:val="24"/>
          <w:szCs w:val="24"/>
        </w:rPr>
        <w:t xml:space="preserve">needles </w:t>
      </w:r>
      <w:r>
        <w:rPr>
          <w:rFonts w:ascii="Times New Roman" w:eastAsia="Times New Roman" w:hAnsi="Times New Roman" w:cs="Times New Roman"/>
          <w:sz w:val="24"/>
          <w:szCs w:val="24"/>
        </w:rPr>
        <w:t xml:space="preserve">from the canopy, it was difficult </w:t>
      </w:r>
      <w:r w:rsidR="0050752A">
        <w:rPr>
          <w:rFonts w:ascii="Times New Roman" w:eastAsia="Times New Roman" w:hAnsi="Times New Roman" w:cs="Times New Roman"/>
          <w:sz w:val="24"/>
          <w:szCs w:val="24"/>
        </w:rPr>
        <w:t xml:space="preserve">to determine what was originally in the bag and what </w:t>
      </w:r>
      <w:r>
        <w:rPr>
          <w:rFonts w:ascii="Times New Roman" w:eastAsia="Times New Roman" w:hAnsi="Times New Roman" w:cs="Times New Roman"/>
          <w:sz w:val="24"/>
          <w:szCs w:val="24"/>
        </w:rPr>
        <w:t xml:space="preserve">had </w:t>
      </w:r>
      <w:r w:rsidR="0050752A">
        <w:rPr>
          <w:rFonts w:ascii="Times New Roman" w:eastAsia="Times New Roman" w:hAnsi="Times New Roman" w:cs="Times New Roman"/>
          <w:sz w:val="24"/>
          <w:szCs w:val="24"/>
        </w:rPr>
        <w:t>fallen into it</w:t>
      </w:r>
      <w:r>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 xml:space="preserve">so the </w:t>
      </w:r>
      <w:r>
        <w:rPr>
          <w:rFonts w:ascii="Times New Roman" w:eastAsia="Times New Roman" w:hAnsi="Times New Roman" w:cs="Times New Roman"/>
          <w:sz w:val="24"/>
          <w:szCs w:val="24"/>
        </w:rPr>
        <w:t xml:space="preserve">mass of conifer needles accumulated in the </w:t>
      </w:r>
      <w:r w:rsidR="0050752A">
        <w:rPr>
          <w:rFonts w:ascii="Times New Roman" w:eastAsia="Times New Roman" w:hAnsi="Times New Roman" w:cs="Times New Roman"/>
          <w:sz w:val="24"/>
          <w:szCs w:val="24"/>
        </w:rPr>
        <w:t>maple</w:t>
      </w:r>
      <w:r>
        <w:rPr>
          <w:rFonts w:ascii="Times New Roman" w:eastAsia="Times New Roman" w:hAnsi="Times New Roman" w:cs="Times New Roman"/>
          <w:sz w:val="24"/>
          <w:szCs w:val="24"/>
        </w:rPr>
        <w:t xml:space="preserve"> decomposition bags </w:t>
      </w:r>
      <w:r w:rsidR="0050752A">
        <w:rPr>
          <w:rFonts w:ascii="Times New Roman" w:eastAsia="Times New Roman" w:hAnsi="Times New Roman" w:cs="Times New Roman"/>
          <w:sz w:val="24"/>
          <w:szCs w:val="24"/>
        </w:rPr>
        <w:t xml:space="preserve">was sorted and used as a correction factor for </w:t>
      </w:r>
      <w:r>
        <w:rPr>
          <w:rFonts w:ascii="Times New Roman" w:eastAsia="Times New Roman" w:hAnsi="Times New Roman" w:cs="Times New Roman"/>
          <w:sz w:val="24"/>
          <w:szCs w:val="24"/>
        </w:rPr>
        <w:t xml:space="preserve">the mass of conifer needles that </w:t>
      </w:r>
      <w:r w:rsidR="0050752A">
        <w:rPr>
          <w:rFonts w:ascii="Times New Roman" w:eastAsia="Times New Roman" w:hAnsi="Times New Roman" w:cs="Times New Roman"/>
          <w:sz w:val="24"/>
          <w:szCs w:val="24"/>
        </w:rPr>
        <w:t xml:space="preserve">entered the </w:t>
      </w:r>
      <w:r>
        <w:rPr>
          <w:rFonts w:ascii="Times New Roman" w:eastAsia="Times New Roman" w:hAnsi="Times New Roman" w:cs="Times New Roman"/>
          <w:sz w:val="24"/>
          <w:szCs w:val="24"/>
        </w:rPr>
        <w:t xml:space="preserve">conifer </w:t>
      </w:r>
      <w:commentRangeStart w:id="326"/>
      <w:r w:rsidR="0050752A">
        <w:rPr>
          <w:rFonts w:ascii="Times New Roman" w:eastAsia="Times New Roman" w:hAnsi="Times New Roman" w:cs="Times New Roman"/>
          <w:sz w:val="24"/>
          <w:szCs w:val="24"/>
        </w:rPr>
        <w:t>bags</w:t>
      </w:r>
      <w:commentRangeEnd w:id="326"/>
      <w:r w:rsidR="00466F13">
        <w:rPr>
          <w:rStyle w:val="CommentReference"/>
        </w:rPr>
        <w:commentReference w:id="326"/>
      </w:r>
      <w:r w:rsidR="0050752A">
        <w:rPr>
          <w:rFonts w:ascii="Times New Roman" w:eastAsia="Times New Roman" w:hAnsi="Times New Roman" w:cs="Times New Roman"/>
          <w:sz w:val="24"/>
          <w:szCs w:val="24"/>
        </w:rPr>
        <w:t xml:space="preserve">. </w:t>
      </w:r>
    </w:p>
    <w:p w14:paraId="32865142" w14:textId="77777777" w:rsidR="003F7EDC" w:rsidRPr="00B30CE3" w:rsidRDefault="00C61EA6" w:rsidP="00B30CE3">
      <w:pPr>
        <w:spacing w:after="200" w:line="480" w:lineRule="auto"/>
        <w:rPr>
          <w:rFonts w:ascii="Times New Roman" w:eastAsia="Times New Roman" w:hAnsi="Times New Roman" w:cs="Times New Roman"/>
          <w:i/>
          <w:sz w:val="24"/>
          <w:szCs w:val="24"/>
        </w:rPr>
      </w:pPr>
      <w:r w:rsidRPr="00B30CE3">
        <w:rPr>
          <w:rFonts w:ascii="Times New Roman" w:eastAsia="Times New Roman" w:hAnsi="Times New Roman" w:cs="Times New Roman"/>
          <w:i/>
          <w:sz w:val="24"/>
          <w:szCs w:val="24"/>
        </w:rPr>
        <w:t>Soil Analyses</w:t>
      </w:r>
    </w:p>
    <w:p w14:paraId="65E81C81" w14:textId="28F5C80C" w:rsidR="003F7EDC" w:rsidRDefault="00245B42">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each collection of decomposition bags, I also used a thermocouple to measure </w:t>
      </w:r>
      <w:ins w:id="327" w:author="Clay" w:date="2019-10-05T17:00:00Z">
        <w:r w:rsidR="008E2453">
          <w:rPr>
            <w:rFonts w:ascii="Times New Roman" w:hAnsi="Times New Roman" w:cs="Times New Roman" w:hint="eastAsia"/>
            <w:sz w:val="24"/>
            <w:szCs w:val="24"/>
            <w:lang w:eastAsia="ja-JP"/>
          </w:rPr>
          <w:t xml:space="preserve">soil </w:t>
        </w:r>
      </w:ins>
      <w:r>
        <w:rPr>
          <w:rFonts w:ascii="Times New Roman" w:eastAsia="Times New Roman" w:hAnsi="Times New Roman" w:cs="Times New Roman"/>
          <w:sz w:val="24"/>
          <w:szCs w:val="24"/>
        </w:rPr>
        <w:t>temperature</w:t>
      </w:r>
      <w:r w:rsidR="00E86DF6">
        <w:rPr>
          <w:rFonts w:ascii="Times New Roman" w:eastAsia="Times New Roman" w:hAnsi="Times New Roman" w:cs="Times New Roman"/>
          <w:sz w:val="24"/>
          <w:szCs w:val="24"/>
        </w:rPr>
        <w:t xml:space="preserve"> </w:t>
      </w:r>
      <w:del w:id="328" w:author="Clay" w:date="2019-10-05T17:00:00Z">
        <w:r w:rsidR="00E86DF6" w:rsidDel="008E2453">
          <w:rPr>
            <w:rFonts w:ascii="Times New Roman" w:eastAsia="Times New Roman" w:hAnsi="Times New Roman" w:cs="Times New Roman"/>
            <w:sz w:val="24"/>
            <w:szCs w:val="24"/>
          </w:rPr>
          <w:delText xml:space="preserve">of the O horizon </w:delText>
        </w:r>
      </w:del>
      <w:r w:rsidR="00E86DF6">
        <w:rPr>
          <w:rFonts w:ascii="Times New Roman" w:eastAsia="Times New Roman" w:hAnsi="Times New Roman" w:cs="Times New Roman"/>
          <w:sz w:val="24"/>
          <w:szCs w:val="24"/>
        </w:rPr>
        <w:t>at a depth of ~2 cm</w:t>
      </w:r>
      <w:r>
        <w:rPr>
          <w:rFonts w:ascii="Times New Roman" w:eastAsia="Times New Roman" w:hAnsi="Times New Roman" w:cs="Times New Roman"/>
          <w:sz w:val="24"/>
          <w:szCs w:val="24"/>
        </w:rPr>
        <w:t xml:space="preserve">, </w:t>
      </w:r>
      <w:del w:id="329" w:author="Clay" w:date="2019-10-05T17:00:00Z">
        <w:r w:rsidDel="008E2453">
          <w:rPr>
            <w:rFonts w:ascii="Times New Roman" w:eastAsia="Times New Roman" w:hAnsi="Times New Roman" w:cs="Times New Roman"/>
            <w:sz w:val="24"/>
            <w:szCs w:val="24"/>
          </w:rPr>
          <w:delText xml:space="preserve">at the top of the </w:delText>
        </w:r>
        <w:r w:rsidR="00C61EA6" w:rsidDel="008E2453">
          <w:rPr>
            <w:rFonts w:ascii="Times New Roman" w:eastAsia="Times New Roman" w:hAnsi="Times New Roman" w:cs="Times New Roman"/>
            <w:sz w:val="24"/>
            <w:szCs w:val="24"/>
          </w:rPr>
          <w:delText>A horizon</w:delText>
        </w:r>
        <w:r w:rsidR="00E86DF6" w:rsidDel="008E2453">
          <w:rPr>
            <w:rFonts w:ascii="Times New Roman" w:eastAsia="Times New Roman" w:hAnsi="Times New Roman" w:cs="Times New Roman"/>
            <w:sz w:val="24"/>
            <w:szCs w:val="24"/>
          </w:rPr>
          <w:delText xml:space="preserve"> at a depth of</w:delText>
        </w:r>
        <w:r w:rsidR="00C80CCD" w:rsidDel="008E2453">
          <w:rPr>
            <w:rFonts w:ascii="Times New Roman" w:eastAsia="Times New Roman" w:hAnsi="Times New Roman" w:cs="Times New Roman"/>
            <w:sz w:val="24"/>
            <w:szCs w:val="24"/>
          </w:rPr>
          <w:delText xml:space="preserve"> </w:delText>
        </w:r>
      </w:del>
      <w:r w:rsidR="00E86DF6">
        <w:rPr>
          <w:rFonts w:ascii="Times New Roman" w:eastAsia="Times New Roman" w:hAnsi="Times New Roman" w:cs="Times New Roman"/>
          <w:sz w:val="24"/>
          <w:szCs w:val="24"/>
        </w:rPr>
        <w:t>10 cm</w:t>
      </w:r>
      <w:del w:id="330" w:author="Clay" w:date="2019-10-05T17:00:00Z">
        <w:r w:rsidR="00E86DF6" w:rsidDel="008E2453">
          <w:rPr>
            <w:rFonts w:ascii="Times New Roman" w:eastAsia="Times New Roman" w:hAnsi="Times New Roman" w:cs="Times New Roman"/>
            <w:sz w:val="24"/>
            <w:szCs w:val="24"/>
          </w:rPr>
          <w:delText>s</w:delText>
        </w:r>
      </w:del>
      <w:ins w:id="331" w:author="Clay" w:date="2019-10-05T17:00:00Z">
        <w:r w:rsidR="008E2453">
          <w:rPr>
            <w:rFonts w:ascii="Times New Roman" w:hAnsi="Times New Roman" w:cs="Times New Roman" w:hint="eastAsia"/>
            <w:sz w:val="24"/>
            <w:szCs w:val="24"/>
            <w:lang w:eastAsia="ja-JP"/>
          </w:rPr>
          <w:t>,</w:t>
        </w:r>
      </w:ins>
      <w:r w:rsidR="00E86D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at </w:t>
      </w:r>
      <w:r w:rsidR="00E86DF6">
        <w:rPr>
          <w:rFonts w:ascii="Times New Roman" w:eastAsia="Times New Roman" w:hAnsi="Times New Roman" w:cs="Times New Roman"/>
          <w:sz w:val="24"/>
          <w:szCs w:val="24"/>
        </w:rPr>
        <w:t>20 cm</w:t>
      </w:r>
      <w:r>
        <w:rPr>
          <w:rFonts w:ascii="Times New Roman" w:eastAsia="Times New Roman" w:hAnsi="Times New Roman" w:cs="Times New Roman"/>
          <w:sz w:val="24"/>
          <w:szCs w:val="24"/>
        </w:rPr>
        <w:t xml:space="preserve"> </w:t>
      </w:r>
      <w:del w:id="332" w:author="Clay" w:date="2019-10-05T17:01:00Z">
        <w:r w:rsidDel="008E2453">
          <w:rPr>
            <w:rFonts w:ascii="Times New Roman" w:eastAsia="Times New Roman" w:hAnsi="Times New Roman" w:cs="Times New Roman"/>
            <w:sz w:val="24"/>
            <w:szCs w:val="24"/>
          </w:rPr>
          <w:delText xml:space="preserve">depth in </w:delText>
        </w:r>
      </w:del>
      <w:ins w:id="333" w:author="Clay" w:date="2019-10-05T17:01:00Z">
        <w:r w:rsidR="008E2453">
          <w:rPr>
            <w:rFonts w:ascii="Times New Roman" w:hAnsi="Times New Roman" w:cs="Times New Roman" w:hint="eastAsia"/>
            <w:sz w:val="24"/>
            <w:szCs w:val="24"/>
            <w:lang w:eastAsia="ja-JP"/>
          </w:rPr>
          <w:t xml:space="preserve">approximately corresponding to the base of the O horizon, </w:t>
        </w:r>
      </w:ins>
      <w:r>
        <w:rPr>
          <w:rFonts w:ascii="Times New Roman" w:eastAsia="Times New Roman" w:hAnsi="Times New Roman" w:cs="Times New Roman"/>
          <w:sz w:val="24"/>
          <w:szCs w:val="24"/>
        </w:rPr>
        <w:t xml:space="preserve">the A </w:t>
      </w:r>
      <w:ins w:id="334" w:author="Clay" w:date="2019-10-05T17:01:00Z">
        <w:r w:rsidR="008E2453">
          <w:rPr>
            <w:rFonts w:ascii="Times New Roman" w:hAnsi="Times New Roman" w:cs="Times New Roman" w:hint="eastAsia"/>
            <w:sz w:val="24"/>
            <w:szCs w:val="24"/>
            <w:lang w:eastAsia="ja-JP"/>
          </w:rPr>
          <w:t xml:space="preserve">top of the </w:t>
        </w:r>
      </w:ins>
      <w:r>
        <w:rPr>
          <w:rFonts w:ascii="Times New Roman" w:eastAsia="Times New Roman" w:hAnsi="Times New Roman" w:cs="Times New Roman"/>
          <w:sz w:val="24"/>
          <w:szCs w:val="24"/>
        </w:rPr>
        <w:t>horizon</w:t>
      </w:r>
      <w:ins w:id="335" w:author="Clay" w:date="2019-10-05T17:01:00Z">
        <w:r w:rsidR="008E2453">
          <w:rPr>
            <w:rFonts w:ascii="Times New Roman" w:hAnsi="Times New Roman" w:cs="Times New Roman" w:hint="eastAsia"/>
            <w:sz w:val="24"/>
            <w:szCs w:val="24"/>
            <w:lang w:eastAsia="ja-JP"/>
          </w:rPr>
          <w:t>, and a location in the A horizon respectively</w:t>
        </w:r>
      </w:ins>
      <w:r w:rsidR="00C61EA6">
        <w:rPr>
          <w:rFonts w:ascii="Times New Roman" w:eastAsia="Times New Roman" w:hAnsi="Times New Roman" w:cs="Times New Roman"/>
          <w:sz w:val="24"/>
          <w:szCs w:val="24"/>
        </w:rPr>
        <w:t xml:space="preserve">. A soil core </w:t>
      </w:r>
      <w:r w:rsidR="00F64D43">
        <w:rPr>
          <w:rFonts w:ascii="Times New Roman" w:eastAsia="Times New Roman" w:hAnsi="Times New Roman" w:cs="Times New Roman"/>
          <w:sz w:val="24"/>
          <w:szCs w:val="24"/>
        </w:rPr>
        <w:t xml:space="preserve">of ~10 cm depth </w:t>
      </w:r>
      <w:r w:rsidR="00C61EA6">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also collected </w:t>
      </w:r>
      <w:r w:rsidR="00C61EA6">
        <w:rPr>
          <w:rFonts w:ascii="Times New Roman" w:eastAsia="Times New Roman" w:hAnsi="Times New Roman" w:cs="Times New Roman"/>
          <w:sz w:val="24"/>
          <w:szCs w:val="24"/>
        </w:rPr>
        <w:t xml:space="preserve">from each </w:t>
      </w:r>
      <w:commentRangeStart w:id="336"/>
      <w:r w:rsidR="00C61EA6">
        <w:rPr>
          <w:rFonts w:ascii="Times New Roman" w:eastAsia="Times New Roman" w:hAnsi="Times New Roman" w:cs="Times New Roman"/>
          <w:sz w:val="24"/>
          <w:szCs w:val="24"/>
        </w:rPr>
        <w:t>replicat</w:t>
      </w:r>
      <w:r>
        <w:rPr>
          <w:rFonts w:ascii="Times New Roman" w:eastAsia="Times New Roman" w:hAnsi="Times New Roman" w:cs="Times New Roman"/>
          <w:sz w:val="24"/>
          <w:szCs w:val="24"/>
        </w:rPr>
        <w:t xml:space="preserve">e plot at each stream site </w:t>
      </w:r>
      <w:commentRangeEnd w:id="336"/>
      <w:r w:rsidR="008E2453">
        <w:rPr>
          <w:rStyle w:val="CommentReference"/>
        </w:rPr>
        <w:commentReference w:id="336"/>
      </w:r>
      <w:r w:rsidR="00C61EA6">
        <w:rPr>
          <w:rFonts w:ascii="Times New Roman" w:eastAsia="Times New Roman" w:hAnsi="Times New Roman" w:cs="Times New Roman"/>
          <w:sz w:val="24"/>
          <w:szCs w:val="24"/>
        </w:rPr>
        <w:t>each time</w:t>
      </w:r>
      <w:r>
        <w:rPr>
          <w:rFonts w:ascii="Times New Roman" w:eastAsia="Times New Roman" w:hAnsi="Times New Roman" w:cs="Times New Roman"/>
          <w:sz w:val="24"/>
          <w:szCs w:val="24"/>
        </w:rPr>
        <w:t xml:space="preserve"> I collected litter bags</w:t>
      </w:r>
      <w:commentRangeStart w:id="337"/>
      <w:r w:rsidR="00C61E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Soil cores were stored on ice for return to the laboratory whereupon e</w:t>
      </w:r>
      <w:r w:rsidR="00C61EA6">
        <w:rPr>
          <w:rFonts w:ascii="Times New Roman" w:eastAsia="Times New Roman" w:hAnsi="Times New Roman" w:cs="Times New Roman"/>
          <w:sz w:val="24"/>
          <w:szCs w:val="24"/>
        </w:rPr>
        <w:t>ach core was homogenized in a Ziploc bag. Soils were analyzed for moisture content, percent organic matter, ammonia, nitrate, organic N, inorganic P, and organic P</w:t>
      </w:r>
      <w:r>
        <w:rPr>
          <w:rFonts w:ascii="Times New Roman" w:eastAsia="Times New Roman" w:hAnsi="Times New Roman" w:cs="Times New Roman"/>
          <w:sz w:val="24"/>
          <w:szCs w:val="24"/>
        </w:rPr>
        <w:t xml:space="preserve"> using methods detailed below</w:t>
      </w:r>
      <w:r w:rsidR="00C61EA6">
        <w:rPr>
          <w:rFonts w:ascii="Times New Roman" w:eastAsia="Times New Roman" w:hAnsi="Times New Roman" w:cs="Times New Roman"/>
          <w:sz w:val="24"/>
          <w:szCs w:val="24"/>
        </w:rPr>
        <w:t>.</w:t>
      </w:r>
      <w:commentRangeEnd w:id="337"/>
      <w:r w:rsidR="008E2453">
        <w:rPr>
          <w:rStyle w:val="CommentReference"/>
        </w:rPr>
        <w:commentReference w:id="337"/>
      </w:r>
    </w:p>
    <w:p w14:paraId="149A5E4D" w14:textId="77777777" w:rsidR="003F7EDC" w:rsidRDefault="00C61EA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Moisture Content and Percent Organic Matter:</w:t>
      </w:r>
      <w:r>
        <w:rPr>
          <w:rFonts w:ascii="Times New Roman" w:eastAsia="Times New Roman" w:hAnsi="Times New Roman" w:cs="Times New Roman"/>
          <w:sz w:val="24"/>
          <w:szCs w:val="24"/>
        </w:rPr>
        <w:t xml:space="preserve"> </w:t>
      </w:r>
    </w:p>
    <w:p w14:paraId="012076DC" w14:textId="7D6A3A33" w:rsidR="003F7EDC" w:rsidRDefault="008E2453">
      <w:pPr>
        <w:spacing w:after="200" w:line="480" w:lineRule="auto"/>
        <w:ind w:firstLine="720"/>
        <w:rPr>
          <w:rFonts w:ascii="Times New Roman" w:eastAsia="Times New Roman" w:hAnsi="Times New Roman" w:cs="Times New Roman"/>
          <w:sz w:val="24"/>
          <w:szCs w:val="24"/>
        </w:rPr>
      </w:pPr>
      <w:ins w:id="338" w:author="Clay" w:date="2019-10-05T17:03:00Z">
        <w:r>
          <w:rPr>
            <w:rFonts w:ascii="Times New Roman" w:hAnsi="Times New Roman" w:cs="Times New Roman" w:hint="eastAsia"/>
            <w:sz w:val="24"/>
            <w:szCs w:val="24"/>
            <w:lang w:eastAsia="ja-JP"/>
          </w:rPr>
          <w:t xml:space="preserve">Upon analysis, </w:t>
        </w:r>
      </w:ins>
      <w:del w:id="339" w:author="Clay" w:date="2019-10-05T17:03:00Z">
        <w:r w:rsidR="00245B42" w:rsidDel="008E2453">
          <w:rPr>
            <w:rFonts w:ascii="Times New Roman" w:eastAsia="Times New Roman" w:hAnsi="Times New Roman" w:cs="Times New Roman"/>
            <w:sz w:val="24"/>
            <w:szCs w:val="24"/>
          </w:rPr>
          <w:delText>S</w:delText>
        </w:r>
      </w:del>
      <w:ins w:id="340" w:author="Clay" w:date="2019-10-05T17:03:00Z">
        <w:r>
          <w:rPr>
            <w:rFonts w:ascii="Times New Roman" w:hAnsi="Times New Roman" w:cs="Times New Roman" w:hint="eastAsia"/>
            <w:sz w:val="24"/>
            <w:szCs w:val="24"/>
            <w:lang w:eastAsia="ja-JP"/>
          </w:rPr>
          <w:t>s</w:t>
        </w:r>
      </w:ins>
      <w:r w:rsidR="00C61EA6">
        <w:rPr>
          <w:rFonts w:ascii="Times New Roman" w:eastAsia="Times New Roman" w:hAnsi="Times New Roman" w:cs="Times New Roman"/>
          <w:sz w:val="24"/>
          <w:szCs w:val="24"/>
        </w:rPr>
        <w:t xml:space="preserve">oil </w:t>
      </w:r>
      <w:r w:rsidR="00245B42">
        <w:rPr>
          <w:rFonts w:ascii="Times New Roman" w:eastAsia="Times New Roman" w:hAnsi="Times New Roman" w:cs="Times New Roman"/>
          <w:sz w:val="24"/>
          <w:szCs w:val="24"/>
        </w:rPr>
        <w:t xml:space="preserve">was sieved </w:t>
      </w:r>
      <w:r w:rsidR="00C61EA6">
        <w:rPr>
          <w:rFonts w:ascii="Times New Roman" w:eastAsia="Times New Roman" w:hAnsi="Times New Roman" w:cs="Times New Roman"/>
          <w:sz w:val="24"/>
          <w:szCs w:val="24"/>
        </w:rPr>
        <w:t xml:space="preserve">at 2 mm </w:t>
      </w:r>
      <w:r w:rsidR="00245B42">
        <w:rPr>
          <w:rFonts w:ascii="Times New Roman" w:eastAsia="Times New Roman" w:hAnsi="Times New Roman" w:cs="Times New Roman"/>
          <w:sz w:val="24"/>
          <w:szCs w:val="24"/>
        </w:rPr>
        <w:t xml:space="preserve">and a subsample was </w:t>
      </w:r>
      <w:r w:rsidR="00C61EA6">
        <w:rPr>
          <w:rFonts w:ascii="Times New Roman" w:eastAsia="Times New Roman" w:hAnsi="Times New Roman" w:cs="Times New Roman"/>
          <w:sz w:val="24"/>
          <w:szCs w:val="24"/>
        </w:rPr>
        <w:t>placed into an ashed aluminum pan and weighed immediately</w:t>
      </w:r>
      <w:r w:rsidR="00583A7F">
        <w:rPr>
          <w:rFonts w:ascii="Times New Roman" w:eastAsia="Times New Roman" w:hAnsi="Times New Roman" w:cs="Times New Roman"/>
          <w:sz w:val="24"/>
          <w:szCs w:val="24"/>
        </w:rPr>
        <w:t xml:space="preserve"> for field mass</w:t>
      </w:r>
      <w:r w:rsidR="00C61EA6">
        <w:rPr>
          <w:rFonts w:ascii="Times New Roman" w:eastAsia="Times New Roman" w:hAnsi="Times New Roman" w:cs="Times New Roman"/>
          <w:sz w:val="24"/>
          <w:szCs w:val="24"/>
        </w:rPr>
        <w:t xml:space="preserve">. Pans were then placed in a drying oven </w:t>
      </w:r>
      <w:r w:rsidR="00245B42">
        <w:rPr>
          <w:rFonts w:ascii="Times New Roman" w:eastAsia="Times New Roman" w:hAnsi="Times New Roman" w:cs="Times New Roman"/>
          <w:sz w:val="24"/>
          <w:szCs w:val="24"/>
        </w:rPr>
        <w:t xml:space="preserve">at </w:t>
      </w:r>
      <w:r w:rsidR="00B02A83" w:rsidRPr="00B02A83">
        <w:rPr>
          <w:rFonts w:ascii="Times New Roman" w:eastAsia="Times New Roman" w:hAnsi="Times New Roman" w:cs="Times New Roman"/>
          <w:sz w:val="24"/>
          <w:szCs w:val="24"/>
        </w:rPr>
        <w:t>60º</w:t>
      </w:r>
      <w:r w:rsidR="00245B42" w:rsidRPr="00B02A83">
        <w:rPr>
          <w:rFonts w:ascii="Times New Roman" w:eastAsia="Times New Roman" w:hAnsi="Times New Roman" w:cs="Times New Roman"/>
          <w:sz w:val="24"/>
          <w:szCs w:val="24"/>
        </w:rPr>
        <w:t>C</w:t>
      </w:r>
      <w:r w:rsidR="00245B42">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until </w:t>
      </w:r>
      <w:r w:rsidR="00245B42">
        <w:rPr>
          <w:rFonts w:ascii="Times New Roman" w:eastAsia="Times New Roman" w:hAnsi="Times New Roman" w:cs="Times New Roman"/>
          <w:sz w:val="24"/>
          <w:szCs w:val="24"/>
        </w:rPr>
        <w:t>constant mass</w:t>
      </w:r>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cooled to room temperature</w:t>
      </w:r>
      <w:r w:rsidR="00583A7F">
        <w:rPr>
          <w:rFonts w:ascii="Times New Roman" w:eastAsia="Times New Roman" w:hAnsi="Times New Roman" w:cs="Times New Roman"/>
          <w:sz w:val="24"/>
          <w:szCs w:val="24"/>
        </w:rPr>
        <w:t>,</w:t>
      </w:r>
      <w:r w:rsidR="00C61EA6">
        <w:rPr>
          <w:rFonts w:ascii="Times New Roman" w:eastAsia="Times New Roman" w:hAnsi="Times New Roman" w:cs="Times New Roman"/>
          <w:sz w:val="24"/>
          <w:szCs w:val="24"/>
        </w:rPr>
        <w:t xml:space="preserve"> and weighed </w:t>
      </w:r>
      <w:r w:rsidR="00583A7F">
        <w:rPr>
          <w:rFonts w:ascii="Times New Roman" w:eastAsia="Times New Roman" w:hAnsi="Times New Roman" w:cs="Times New Roman"/>
          <w:sz w:val="24"/>
          <w:szCs w:val="24"/>
        </w:rPr>
        <w:t>to obtain dry mass (DM).  T</w:t>
      </w:r>
      <w:r w:rsidR="00C61EA6">
        <w:rPr>
          <w:rFonts w:ascii="Times New Roman" w:eastAsia="Times New Roman" w:hAnsi="Times New Roman" w:cs="Times New Roman"/>
          <w:sz w:val="24"/>
          <w:szCs w:val="24"/>
        </w:rPr>
        <w:t xml:space="preserve">he difference </w:t>
      </w:r>
      <w:r w:rsidR="00583A7F">
        <w:rPr>
          <w:rFonts w:ascii="Times New Roman" w:eastAsia="Times New Roman" w:hAnsi="Times New Roman" w:cs="Times New Roman"/>
          <w:sz w:val="24"/>
          <w:szCs w:val="24"/>
        </w:rPr>
        <w:t xml:space="preserve">between field mass and dry mass </w:t>
      </w:r>
      <w:r w:rsidR="00C61EA6">
        <w:rPr>
          <w:rFonts w:ascii="Times New Roman" w:eastAsia="Times New Roman" w:hAnsi="Times New Roman" w:cs="Times New Roman"/>
          <w:sz w:val="24"/>
          <w:szCs w:val="24"/>
        </w:rPr>
        <w:t xml:space="preserve">was used to calculate percent </w:t>
      </w:r>
      <w:commentRangeStart w:id="341"/>
      <w:r w:rsidR="00C61EA6">
        <w:rPr>
          <w:rFonts w:ascii="Times New Roman" w:eastAsia="Times New Roman" w:hAnsi="Times New Roman" w:cs="Times New Roman"/>
          <w:sz w:val="24"/>
          <w:szCs w:val="24"/>
        </w:rPr>
        <w:t>moisture</w:t>
      </w:r>
      <w:commentRangeEnd w:id="341"/>
      <w:r>
        <w:rPr>
          <w:rStyle w:val="CommentReference"/>
        </w:rPr>
        <w:commentReference w:id="341"/>
      </w:r>
      <w:r w:rsidR="00C61EA6">
        <w:rPr>
          <w:rFonts w:ascii="Times New Roman" w:eastAsia="Times New Roman" w:hAnsi="Times New Roman" w:cs="Times New Roman"/>
          <w:sz w:val="24"/>
          <w:szCs w:val="24"/>
        </w:rPr>
        <w:t>. The</w:t>
      </w:r>
      <w:r w:rsidR="00583A7F">
        <w:rPr>
          <w:rFonts w:ascii="Times New Roman" w:eastAsia="Times New Roman" w:hAnsi="Times New Roman" w:cs="Times New Roman"/>
          <w:sz w:val="24"/>
          <w:szCs w:val="24"/>
        </w:rPr>
        <w:t>n</w:t>
      </w:r>
      <w:r w:rsidR="00C61EA6">
        <w:rPr>
          <w:rFonts w:ascii="Times New Roman" w:eastAsia="Times New Roman" w:hAnsi="Times New Roman" w:cs="Times New Roman"/>
          <w:sz w:val="24"/>
          <w:szCs w:val="24"/>
        </w:rPr>
        <w:t xml:space="preserve"> </w:t>
      </w:r>
      <w:r w:rsidR="00583A7F">
        <w:rPr>
          <w:rFonts w:ascii="Times New Roman" w:eastAsia="Times New Roman" w:hAnsi="Times New Roman" w:cs="Times New Roman"/>
          <w:sz w:val="24"/>
          <w:szCs w:val="24"/>
        </w:rPr>
        <w:lastRenderedPageBreak/>
        <w:t xml:space="preserve">dried soil </w:t>
      </w:r>
      <w:r w:rsidR="00C61EA6">
        <w:rPr>
          <w:rFonts w:ascii="Times New Roman" w:eastAsia="Times New Roman" w:hAnsi="Times New Roman" w:cs="Times New Roman"/>
          <w:sz w:val="24"/>
          <w:szCs w:val="24"/>
        </w:rPr>
        <w:t xml:space="preserve">samples were placed in a muffle furnace </w:t>
      </w:r>
      <w:r w:rsidR="00583A7F" w:rsidRPr="00B02A83">
        <w:rPr>
          <w:rFonts w:ascii="Times New Roman" w:eastAsia="Times New Roman" w:hAnsi="Times New Roman" w:cs="Times New Roman"/>
          <w:sz w:val="24"/>
          <w:szCs w:val="24"/>
        </w:rPr>
        <w:t xml:space="preserve">at </w:t>
      </w:r>
      <w:r w:rsidR="00B02A83">
        <w:rPr>
          <w:rFonts w:ascii="Times New Roman" w:eastAsia="Times New Roman" w:hAnsi="Times New Roman" w:cs="Times New Roman"/>
          <w:sz w:val="24"/>
          <w:szCs w:val="24"/>
        </w:rPr>
        <w:t>500</w:t>
      </w:r>
      <w:r w:rsidR="00B02A83" w:rsidRPr="00B02A83">
        <w:rPr>
          <w:rFonts w:ascii="Times New Roman" w:eastAsia="Times New Roman" w:hAnsi="Times New Roman" w:cs="Times New Roman"/>
          <w:sz w:val="24"/>
          <w:szCs w:val="24"/>
        </w:rPr>
        <w:t>º</w:t>
      </w:r>
      <w:r w:rsidR="00583A7F" w:rsidRPr="00B02A83">
        <w:rPr>
          <w:rFonts w:ascii="Times New Roman" w:eastAsia="Times New Roman" w:hAnsi="Times New Roman" w:cs="Times New Roman"/>
          <w:sz w:val="24"/>
          <w:szCs w:val="24"/>
        </w:rPr>
        <w:t xml:space="preserve">C for </w:t>
      </w:r>
      <w:r w:rsidR="00B02A83" w:rsidRPr="00B02A83">
        <w:rPr>
          <w:rFonts w:ascii="Times New Roman" w:eastAsia="Times New Roman" w:hAnsi="Times New Roman" w:cs="Times New Roman"/>
          <w:sz w:val="24"/>
          <w:szCs w:val="24"/>
        </w:rPr>
        <w:t>48</w:t>
      </w:r>
      <w:r w:rsidR="00583A7F" w:rsidRPr="00B02A83">
        <w:rPr>
          <w:rFonts w:ascii="Times New Roman" w:eastAsia="Times New Roman" w:hAnsi="Times New Roman" w:cs="Times New Roman"/>
          <w:sz w:val="24"/>
          <w:szCs w:val="24"/>
        </w:rPr>
        <w:t xml:space="preserve"> h</w:t>
      </w:r>
      <w:del w:id="342" w:author="Clay" w:date="2019-10-05T17:06:00Z">
        <w:r w:rsidR="00583A7F" w:rsidRPr="00B02A83" w:rsidDel="00466F13">
          <w:rPr>
            <w:rFonts w:ascii="Times New Roman" w:eastAsia="Times New Roman" w:hAnsi="Times New Roman" w:cs="Times New Roman"/>
            <w:sz w:val="24"/>
            <w:szCs w:val="24"/>
          </w:rPr>
          <w:delText>rs</w:delText>
        </w:r>
        <w:r w:rsidR="00B02A83" w:rsidDel="00466F13">
          <w:rPr>
            <w:rFonts w:ascii="Times New Roman" w:eastAsia="Times New Roman" w:hAnsi="Times New Roman" w:cs="Times New Roman"/>
            <w:sz w:val="24"/>
            <w:szCs w:val="24"/>
          </w:rPr>
          <w:delText>.</w:delText>
        </w:r>
      </w:del>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to combust all </w:t>
      </w:r>
      <w:r w:rsidR="00583A7F">
        <w:rPr>
          <w:rFonts w:ascii="Times New Roman" w:eastAsia="Times New Roman" w:hAnsi="Times New Roman" w:cs="Times New Roman"/>
          <w:sz w:val="24"/>
          <w:szCs w:val="24"/>
        </w:rPr>
        <w:t xml:space="preserve">organic </w:t>
      </w:r>
      <w:r w:rsidR="00C61EA6">
        <w:rPr>
          <w:rFonts w:ascii="Times New Roman" w:eastAsia="Times New Roman" w:hAnsi="Times New Roman" w:cs="Times New Roman"/>
          <w:sz w:val="24"/>
          <w:szCs w:val="24"/>
        </w:rPr>
        <w:t xml:space="preserve">compounds. </w:t>
      </w:r>
      <w:r w:rsidR="00583A7F">
        <w:rPr>
          <w:rFonts w:ascii="Times New Roman" w:eastAsia="Times New Roman" w:hAnsi="Times New Roman" w:cs="Times New Roman"/>
          <w:sz w:val="24"/>
          <w:szCs w:val="24"/>
        </w:rPr>
        <w:t xml:space="preserve">After </w:t>
      </w:r>
      <w:proofErr w:type="spellStart"/>
      <w:r w:rsidR="00583A7F">
        <w:rPr>
          <w:rFonts w:ascii="Times New Roman" w:eastAsia="Times New Roman" w:hAnsi="Times New Roman" w:cs="Times New Roman"/>
          <w:sz w:val="24"/>
          <w:szCs w:val="24"/>
        </w:rPr>
        <w:t>ashing</w:t>
      </w:r>
      <w:proofErr w:type="spellEnd"/>
      <w:r w:rsidR="00583A7F">
        <w:rPr>
          <w:rFonts w:ascii="Times New Roman" w:eastAsia="Times New Roman" w:hAnsi="Times New Roman" w:cs="Times New Roman"/>
          <w:sz w:val="24"/>
          <w:szCs w:val="24"/>
        </w:rPr>
        <w:t>, s</w:t>
      </w:r>
      <w:r w:rsidR="00C61EA6">
        <w:rPr>
          <w:rFonts w:ascii="Times New Roman" w:eastAsia="Times New Roman" w:hAnsi="Times New Roman" w:cs="Times New Roman"/>
          <w:sz w:val="24"/>
          <w:szCs w:val="24"/>
        </w:rPr>
        <w:t>amples were cooled to room temperature</w:t>
      </w:r>
      <w:ins w:id="343" w:author="Clay Arango" w:date="2018-07-17T11:13:00Z">
        <w:r w:rsidR="00583A7F">
          <w:rPr>
            <w:rFonts w:ascii="Times New Roman" w:eastAsia="Times New Roman" w:hAnsi="Times New Roman" w:cs="Times New Roman"/>
            <w:sz w:val="24"/>
            <w:szCs w:val="24"/>
          </w:rPr>
          <w:t>,</w:t>
        </w:r>
      </w:ins>
      <w:r w:rsidR="00C61EA6">
        <w:rPr>
          <w:rFonts w:ascii="Times New Roman" w:eastAsia="Times New Roman" w:hAnsi="Times New Roman" w:cs="Times New Roman"/>
          <w:sz w:val="24"/>
          <w:szCs w:val="24"/>
        </w:rPr>
        <w:t xml:space="preserve"> rehydrated with Milli-Q water to rehydrate and colloids containing water molecules</w:t>
      </w:r>
      <w:r w:rsidR="00583A7F">
        <w:rPr>
          <w:rFonts w:ascii="Times New Roman" w:eastAsia="Times New Roman" w:hAnsi="Times New Roman" w:cs="Times New Roman"/>
          <w:sz w:val="24"/>
          <w:szCs w:val="24"/>
        </w:rPr>
        <w:t>, and then placed again into a drying oven until constant mass</w:t>
      </w:r>
      <w:r w:rsidR="00C61EA6">
        <w:rPr>
          <w:rFonts w:ascii="Times New Roman" w:eastAsia="Times New Roman" w:hAnsi="Times New Roman" w:cs="Times New Roman"/>
          <w:sz w:val="24"/>
          <w:szCs w:val="24"/>
        </w:rPr>
        <w:t xml:space="preserve">. Pans were cooled to room temperature and </w:t>
      </w:r>
      <w:r w:rsidR="00583A7F">
        <w:rPr>
          <w:rFonts w:ascii="Times New Roman" w:eastAsia="Times New Roman" w:hAnsi="Times New Roman" w:cs="Times New Roman"/>
          <w:sz w:val="24"/>
          <w:szCs w:val="24"/>
        </w:rPr>
        <w:t>re</w:t>
      </w:r>
      <w:r w:rsidR="00C61EA6">
        <w:rPr>
          <w:rFonts w:ascii="Times New Roman" w:eastAsia="Times New Roman" w:hAnsi="Times New Roman" w:cs="Times New Roman"/>
          <w:sz w:val="24"/>
          <w:szCs w:val="24"/>
        </w:rPr>
        <w:t>weighed</w:t>
      </w:r>
      <w:r w:rsidR="00583A7F">
        <w:rPr>
          <w:rFonts w:ascii="Times New Roman" w:eastAsia="Times New Roman" w:hAnsi="Times New Roman" w:cs="Times New Roman"/>
          <w:sz w:val="24"/>
          <w:szCs w:val="24"/>
        </w:rPr>
        <w:t xml:space="preserve">, with the </w:t>
      </w:r>
      <w:r w:rsidR="00C61EA6">
        <w:rPr>
          <w:rFonts w:ascii="Times New Roman" w:eastAsia="Times New Roman" w:hAnsi="Times New Roman" w:cs="Times New Roman"/>
          <w:sz w:val="24"/>
          <w:szCs w:val="24"/>
        </w:rPr>
        <w:t xml:space="preserve">difference </w:t>
      </w:r>
      <w:r w:rsidR="00583A7F">
        <w:rPr>
          <w:rFonts w:ascii="Times New Roman" w:eastAsia="Times New Roman" w:hAnsi="Times New Roman" w:cs="Times New Roman"/>
          <w:sz w:val="24"/>
          <w:szCs w:val="24"/>
        </w:rPr>
        <w:t xml:space="preserve">between dry mass and ash free dry mass </w:t>
      </w:r>
      <w:r w:rsidR="00C61EA6">
        <w:rPr>
          <w:rFonts w:ascii="Times New Roman" w:eastAsia="Times New Roman" w:hAnsi="Times New Roman" w:cs="Times New Roman"/>
          <w:sz w:val="24"/>
          <w:szCs w:val="24"/>
        </w:rPr>
        <w:t xml:space="preserve">used to calculate percent organic </w:t>
      </w:r>
      <w:commentRangeStart w:id="344"/>
      <w:r w:rsidR="00C61EA6">
        <w:rPr>
          <w:rFonts w:ascii="Times New Roman" w:eastAsia="Times New Roman" w:hAnsi="Times New Roman" w:cs="Times New Roman"/>
          <w:sz w:val="24"/>
          <w:szCs w:val="24"/>
        </w:rPr>
        <w:t>matter</w:t>
      </w:r>
      <w:commentRangeEnd w:id="344"/>
      <w:r w:rsidR="00466F13">
        <w:rPr>
          <w:rStyle w:val="CommentReference"/>
        </w:rPr>
        <w:commentReference w:id="344"/>
      </w:r>
      <w:r w:rsidR="00C61EA6">
        <w:rPr>
          <w:rFonts w:ascii="Times New Roman" w:eastAsia="Times New Roman" w:hAnsi="Times New Roman" w:cs="Times New Roman"/>
          <w:sz w:val="24"/>
          <w:szCs w:val="24"/>
        </w:rPr>
        <w:t xml:space="preserve">. </w:t>
      </w:r>
    </w:p>
    <w:p w14:paraId="557C82F4" w14:textId="77777777" w:rsidR="003F7EDC" w:rsidRDefault="00C61EA6">
      <w:pPr>
        <w:spacing w:after="20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Phosphorous Analysis</w:t>
      </w:r>
    </w:p>
    <w:p w14:paraId="24B8AADA" w14:textId="3C25FF51" w:rsidR="003F7EDC" w:rsidRDefault="00C61EA6" w:rsidP="001F36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Bray P1 method was used to extract phosphorus from each soil sample (Hamilton, 1997</w:t>
      </w:r>
      <w:r w:rsidR="00583A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Patton and </w:t>
      </w:r>
      <w:proofErr w:type="spellStart"/>
      <w:r>
        <w:rPr>
          <w:rFonts w:ascii="Times New Roman" w:eastAsia="Times New Roman" w:hAnsi="Times New Roman" w:cs="Times New Roman"/>
          <w:sz w:val="24"/>
          <w:szCs w:val="24"/>
        </w:rPr>
        <w:t>Kryskalla</w:t>
      </w:r>
      <w:proofErr w:type="spellEnd"/>
      <w:r>
        <w:rPr>
          <w:rFonts w:ascii="Times New Roman" w:eastAsia="Times New Roman" w:hAnsi="Times New Roman" w:cs="Times New Roman"/>
          <w:sz w:val="24"/>
          <w:szCs w:val="24"/>
        </w:rPr>
        <w:t>, 2003). To do this, one gram of air dried soil was added to 10</w:t>
      </w:r>
      <w:r w:rsidR="00B02A83">
        <w:rPr>
          <w:rFonts w:ascii="Times New Roman" w:eastAsia="Times New Roman" w:hAnsi="Times New Roman" w:cs="Times New Roman"/>
          <w:sz w:val="24"/>
          <w:szCs w:val="24"/>
        </w:rPr>
        <w:t xml:space="preserve"> mL</w:t>
      </w:r>
      <w:del w:id="345" w:author="Clay" w:date="2019-10-05T17:08:00Z">
        <w:r w:rsidR="00B02A83" w:rsidDel="00466F13">
          <w:rPr>
            <w:rFonts w:ascii="Times New Roman" w:eastAsia="Times New Roman" w:hAnsi="Times New Roman" w:cs="Times New Roman"/>
            <w:sz w:val="24"/>
            <w:szCs w:val="24"/>
          </w:rPr>
          <w:delText>s</w:delText>
        </w:r>
      </w:del>
      <w:r w:rsidR="00B02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 Bray P1 </w:t>
      </w:r>
      <w:proofErr w:type="spellStart"/>
      <w:r>
        <w:rPr>
          <w:rFonts w:ascii="Times New Roman" w:eastAsia="Times New Roman" w:hAnsi="Times New Roman" w:cs="Times New Roman"/>
          <w:sz w:val="24"/>
          <w:szCs w:val="24"/>
        </w:rPr>
        <w:t>extractant</w:t>
      </w:r>
      <w:proofErr w:type="spellEnd"/>
      <w:r>
        <w:rPr>
          <w:rFonts w:ascii="Times New Roman" w:eastAsia="Times New Roman" w:hAnsi="Times New Roman" w:cs="Times New Roman"/>
          <w:sz w:val="24"/>
          <w:szCs w:val="24"/>
        </w:rPr>
        <w:t xml:space="preserve"> </w:t>
      </w:r>
      <w:commentRangeStart w:id="346"/>
      <w:r>
        <w:rPr>
          <w:rFonts w:ascii="Times New Roman" w:eastAsia="Times New Roman" w:hAnsi="Times New Roman" w:cs="Times New Roman"/>
          <w:sz w:val="24"/>
          <w:szCs w:val="24"/>
        </w:rPr>
        <w:t>solution (</w:t>
      </w:r>
      <w:r w:rsidR="00C80CCD">
        <w:rPr>
          <w:rFonts w:ascii="Times New Roman" w:eastAsia="Times New Roman" w:hAnsi="Times New Roman" w:cs="Times New Roman"/>
          <w:sz w:val="24"/>
          <w:szCs w:val="24"/>
        </w:rPr>
        <w:t>30 mL</w:t>
      </w:r>
      <w:del w:id="347" w:author="Clay" w:date="2019-10-05T17:08:00Z">
        <w:r w:rsidR="00C80CCD" w:rsidDel="00466F13">
          <w:rPr>
            <w:rFonts w:ascii="Times New Roman" w:eastAsia="Times New Roman" w:hAnsi="Times New Roman" w:cs="Times New Roman"/>
            <w:sz w:val="24"/>
            <w:szCs w:val="24"/>
          </w:rPr>
          <w:delText>s</w:delText>
        </w:r>
      </w:del>
      <w:r w:rsidR="00C80CCD">
        <w:rPr>
          <w:rFonts w:ascii="Times New Roman" w:eastAsia="Times New Roman" w:hAnsi="Times New Roman" w:cs="Times New Roman"/>
          <w:sz w:val="24"/>
          <w:szCs w:val="24"/>
        </w:rPr>
        <w:t xml:space="preserve"> 1 N </w:t>
      </w:r>
      <w:r>
        <w:rPr>
          <w:rFonts w:ascii="Times New Roman" w:eastAsia="Times New Roman" w:hAnsi="Times New Roman" w:cs="Times New Roman"/>
          <w:sz w:val="24"/>
          <w:szCs w:val="24"/>
        </w:rPr>
        <w:t>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F </w:t>
      </w:r>
      <w:r w:rsidR="00C80CC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C80CCD">
        <w:rPr>
          <w:rFonts w:ascii="Times New Roman" w:eastAsia="Times New Roman" w:hAnsi="Times New Roman" w:cs="Times New Roman"/>
          <w:sz w:val="24"/>
          <w:szCs w:val="24"/>
        </w:rPr>
        <w:t>50 mL</w:t>
      </w:r>
      <w:del w:id="348" w:author="Clay" w:date="2019-10-05T17:08:00Z">
        <w:r w:rsidR="00C80CCD" w:rsidDel="00466F13">
          <w:rPr>
            <w:rFonts w:ascii="Times New Roman" w:eastAsia="Times New Roman" w:hAnsi="Times New Roman" w:cs="Times New Roman"/>
            <w:sz w:val="24"/>
            <w:szCs w:val="24"/>
          </w:rPr>
          <w:delText>S</w:delText>
        </w:r>
      </w:del>
      <w:r w:rsidR="00C80CCD">
        <w:rPr>
          <w:rFonts w:ascii="Times New Roman" w:eastAsia="Times New Roman" w:hAnsi="Times New Roman" w:cs="Times New Roman"/>
          <w:sz w:val="24"/>
          <w:szCs w:val="24"/>
        </w:rPr>
        <w:t xml:space="preserve"> 0.5 </w:t>
      </w:r>
      <w:proofErr w:type="spellStart"/>
      <w:r>
        <w:rPr>
          <w:rFonts w:ascii="Times New Roman" w:eastAsia="Times New Roman" w:hAnsi="Times New Roman" w:cs="Times New Roman"/>
          <w:sz w:val="24"/>
          <w:szCs w:val="24"/>
        </w:rPr>
        <w:t>HCl</w:t>
      </w:r>
      <w:proofErr w:type="spellEnd"/>
      <w:r>
        <w:rPr>
          <w:rFonts w:ascii="Times New Roman" w:eastAsia="Times New Roman" w:hAnsi="Times New Roman" w:cs="Times New Roman"/>
          <w:sz w:val="24"/>
          <w:szCs w:val="24"/>
        </w:rPr>
        <w:t xml:space="preserve">) and </w:t>
      </w:r>
      <w:commentRangeEnd w:id="346"/>
      <w:r w:rsidR="00583A7F">
        <w:rPr>
          <w:rStyle w:val="CommentReference"/>
        </w:rPr>
        <w:commentReference w:id="346"/>
      </w:r>
      <w:del w:id="349" w:author="Clay" w:date="2019-10-05T17:09:00Z">
        <w:r w:rsidDel="00466F13">
          <w:rPr>
            <w:rFonts w:ascii="Times New Roman" w:eastAsia="Times New Roman" w:hAnsi="Times New Roman" w:cs="Times New Roman"/>
            <w:sz w:val="24"/>
            <w:szCs w:val="24"/>
          </w:rPr>
          <w:delText>was</w:delText>
        </w:r>
      </w:del>
      <w:r>
        <w:rPr>
          <w:rFonts w:ascii="Times New Roman" w:eastAsia="Times New Roman" w:hAnsi="Times New Roman" w:cs="Times New Roman"/>
          <w:sz w:val="24"/>
          <w:szCs w:val="24"/>
        </w:rPr>
        <w:t xml:space="preserve"> shaken </w:t>
      </w:r>
      <w:r w:rsidR="00583A7F">
        <w:rPr>
          <w:rFonts w:ascii="Times New Roman" w:eastAsia="Times New Roman" w:hAnsi="Times New Roman" w:cs="Times New Roman"/>
          <w:sz w:val="24"/>
          <w:szCs w:val="24"/>
        </w:rPr>
        <w:t xml:space="preserve">on a shaking table </w:t>
      </w:r>
      <w:r>
        <w:rPr>
          <w:rFonts w:ascii="Times New Roman" w:eastAsia="Times New Roman" w:hAnsi="Times New Roman" w:cs="Times New Roman"/>
          <w:sz w:val="24"/>
          <w:szCs w:val="24"/>
        </w:rPr>
        <w:t xml:space="preserve">at 100 </w:t>
      </w:r>
      <w:r w:rsidR="00583A7F">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 xml:space="preserve">for 15 minutes. </w:t>
      </w:r>
      <w:commentRangeStart w:id="350"/>
      <w:r>
        <w:rPr>
          <w:rFonts w:ascii="Times New Roman" w:eastAsia="Times New Roman" w:hAnsi="Times New Roman" w:cs="Times New Roman"/>
          <w:sz w:val="24"/>
          <w:szCs w:val="24"/>
        </w:rPr>
        <w:t xml:space="preserve">The sample was then filtered with a syringe through a 0.5 µm </w:t>
      </w:r>
      <w:r w:rsidR="00583A7F">
        <w:rPr>
          <w:rFonts w:ascii="Times New Roman" w:eastAsia="Times New Roman" w:hAnsi="Times New Roman" w:cs="Times New Roman"/>
          <w:sz w:val="24"/>
          <w:szCs w:val="24"/>
        </w:rPr>
        <w:t xml:space="preserve">glass fiber </w:t>
      </w:r>
      <w:r>
        <w:rPr>
          <w:rFonts w:ascii="Times New Roman" w:eastAsia="Times New Roman" w:hAnsi="Times New Roman" w:cs="Times New Roman"/>
          <w:sz w:val="24"/>
          <w:szCs w:val="24"/>
        </w:rPr>
        <w:t>filter and stored in the freezer until analysis</w:t>
      </w:r>
      <w:commentRangeEnd w:id="350"/>
      <w:r w:rsidR="00466F13">
        <w:rPr>
          <w:rStyle w:val="CommentReference"/>
        </w:rPr>
        <w:commentReference w:id="350"/>
      </w:r>
      <w:r>
        <w:rPr>
          <w:rFonts w:ascii="Times New Roman" w:eastAsia="Times New Roman" w:hAnsi="Times New Roman" w:cs="Times New Roman"/>
          <w:sz w:val="24"/>
          <w:szCs w:val="24"/>
        </w:rPr>
        <w:t xml:space="preserve">. Samples were analyzed for inorganic phosphorous on a Seal AQ1 Discrete </w:t>
      </w:r>
      <w:r w:rsidRPr="00C80CCD">
        <w:rPr>
          <w:rFonts w:ascii="Times New Roman" w:eastAsia="Times New Roman" w:hAnsi="Times New Roman" w:cs="Times New Roman"/>
          <w:sz w:val="24"/>
          <w:szCs w:val="24"/>
        </w:rPr>
        <w:t xml:space="preserve">Analyzer </w:t>
      </w:r>
      <w:r w:rsidR="001F3600" w:rsidRPr="00C80CCD">
        <w:rPr>
          <w:rFonts w:ascii="Times New Roman" w:eastAsia="Times New Roman" w:hAnsi="Times New Roman" w:cs="Times New Roman"/>
          <w:sz w:val="24"/>
          <w:szCs w:val="24"/>
        </w:rPr>
        <w:t>(</w:t>
      </w:r>
      <w:r w:rsidR="001F3600" w:rsidRPr="001F3600">
        <w:rPr>
          <w:rFonts w:ascii="Times New Roman" w:eastAsia="Times New Roman" w:hAnsi="Times New Roman" w:cs="Times New Roman"/>
          <w:sz w:val="24"/>
          <w:szCs w:val="24"/>
        </w:rPr>
        <w:t xml:space="preserve">Seal AQ1, Seal Analytical; Mequon, Wisconsin, USA) with </w:t>
      </w:r>
      <w:commentRangeStart w:id="351"/>
      <w:r w:rsidR="001F3600" w:rsidRPr="001F3600">
        <w:rPr>
          <w:rFonts w:ascii="Times New Roman" w:eastAsia="Times New Roman" w:hAnsi="Times New Roman" w:cs="Times New Roman"/>
          <w:sz w:val="24"/>
          <w:szCs w:val="24"/>
        </w:rPr>
        <w:t>EPA equivalent methods</w:t>
      </w:r>
      <w:commentRangeEnd w:id="351"/>
      <w:r w:rsidR="00466F13">
        <w:rPr>
          <w:rStyle w:val="CommentReference"/>
        </w:rPr>
        <w:commentReference w:id="351"/>
      </w:r>
      <w:r w:rsidR="001F3600">
        <w:rPr>
          <w:rFonts w:ascii="Times New Roman" w:eastAsia="Times New Roman" w:hAnsi="Times New Roman" w:cs="Times New Roman"/>
          <w:sz w:val="24"/>
          <w:szCs w:val="24"/>
        </w:rPr>
        <w:t>.</w:t>
      </w:r>
    </w:p>
    <w:p w14:paraId="5B7F34D3" w14:textId="77777777" w:rsidR="003F7EDC" w:rsidRDefault="00C61EA6">
      <w:pPr>
        <w:spacing w:after="20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Nitrogen Analyses</w:t>
      </w:r>
    </w:p>
    <w:p w14:paraId="3A1A755E" w14:textId="22CAE109" w:rsidR="003F7EDC" w:rsidRDefault="00C61EA6" w:rsidP="005F331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extraction method was used to extract </w:t>
      </w:r>
      <w:r w:rsidR="00583A7F">
        <w:rPr>
          <w:rFonts w:ascii="Times New Roman" w:eastAsia="Times New Roman" w:hAnsi="Times New Roman" w:cs="Times New Roman"/>
          <w:sz w:val="24"/>
          <w:szCs w:val="24"/>
        </w:rPr>
        <w:t xml:space="preserve">inorganic </w:t>
      </w:r>
      <w:r>
        <w:rPr>
          <w:rFonts w:ascii="Times New Roman" w:eastAsia="Times New Roman" w:hAnsi="Times New Roman" w:cs="Times New Roman"/>
          <w:sz w:val="24"/>
          <w:szCs w:val="24"/>
        </w:rPr>
        <w:t xml:space="preserve">nitrogen from each soil sample. </w:t>
      </w:r>
      <w:r w:rsidR="00190740">
        <w:rPr>
          <w:rFonts w:ascii="Times New Roman" w:eastAsia="Times New Roman" w:hAnsi="Times New Roman" w:cs="Times New Roman"/>
          <w:sz w:val="24"/>
          <w:szCs w:val="24"/>
        </w:rPr>
        <w:t xml:space="preserve">Ten </w:t>
      </w:r>
      <w:r>
        <w:rPr>
          <w:rFonts w:ascii="Times New Roman" w:eastAsia="Times New Roman" w:hAnsi="Times New Roman" w:cs="Times New Roman"/>
          <w:sz w:val="24"/>
          <w:szCs w:val="24"/>
        </w:rPr>
        <w:t xml:space="preserve">grams of air dried soil were added to 70 </w:t>
      </w:r>
      <w:proofErr w:type="spellStart"/>
      <w:r w:rsidR="00190740">
        <w:rPr>
          <w:rFonts w:ascii="Times New Roman" w:eastAsia="Times New Roman" w:hAnsi="Times New Roman" w:cs="Times New Roman"/>
          <w:sz w:val="24"/>
          <w:szCs w:val="24"/>
        </w:rPr>
        <w:t>mLs</w:t>
      </w:r>
      <w:proofErr w:type="spellEnd"/>
      <w:r w:rsidR="00190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shaken at 100 </w:t>
      </w:r>
      <w:r w:rsidR="00190740">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for 2 hours</w:t>
      </w:r>
      <w:r w:rsidR="00190740">
        <w:rPr>
          <w:rFonts w:ascii="Times New Roman" w:eastAsia="Times New Roman" w:hAnsi="Times New Roman" w:cs="Times New Roman"/>
          <w:sz w:val="24"/>
          <w:szCs w:val="24"/>
        </w:rPr>
        <w:t xml:space="preserve"> on a shaker table</w:t>
      </w:r>
      <w:r>
        <w:rPr>
          <w:rFonts w:ascii="Times New Roman" w:eastAsia="Times New Roman" w:hAnsi="Times New Roman" w:cs="Times New Roman"/>
          <w:sz w:val="24"/>
          <w:szCs w:val="24"/>
        </w:rPr>
        <w:t xml:space="preserve">. The sample was then filtered with a syringe through a 0.5 µm fiberglass filter and stored in the freezer until analysis. Samples were analyzed for </w:t>
      </w:r>
      <w:commentRangeStart w:id="352"/>
      <w:r>
        <w:rPr>
          <w:rFonts w:ascii="Times New Roman" w:eastAsia="Times New Roman" w:hAnsi="Times New Roman" w:cs="Times New Roman"/>
          <w:sz w:val="24"/>
          <w:szCs w:val="24"/>
        </w:rPr>
        <w:t>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w:t>
      </w:r>
      <w:r w:rsidR="005F3310">
        <w:rPr>
          <w:rFonts w:ascii="Times New Roman" w:eastAsia="Times New Roman" w:hAnsi="Times New Roman" w:cs="Times New Roman"/>
          <w:sz w:val="24"/>
          <w:szCs w:val="24"/>
        </w:rPr>
        <w:t xml:space="preserve">using cadmium reduction </w:t>
      </w:r>
      <w:r w:rsidR="00190740">
        <w:rPr>
          <w:rFonts w:ascii="Times New Roman" w:eastAsia="Times New Roman" w:hAnsi="Times New Roman" w:cs="Times New Roman"/>
          <w:sz w:val="24"/>
          <w:szCs w:val="24"/>
        </w:rPr>
        <w:t xml:space="preserve">and NH4+ </w:t>
      </w:r>
      <w:proofErr w:type="spellStart"/>
      <w:r w:rsidR="005F3310">
        <w:rPr>
          <w:rFonts w:ascii="Times New Roman" w:eastAsia="Times New Roman" w:hAnsi="Times New Roman" w:cs="Times New Roman"/>
          <w:sz w:val="24"/>
          <w:szCs w:val="24"/>
        </w:rPr>
        <w:t>phenate</w:t>
      </w:r>
      <w:proofErr w:type="spellEnd"/>
      <w:r w:rsidR="005F3310">
        <w:rPr>
          <w:rFonts w:ascii="Times New Roman" w:eastAsia="Times New Roman" w:hAnsi="Times New Roman" w:cs="Times New Roman"/>
          <w:sz w:val="24"/>
          <w:szCs w:val="24"/>
        </w:rPr>
        <w:t xml:space="preserve"> method </w:t>
      </w:r>
      <w:commentRangeEnd w:id="352"/>
      <w:r w:rsidR="00466F13">
        <w:rPr>
          <w:rStyle w:val="CommentReference"/>
        </w:rPr>
        <w:commentReference w:id="352"/>
      </w:r>
      <w:r>
        <w:rPr>
          <w:rFonts w:ascii="Times New Roman" w:eastAsia="Times New Roman" w:hAnsi="Times New Roman" w:cs="Times New Roman"/>
          <w:sz w:val="24"/>
          <w:szCs w:val="24"/>
        </w:rPr>
        <w:t xml:space="preserve">on a Seal AQ1 Discrete </w:t>
      </w:r>
      <w:commentRangeStart w:id="353"/>
      <w:r>
        <w:rPr>
          <w:rFonts w:ascii="Times New Roman" w:eastAsia="Times New Roman" w:hAnsi="Times New Roman" w:cs="Times New Roman"/>
          <w:sz w:val="24"/>
          <w:szCs w:val="24"/>
        </w:rPr>
        <w:t xml:space="preserve">Analyzer </w:t>
      </w:r>
      <w:r w:rsidR="005F3310">
        <w:rPr>
          <w:rFonts w:ascii="Times New Roman" w:eastAsia="Times New Roman" w:hAnsi="Times New Roman" w:cs="Times New Roman"/>
          <w:sz w:val="24"/>
          <w:szCs w:val="24"/>
        </w:rPr>
        <w:t>(</w:t>
      </w:r>
      <w:r w:rsidR="005F3310" w:rsidRPr="005F3310">
        <w:rPr>
          <w:rFonts w:ascii="Times New Roman" w:eastAsia="Times New Roman" w:hAnsi="Times New Roman" w:cs="Times New Roman"/>
          <w:sz w:val="24"/>
          <w:szCs w:val="24"/>
        </w:rPr>
        <w:t xml:space="preserve">(Seal AQ1, Seal Analytical; Mequon, Wisconsin, USA) </w:t>
      </w:r>
      <w:r>
        <w:rPr>
          <w:rFonts w:ascii="Times New Roman" w:eastAsia="Times New Roman" w:hAnsi="Times New Roman" w:cs="Times New Roman"/>
          <w:sz w:val="24"/>
          <w:szCs w:val="24"/>
        </w:rPr>
        <w:t>using EPA equivalent methods</w:t>
      </w:r>
      <w:commentRangeEnd w:id="353"/>
      <w:r w:rsidR="00190740">
        <w:rPr>
          <w:rStyle w:val="CommentReference"/>
        </w:rPr>
        <w:commentReference w:id="353"/>
      </w:r>
      <w:r>
        <w:rPr>
          <w:rFonts w:ascii="Times New Roman" w:eastAsia="Times New Roman" w:hAnsi="Times New Roman" w:cs="Times New Roman"/>
          <w:sz w:val="24"/>
          <w:szCs w:val="24"/>
        </w:rPr>
        <w:t>.</w:t>
      </w:r>
    </w:p>
    <w:p w14:paraId="24157483" w14:textId="24D329E3" w:rsidR="003F7EDC" w:rsidRDefault="00C61EA6">
      <w:pPr>
        <w:spacing w:after="200" w:line="480" w:lineRule="auto"/>
        <w:ind w:firstLine="720"/>
        <w:rPr>
          <w:rFonts w:ascii="Times New Roman" w:eastAsia="Times New Roman" w:hAnsi="Times New Roman" w:cs="Times New Roman"/>
          <w:sz w:val="24"/>
          <w:szCs w:val="24"/>
        </w:rPr>
      </w:pPr>
      <w:commentRangeStart w:id="354"/>
      <w:r>
        <w:rPr>
          <w:rFonts w:ascii="Times New Roman" w:eastAsia="Times New Roman" w:hAnsi="Times New Roman" w:cs="Times New Roman"/>
          <w:sz w:val="24"/>
          <w:szCs w:val="24"/>
        </w:rPr>
        <w:t xml:space="preserve">Each site also contained a resin bag made of bleached nylons (to prevent color leaching that may affect results) </w:t>
      </w:r>
      <w:commentRangeStart w:id="355"/>
      <w:r>
        <w:rPr>
          <w:rFonts w:ascii="Times New Roman" w:eastAsia="Times New Roman" w:hAnsi="Times New Roman" w:cs="Times New Roman"/>
          <w:sz w:val="24"/>
          <w:szCs w:val="24"/>
        </w:rPr>
        <w:t xml:space="preserve">filled with 30 grams of ion exchange beads to measure the activity in </w:t>
      </w:r>
      <w:r>
        <w:rPr>
          <w:rFonts w:ascii="Times New Roman" w:eastAsia="Times New Roman" w:hAnsi="Times New Roman" w:cs="Times New Roman"/>
          <w:sz w:val="24"/>
          <w:szCs w:val="24"/>
        </w:rPr>
        <w:lastRenderedPageBreak/>
        <w:t xml:space="preserve">soils and was also extracted using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w:t>
      </w:r>
      <w:r w:rsidR="00190740">
        <w:rPr>
          <w:rFonts w:ascii="Times New Roman" w:eastAsia="Times New Roman" w:hAnsi="Times New Roman" w:cs="Times New Roman"/>
          <w:sz w:val="24"/>
          <w:szCs w:val="24"/>
        </w:rPr>
        <w:t xml:space="preserve">and NH4+ </w:t>
      </w:r>
      <w:r w:rsidR="00C56D9B">
        <w:rPr>
          <w:rFonts w:ascii="Times New Roman" w:eastAsia="Times New Roman" w:hAnsi="Times New Roman" w:cs="Times New Roman"/>
          <w:sz w:val="24"/>
          <w:szCs w:val="24"/>
        </w:rPr>
        <w:t xml:space="preserve">to look at net nitrification </w:t>
      </w:r>
      <w:r>
        <w:rPr>
          <w:rFonts w:ascii="Times New Roman" w:eastAsia="Times New Roman" w:hAnsi="Times New Roman" w:cs="Times New Roman"/>
          <w:sz w:val="24"/>
          <w:szCs w:val="24"/>
        </w:rPr>
        <w:t xml:space="preserve">on a Seal AQ1 </w:t>
      </w:r>
      <w:commentRangeEnd w:id="355"/>
      <w:r w:rsidR="00190740">
        <w:rPr>
          <w:rStyle w:val="CommentReference"/>
        </w:rPr>
        <w:commentReference w:id="355"/>
      </w:r>
      <w:r>
        <w:rPr>
          <w:rFonts w:ascii="Times New Roman" w:eastAsia="Times New Roman" w:hAnsi="Times New Roman" w:cs="Times New Roman"/>
          <w:sz w:val="24"/>
          <w:szCs w:val="24"/>
        </w:rPr>
        <w:t>Discrete Analyzer using EPA equivalent methods.</w:t>
      </w:r>
      <w:commentRangeEnd w:id="354"/>
      <w:r w:rsidR="00190740">
        <w:rPr>
          <w:rStyle w:val="CommentReference"/>
        </w:rPr>
        <w:commentReference w:id="354"/>
      </w:r>
      <w:r w:rsidR="00C56D9B">
        <w:rPr>
          <w:rFonts w:ascii="Times New Roman" w:eastAsia="Times New Roman" w:hAnsi="Times New Roman" w:cs="Times New Roman"/>
          <w:sz w:val="24"/>
          <w:szCs w:val="24"/>
        </w:rPr>
        <w:t xml:space="preserve"> </w:t>
      </w:r>
      <w:commentRangeStart w:id="356"/>
      <w:r w:rsidR="00C56D9B">
        <w:rPr>
          <w:rFonts w:ascii="Times New Roman" w:eastAsia="Times New Roman" w:hAnsi="Times New Roman" w:cs="Times New Roman"/>
          <w:sz w:val="24"/>
          <w:szCs w:val="24"/>
        </w:rPr>
        <w:t xml:space="preserve">These </w:t>
      </w:r>
      <w:commentRangeEnd w:id="356"/>
      <w:r w:rsidR="00466F13">
        <w:rPr>
          <w:rStyle w:val="CommentReference"/>
        </w:rPr>
        <w:commentReference w:id="356"/>
      </w:r>
      <w:r w:rsidR="00C56D9B">
        <w:rPr>
          <w:rFonts w:ascii="Times New Roman" w:eastAsia="Times New Roman" w:hAnsi="Times New Roman" w:cs="Times New Roman"/>
          <w:sz w:val="24"/>
          <w:szCs w:val="24"/>
        </w:rPr>
        <w:t xml:space="preserve">bags were deployed 10 </w:t>
      </w:r>
      <w:proofErr w:type="spellStart"/>
      <w:r w:rsidR="00C56D9B">
        <w:rPr>
          <w:rFonts w:ascii="Times New Roman" w:eastAsia="Times New Roman" w:hAnsi="Times New Roman" w:cs="Times New Roman"/>
          <w:sz w:val="24"/>
          <w:szCs w:val="24"/>
        </w:rPr>
        <w:t>cms</w:t>
      </w:r>
      <w:proofErr w:type="spellEnd"/>
      <w:r w:rsidR="00C56D9B">
        <w:rPr>
          <w:rFonts w:ascii="Times New Roman" w:eastAsia="Times New Roman" w:hAnsi="Times New Roman" w:cs="Times New Roman"/>
          <w:sz w:val="24"/>
          <w:szCs w:val="24"/>
        </w:rPr>
        <w:t xml:space="preserve"> deep in the soil during while initial soil samples were taken to examine the change in soil chemistry just before snowpack and just after snow melt. </w:t>
      </w:r>
    </w:p>
    <w:p w14:paraId="57EE83B3" w14:textId="77777777" w:rsidR="003F7EDC" w:rsidRDefault="00C61EA6">
      <w:pPr>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Statistical Analysis</w:t>
      </w:r>
    </w:p>
    <w:p w14:paraId="743F521A" w14:textId="39E175AC" w:rsidR="003F7EDC" w:rsidRDefault="00C61EA6">
      <w:pPr>
        <w:spacing w:line="480" w:lineRule="auto"/>
        <w:ind w:firstLine="720"/>
        <w:rPr>
          <w:sz w:val="24"/>
          <w:szCs w:val="24"/>
        </w:rPr>
      </w:pPr>
      <w:bookmarkStart w:id="357" w:name="_gjdgxs" w:colFirst="0" w:colLast="0"/>
      <w:bookmarkEnd w:id="357"/>
      <w:commentRangeStart w:id="358"/>
      <w:r>
        <w:rPr>
          <w:rFonts w:ascii="Times New Roman" w:eastAsia="Times New Roman" w:hAnsi="Times New Roman" w:cs="Times New Roman"/>
          <w:sz w:val="24"/>
          <w:szCs w:val="24"/>
        </w:rPr>
        <w:t>I used a two-sample t-test to compare the two treatments; coniferous litter vs deciduous. This was done for both the rate of decomposition and for net nitrification. I used generalized least squares</w:t>
      </w:r>
      <w:r w:rsidR="008E20B1">
        <w:rPr>
          <w:rFonts w:ascii="Times New Roman" w:eastAsia="Times New Roman" w:hAnsi="Times New Roman" w:cs="Times New Roman"/>
          <w:sz w:val="24"/>
          <w:szCs w:val="24"/>
        </w:rPr>
        <w:t xml:space="preserve"> (GLS)</w:t>
      </w:r>
      <w:r>
        <w:rPr>
          <w:rFonts w:ascii="Times New Roman" w:eastAsia="Times New Roman" w:hAnsi="Times New Roman" w:cs="Times New Roman"/>
          <w:sz w:val="24"/>
          <w:szCs w:val="24"/>
        </w:rPr>
        <w:t xml:space="preserve"> models and linear mixed effects</w:t>
      </w:r>
      <w:r w:rsidR="008E20B1">
        <w:rPr>
          <w:rFonts w:ascii="Times New Roman" w:eastAsia="Times New Roman" w:hAnsi="Times New Roman" w:cs="Times New Roman"/>
          <w:sz w:val="24"/>
          <w:szCs w:val="24"/>
        </w:rPr>
        <w:t xml:space="preserve"> (LME)</w:t>
      </w:r>
      <w:r>
        <w:rPr>
          <w:rFonts w:ascii="Times New Roman" w:eastAsia="Times New Roman" w:hAnsi="Times New Roman" w:cs="Times New Roman"/>
          <w:sz w:val="24"/>
          <w:szCs w:val="24"/>
        </w:rPr>
        <w:t xml:space="preserve"> models (</w:t>
      </w:r>
      <w:proofErr w:type="spellStart"/>
      <w:r>
        <w:rPr>
          <w:rFonts w:ascii="Times New Roman" w:eastAsia="Times New Roman" w:hAnsi="Times New Roman" w:cs="Times New Roman"/>
          <w:sz w:val="24"/>
          <w:szCs w:val="24"/>
        </w:rPr>
        <w:t>Senf</w:t>
      </w:r>
      <w:proofErr w:type="spellEnd"/>
      <w:r>
        <w:rPr>
          <w:rFonts w:ascii="Times New Roman" w:eastAsia="Times New Roman" w:hAnsi="Times New Roman" w:cs="Times New Roman"/>
          <w:sz w:val="24"/>
          <w:szCs w:val="24"/>
        </w:rPr>
        <w:t xml:space="preserve"> et al. 2016) to compare the variances within each of the 8 sites and each of the 3 replications within to compare percent soil moisture, percent organic matter,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NH4</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SRP, N:P ratio, total inorganic N, and net nitrification/mineralization. Data was ana</w:t>
      </w:r>
      <w:bookmarkStart w:id="359" w:name="_GoBack"/>
      <w:bookmarkEnd w:id="359"/>
      <w:r>
        <w:rPr>
          <w:rFonts w:ascii="Times New Roman" w:eastAsia="Times New Roman" w:hAnsi="Times New Roman" w:cs="Times New Roman"/>
          <w:sz w:val="24"/>
          <w:szCs w:val="24"/>
        </w:rPr>
        <w:t>lyzed using R.</w:t>
      </w:r>
      <w:commentRangeEnd w:id="358"/>
      <w:r w:rsidR="00466F13">
        <w:rPr>
          <w:rStyle w:val="CommentReference"/>
        </w:rPr>
        <w:commentReference w:id="358"/>
      </w:r>
    </w:p>
    <w:sectPr w:rsidR="003F7EDC">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y Arango" w:date="2018-07-17T09:45:00Z" w:initials="CA">
    <w:p w14:paraId="72E3061A" w14:textId="77777777" w:rsidR="00ED7E87" w:rsidRDefault="00ED7E87">
      <w:pPr>
        <w:pStyle w:val="CommentText"/>
      </w:pPr>
      <w:r>
        <w:rPr>
          <w:rStyle w:val="CommentReference"/>
        </w:rPr>
        <w:annotationRef/>
      </w:r>
      <w:r>
        <w:t>Make this about two paragraphs.  The first paragraph should be a general description of the eastern Cascades mixed conifer forest, description of the annual seasonality in precipitation etc. Second paragraph, a description of the where the sites are arrayed (sort of like you have here) and a brief description of the budworm history here (WA DNR forest health highlights will be a good reference)</w:t>
      </w:r>
    </w:p>
  </w:comment>
  <w:comment w:id="35" w:author="Clay Arango" w:date="2019-10-01T14:06:00Z" w:initials="CA">
    <w:p w14:paraId="11190A6A" w14:textId="24A75F70" w:rsidR="0055728C" w:rsidRDefault="0055728C">
      <w:pPr>
        <w:pStyle w:val="CommentText"/>
      </w:pPr>
      <w:r>
        <w:rPr>
          <w:rStyle w:val="CommentReference"/>
        </w:rPr>
        <w:annotationRef/>
      </w:r>
      <w:r>
        <w:t>At the end of this paragraph, still need to add a sentence about when the budworm outbreak began and ended and where your study fit within that.  You can reconstruct verbiage by looking at WA Forest Health Highlights</w:t>
      </w:r>
    </w:p>
  </w:comment>
  <w:comment w:id="40" w:author="Clay Arango" w:date="2019-09-30T15:53:00Z" w:initials="CA">
    <w:p w14:paraId="46517208" w14:textId="58BA1901" w:rsidR="00DE626C" w:rsidRDefault="00DE626C">
      <w:pPr>
        <w:pStyle w:val="CommentText"/>
      </w:pPr>
      <w:r>
        <w:rPr>
          <w:rStyle w:val="CommentReference"/>
        </w:rPr>
        <w:annotationRef/>
      </w:r>
      <w:r>
        <w:t>Word likes to put added space between paragraphs.  Be sure to go into the “paragraph” setting and remove that for all of these.  You can make it global change so you only have to do it once.  Also check grad school formatting on number of spaces after a period.  Standard used to be 2, now they say you can get away with 1, but I’m sure the grad school has an opinion about this.</w:t>
      </w:r>
    </w:p>
  </w:comment>
  <w:comment w:id="60" w:author="Clay Arango" w:date="2018-07-17T09:49:00Z" w:initials="CA">
    <w:p w14:paraId="0A6E0C16" w14:textId="77777777" w:rsidR="00ED7E87" w:rsidRDefault="00ED7E87">
      <w:pPr>
        <w:pStyle w:val="CommentText"/>
      </w:pPr>
      <w:r>
        <w:rPr>
          <w:rStyle w:val="CommentReference"/>
        </w:rPr>
        <w:annotationRef/>
      </w:r>
      <w:r>
        <w:t>Give a paragraph description of the budworm life history from egg to adult to egg including timing relative to seasonality</w:t>
      </w:r>
    </w:p>
  </w:comment>
  <w:comment w:id="71" w:author="Clay Arango" w:date="2019-10-01T14:08:00Z" w:initials="CA">
    <w:p w14:paraId="5D6C1E5E" w14:textId="07061965" w:rsidR="0055728C" w:rsidRDefault="0055728C">
      <w:pPr>
        <w:pStyle w:val="CommentText"/>
      </w:pPr>
      <w:r>
        <w:rPr>
          <w:rStyle w:val="CommentReference"/>
        </w:rPr>
        <w:annotationRef/>
      </w:r>
      <w:r>
        <w:t>The name changed right around when we started doing this</w:t>
      </w:r>
    </w:p>
  </w:comment>
  <w:comment w:id="79" w:author="Clay Arango" w:date="2019-10-01T14:11:00Z" w:initials="CA">
    <w:p w14:paraId="6BD77A0C" w14:textId="39234A6C" w:rsidR="0055728C" w:rsidRDefault="0055728C">
      <w:pPr>
        <w:pStyle w:val="CommentText"/>
      </w:pPr>
      <w:r>
        <w:rPr>
          <w:rStyle w:val="CommentReference"/>
        </w:rPr>
        <w:annotationRef/>
      </w:r>
      <w:r>
        <w:t>Already defined earlier</w:t>
      </w:r>
    </w:p>
  </w:comment>
  <w:comment w:id="94" w:author="Clay Arango" w:date="2019-10-01T14:13:00Z" w:initials="CA">
    <w:p w14:paraId="6719C69A" w14:textId="1D39F2C7" w:rsidR="0055728C" w:rsidRDefault="0055728C">
      <w:pPr>
        <w:pStyle w:val="CommentText"/>
      </w:pPr>
      <w:r>
        <w:rPr>
          <w:rStyle w:val="CommentReference"/>
        </w:rPr>
        <w:annotationRef/>
      </w:r>
      <w:r>
        <w:t>You are missing the step where the first instars seek shelter to overwinter, then they emerge the following year as second instar</w:t>
      </w:r>
    </w:p>
  </w:comment>
  <w:comment w:id="96" w:author="Clay Arango" w:date="2019-10-01T14:14:00Z" w:initials="CA">
    <w:p w14:paraId="532387E5" w14:textId="18F2EDAF" w:rsidR="0055728C" w:rsidRDefault="0055728C">
      <w:pPr>
        <w:pStyle w:val="CommentText"/>
      </w:pPr>
      <w:r>
        <w:rPr>
          <w:rStyle w:val="CommentReference"/>
        </w:rPr>
        <w:annotationRef/>
      </w:r>
      <w:r>
        <w:t xml:space="preserve">Double check, and need a citation.  I thought it around a 30 </w:t>
      </w:r>
      <w:proofErr w:type="spellStart"/>
      <w:r>
        <w:t>yr</w:t>
      </w:r>
      <w:proofErr w:type="spellEnd"/>
      <w:r>
        <w:t xml:space="preserve"> cycle historically.  See flowers et al. 2014</w:t>
      </w:r>
    </w:p>
  </w:comment>
  <w:comment w:id="103" w:author="Julia Bramstedt" w:date="2019-02-11T15:21:00Z" w:initials="JB">
    <w:p w14:paraId="34FD26D5" w14:textId="77777777" w:rsidR="00403B30" w:rsidRDefault="00403B30" w:rsidP="00403B30">
      <w:pPr>
        <w:pStyle w:val="CommentText"/>
      </w:pPr>
      <w:r>
        <w:rPr>
          <w:rStyle w:val="CommentReference"/>
        </w:rPr>
        <w:annotationRef/>
      </w:r>
      <w:r>
        <w:t xml:space="preserve">May need to reword since I changed the </w:t>
      </w:r>
      <w:proofErr w:type="spellStart"/>
      <w:r>
        <w:t>sentance</w:t>
      </w:r>
      <w:proofErr w:type="spellEnd"/>
    </w:p>
  </w:comment>
  <w:comment w:id="106" w:author="Julia Bramstedt" w:date="2019-02-11T15:22:00Z" w:initials="JB">
    <w:p w14:paraId="6EC779BD" w14:textId="77777777" w:rsidR="00403B30" w:rsidRDefault="00403B30" w:rsidP="00403B30">
      <w:pPr>
        <w:pStyle w:val="CommentText"/>
      </w:pPr>
      <w:r>
        <w:rPr>
          <w:rStyle w:val="CommentReference"/>
        </w:rPr>
        <w:annotationRef/>
      </w:r>
      <w:r>
        <w:t>NEW PARAGRPAH? In addition (instead maybe)</w:t>
      </w:r>
    </w:p>
  </w:comment>
  <w:comment w:id="107" w:author="Julia Bramstedt" w:date="2019-02-11T15:23:00Z" w:initials="JB">
    <w:p w14:paraId="759648FC" w14:textId="77777777" w:rsidR="00403B30" w:rsidRDefault="00403B30" w:rsidP="00403B30">
      <w:pPr>
        <w:pStyle w:val="CommentText"/>
      </w:pPr>
      <w:r>
        <w:rPr>
          <w:rStyle w:val="CommentReference"/>
        </w:rPr>
        <w:annotationRef/>
      </w:r>
      <w:r>
        <w:t xml:space="preserve">The cold weather historically </w:t>
      </w:r>
      <w:proofErr w:type="spellStart"/>
      <w:r>
        <w:t>reuired</w:t>
      </w:r>
      <w:proofErr w:type="spellEnd"/>
      <w:r>
        <w:t xml:space="preserve"> to kill of the pests </w:t>
      </w:r>
      <w:proofErr w:type="spellStart"/>
      <w:r>
        <w:t>hs</w:t>
      </w:r>
      <w:proofErr w:type="spellEnd"/>
      <w:r>
        <w:t xml:space="preserve"> been occurring less often.</w:t>
      </w:r>
    </w:p>
  </w:comment>
  <w:comment w:id="104" w:author="Clay Arango" w:date="2019-10-01T14:16:00Z" w:initials="CA">
    <w:p w14:paraId="74F81082" w14:textId="4BF95327" w:rsidR="00EC5D7D" w:rsidRDefault="00EC5D7D">
      <w:pPr>
        <w:pStyle w:val="CommentText"/>
      </w:pPr>
      <w:r>
        <w:rPr>
          <w:rStyle w:val="CommentReference"/>
        </w:rPr>
        <w:annotationRef/>
      </w:r>
      <w:r>
        <w:t>Double check and cite.  I thought I read somewhere that hard winter freezes were a smaller control than we had thought.</w:t>
      </w:r>
    </w:p>
  </w:comment>
  <w:comment w:id="105" w:author="Clay Arango" w:date="2019-10-01T14:17:00Z" w:initials="CA">
    <w:p w14:paraId="6F4F983D" w14:textId="3A377550" w:rsidR="00EC5D7D" w:rsidRDefault="00EC5D7D">
      <w:pPr>
        <w:pStyle w:val="CommentText"/>
      </w:pPr>
      <w:r>
        <w:rPr>
          <w:rStyle w:val="CommentReference"/>
        </w:rPr>
        <w:annotationRef/>
      </w:r>
      <w:r>
        <w:t>These two ideas don’t logically follow.  You are saying “there’s less cold weather so fewer are killed allowing them to stay out long longer and damaging more plants”  The first issue is population size and the second issue is length of activity.  You need to differentiate these a bit</w:t>
      </w:r>
    </w:p>
  </w:comment>
  <w:comment w:id="116" w:author="Julia Bramstedt" w:date="2019-02-11T15:24:00Z" w:initials="JB">
    <w:p w14:paraId="217AD92B" w14:textId="77777777" w:rsidR="00403B30" w:rsidRDefault="00403B30" w:rsidP="00403B30">
      <w:pPr>
        <w:pStyle w:val="CommentText"/>
      </w:pPr>
      <w:r>
        <w:rPr>
          <w:rStyle w:val="CommentReference"/>
        </w:rPr>
        <w:annotationRef/>
      </w:r>
      <w:r>
        <w:t xml:space="preserve">Don’t use suggested multiple times in one </w:t>
      </w:r>
      <w:proofErr w:type="spellStart"/>
      <w:r>
        <w:t>sentance</w:t>
      </w:r>
      <w:proofErr w:type="spellEnd"/>
    </w:p>
  </w:comment>
  <w:comment w:id="123" w:author="Julia Bramstedt" w:date="2019-02-11T15:25:00Z" w:initials="JB">
    <w:p w14:paraId="00EA1693" w14:textId="77777777" w:rsidR="00403B30" w:rsidRDefault="00403B30" w:rsidP="00403B30">
      <w:pPr>
        <w:pStyle w:val="CommentText"/>
      </w:pPr>
      <w:r>
        <w:rPr>
          <w:rStyle w:val="CommentReference"/>
        </w:rPr>
        <w:annotationRef/>
      </w:r>
      <w:r>
        <w:t xml:space="preserve">Are you going to go into these facts?  </w:t>
      </w:r>
    </w:p>
  </w:comment>
  <w:comment w:id="124" w:author="Clay Arango" w:date="2019-10-01T14:30:00Z" w:initials="CA">
    <w:p w14:paraId="596C6AF4" w14:textId="226AED39" w:rsidR="003E2782" w:rsidRDefault="003E2782">
      <w:pPr>
        <w:pStyle w:val="CommentText"/>
      </w:pPr>
      <w:r>
        <w:rPr>
          <w:rStyle w:val="CommentReference"/>
        </w:rPr>
        <w:annotationRef/>
      </w:r>
      <w:r>
        <w:t>This doesn’t add anything and distracts from the point you made above.  Instead, explain how this could be opposite as you ended your last sentence.</w:t>
      </w:r>
    </w:p>
  </w:comment>
  <w:comment w:id="127" w:author="Clay Arango" w:date="2019-10-01T15:07:00Z" w:initials="CA">
    <w:p w14:paraId="68382E99" w14:textId="2904DA72" w:rsidR="00BC450D" w:rsidRDefault="00BC450D">
      <w:pPr>
        <w:pStyle w:val="CommentText"/>
      </w:pPr>
      <w:r>
        <w:rPr>
          <w:rStyle w:val="CommentReference"/>
        </w:rPr>
        <w:annotationRef/>
      </w:r>
      <w:r>
        <w:t>Insert your graphic for a visual about your study sites to help people remember site versus plot.  Also, ensure that you’re using that language consistently throughout the paper (it seems like you are, but just need to be deliberate)</w:t>
      </w:r>
    </w:p>
  </w:comment>
  <w:comment w:id="130" w:author="Clay Arango" w:date="2019-10-01T14:35:00Z" w:initials="CA">
    <w:p w14:paraId="66DDDB68" w14:textId="747C76D9" w:rsidR="003E2782" w:rsidRDefault="003E2782">
      <w:pPr>
        <w:pStyle w:val="CommentText"/>
      </w:pPr>
      <w:r>
        <w:rPr>
          <w:rStyle w:val="CommentReference"/>
        </w:rPr>
        <w:annotationRef/>
      </w:r>
      <w:r>
        <w:t xml:space="preserve">Dynamics implies how things changed, which you really didn’t do (nitrification aside).  Condition allows you include temp, organic matter </w:t>
      </w:r>
      <w:proofErr w:type="spellStart"/>
      <w:r>
        <w:t>etc</w:t>
      </w:r>
      <w:proofErr w:type="spellEnd"/>
      <w:r>
        <w:t>, which you will also report</w:t>
      </w:r>
    </w:p>
  </w:comment>
  <w:comment w:id="162" w:author="Clay Arango" w:date="2019-10-01T14:40:00Z" w:initials="CA">
    <w:p w14:paraId="16A90FFA" w14:textId="06749B8C" w:rsidR="003E2782" w:rsidRDefault="003E2782">
      <w:pPr>
        <w:pStyle w:val="CommentText"/>
      </w:pPr>
      <w:r>
        <w:rPr>
          <w:rStyle w:val="CommentReference"/>
        </w:rPr>
        <w:annotationRef/>
      </w:r>
      <w:r>
        <w:t>This hasn’t been introduced yet</w:t>
      </w:r>
    </w:p>
  </w:comment>
  <w:comment w:id="190" w:author="Clay Arango" w:date="2019-10-01T14:54:00Z" w:initials="CA">
    <w:p w14:paraId="31731F80" w14:textId="13CB2545" w:rsidR="000A7E0C" w:rsidRDefault="000A7E0C">
      <w:pPr>
        <w:pStyle w:val="CommentText"/>
      </w:pPr>
      <w:r>
        <w:rPr>
          <w:rStyle w:val="CommentReference"/>
        </w:rPr>
        <w:annotationRef/>
      </w:r>
      <w:r>
        <w:t>A picture would be nice here</w:t>
      </w:r>
    </w:p>
  </w:comment>
  <w:comment w:id="151" w:author="Clay Arango" w:date="2018-07-17T10:57:00Z" w:initials="CA">
    <w:p w14:paraId="286AE2E2" w14:textId="77777777" w:rsidR="008E20B1" w:rsidRDefault="008E20B1" w:rsidP="008E20B1">
      <w:pPr>
        <w:pStyle w:val="CommentText"/>
      </w:pPr>
      <w:r>
        <w:rPr>
          <w:rStyle w:val="CommentReference"/>
        </w:rPr>
        <w:annotationRef/>
      </w:r>
      <w:r>
        <w:t>Expand the description of the placement with similar details to decomposition above.  Include collection frequency and take down during winter to avoid damage from snow pack.  Also, move this above decomposition.  Arrange this section the way water flows through the forest.  Throughfall, litter layer, soils</w:t>
      </w:r>
    </w:p>
  </w:comment>
  <w:comment w:id="222" w:author="Clay Arango" w:date="2019-10-01T15:05:00Z" w:initials="CA">
    <w:p w14:paraId="02C5C0C6" w14:textId="13DA991C" w:rsidR="00BC450D" w:rsidRDefault="00BC450D">
      <w:pPr>
        <w:pStyle w:val="CommentText"/>
      </w:pPr>
      <w:r>
        <w:rPr>
          <w:rStyle w:val="CommentReference"/>
        </w:rPr>
        <w:annotationRef/>
      </w:r>
      <w:r>
        <w:t>You’re going to need to include how RF was used to estimate throughfall.  Look at the CJFR paper for details.  You’ll also need to analyze these data to include in your masters.  I can help you work through the details since I’ve already done it</w:t>
      </w:r>
    </w:p>
  </w:comment>
  <w:comment w:id="230" w:author="Clay Arango" w:date="2019-10-01T14:56:00Z" w:initials="CA">
    <w:p w14:paraId="2DA2D222" w14:textId="12CB582D" w:rsidR="000A7E0C" w:rsidRDefault="000A7E0C">
      <w:pPr>
        <w:pStyle w:val="CommentText"/>
      </w:pPr>
      <w:r>
        <w:rPr>
          <w:rStyle w:val="CommentReference"/>
        </w:rPr>
        <w:annotationRef/>
      </w:r>
      <w:r>
        <w:t xml:space="preserve">Try to avoid using the word “impacted”.  It’s easy to overuse and it doesn’t really add anything.  </w:t>
      </w:r>
    </w:p>
  </w:comment>
  <w:comment w:id="250" w:author="Clay Arango" w:date="2019-10-01T15:05:00Z" w:initials="CA">
    <w:p w14:paraId="79E6FC1B" w14:textId="4B148C65" w:rsidR="00BC450D" w:rsidRDefault="00BC450D">
      <w:pPr>
        <w:pStyle w:val="CommentText"/>
      </w:pPr>
      <w:r>
        <w:rPr>
          <w:rStyle w:val="CommentReference"/>
        </w:rPr>
        <w:annotationRef/>
      </w:r>
      <w:r>
        <w:t>Explain why…just another phrase to give this more context</w:t>
      </w:r>
    </w:p>
  </w:comment>
  <w:comment w:id="265" w:author="Clay Arango" w:date="2018-07-17T10:08:00Z" w:initials="CA">
    <w:p w14:paraId="244D6A2E" w14:textId="77777777" w:rsidR="0050752A" w:rsidRDefault="0050752A" w:rsidP="0050752A">
      <w:pPr>
        <w:pStyle w:val="CommentText"/>
      </w:pPr>
      <w:r>
        <w:rPr>
          <w:rStyle w:val="CommentReference"/>
        </w:rPr>
        <w:annotationRef/>
      </w:r>
      <w:r>
        <w:t>Mesh size, top + bottom</w:t>
      </w:r>
    </w:p>
  </w:comment>
  <w:comment w:id="296" w:author="Clay Arango" w:date="2019-10-01T15:11:00Z" w:initials="CA">
    <w:p w14:paraId="224E4BEB" w14:textId="21751B07" w:rsidR="00BC450D" w:rsidRDefault="00BC450D">
      <w:pPr>
        <w:pStyle w:val="CommentText"/>
      </w:pPr>
      <w:r>
        <w:rPr>
          <w:rStyle w:val="CommentReference"/>
        </w:rPr>
        <w:annotationRef/>
      </w:r>
      <w:proofErr w:type="gramStart"/>
      <w:r>
        <w:t>citation</w:t>
      </w:r>
      <w:proofErr w:type="gramEnd"/>
    </w:p>
  </w:comment>
  <w:comment w:id="300" w:author="Clay Arango" w:date="2019-10-05T16:56:00Z" w:initials="CA">
    <w:p w14:paraId="07E5BDED" w14:textId="7CF68BDC" w:rsidR="00BC450D" w:rsidRPr="008E2453" w:rsidRDefault="00BC450D">
      <w:pPr>
        <w:pStyle w:val="CommentText"/>
        <w:rPr>
          <w:rFonts w:hint="eastAsia"/>
          <w:lang w:eastAsia="ja-JP"/>
        </w:rPr>
      </w:pPr>
      <w:r>
        <w:rPr>
          <w:rStyle w:val="CommentReference"/>
        </w:rPr>
        <w:annotationRef/>
      </w:r>
      <w:proofErr w:type="gramStart"/>
      <w:r>
        <w:t>this</w:t>
      </w:r>
      <w:proofErr w:type="gramEnd"/>
      <w:r>
        <w:t xml:space="preserve"> contradicts what you said above, which adds up to 6 g.  </w:t>
      </w:r>
      <w:proofErr w:type="gramStart"/>
      <w:r>
        <w:t>which</w:t>
      </w:r>
      <w:proofErr w:type="gramEnd"/>
      <w:r>
        <w:t xml:space="preserve"> is it?  Or is this the maple?  If it’s the maple, add it to the paragraph above as you did for conifers.</w:t>
      </w:r>
      <w:r w:rsidR="008E2453">
        <w:rPr>
          <w:rFonts w:hint="eastAsia"/>
          <w:lang w:eastAsia="ja-JP"/>
        </w:rPr>
        <w:t xml:space="preserve">  </w:t>
      </w:r>
      <w:r w:rsidR="008E2453">
        <w:rPr>
          <w:lang w:eastAsia="ja-JP"/>
        </w:rPr>
        <w:t>M</w:t>
      </w:r>
      <w:r w:rsidR="008E2453">
        <w:rPr>
          <w:rFonts w:hint="eastAsia"/>
          <w:lang w:eastAsia="ja-JP"/>
        </w:rPr>
        <w:t>ake sure you just clarify as needed</w:t>
      </w:r>
    </w:p>
  </w:comment>
  <w:comment w:id="304" w:author="Clay Arango" w:date="2019-10-01T15:13:00Z" w:initials="CA">
    <w:p w14:paraId="6F9959CC" w14:textId="7E4AB87E" w:rsidR="00BC450D" w:rsidRDefault="00BC450D">
      <w:pPr>
        <w:pStyle w:val="CommentText"/>
      </w:pPr>
      <w:r>
        <w:rPr>
          <w:rStyle w:val="CommentReference"/>
        </w:rPr>
        <w:annotationRef/>
      </w:r>
      <w:r>
        <w:t xml:space="preserve">4 month?  Sept 15 through </w:t>
      </w:r>
      <w:proofErr w:type="spellStart"/>
      <w:r>
        <w:t>nov</w:t>
      </w:r>
      <w:proofErr w:type="spellEnd"/>
      <w:r>
        <w:t>?</w:t>
      </w:r>
    </w:p>
  </w:comment>
  <w:comment w:id="305" w:author="Clay Arango" w:date="2018-07-17T10:37:00Z" w:initials="CA">
    <w:p w14:paraId="57568C66" w14:textId="77777777" w:rsidR="00217AF9" w:rsidRDefault="00217AF9">
      <w:pPr>
        <w:pStyle w:val="CommentText"/>
      </w:pPr>
      <w:r>
        <w:rPr>
          <w:rStyle w:val="CommentReference"/>
        </w:rPr>
        <w:annotationRef/>
      </w:r>
      <w:r>
        <w:t>Let’s figure out the mesh size here and not call them peanut bags</w:t>
      </w:r>
    </w:p>
  </w:comment>
  <w:comment w:id="306" w:author="Izak Neziri" w:date="2019-06-27T14:07:00Z" w:initials="IN">
    <w:p w14:paraId="58407B3E" w14:textId="67BE311B" w:rsidR="00B03F08" w:rsidRDefault="00B03F08">
      <w:pPr>
        <w:pStyle w:val="CommentText"/>
      </w:pPr>
      <w:r>
        <w:rPr>
          <w:rStyle w:val="CommentReference"/>
        </w:rPr>
        <w:annotationRef/>
      </w:r>
      <w:r>
        <w:t>I do not have any bags, but if there is an extra one around is it possible for you to measure the mesh size for me?</w:t>
      </w:r>
    </w:p>
  </w:comment>
  <w:comment w:id="311" w:author="Clay Arango" w:date="2018-07-17T10:41:00Z" w:initials="CA">
    <w:p w14:paraId="2E550D95" w14:textId="77777777" w:rsidR="00217AF9" w:rsidRDefault="00217AF9">
      <w:pPr>
        <w:pStyle w:val="CommentText"/>
      </w:pPr>
      <w:r>
        <w:rPr>
          <w:rStyle w:val="CommentReference"/>
        </w:rPr>
        <w:annotationRef/>
      </w:r>
      <w:r>
        <w:t>Clarify handling loss (was it described above already or were both loss metrics applied?</w:t>
      </w:r>
    </w:p>
  </w:comment>
  <w:comment w:id="312" w:author="Izak Neziri" w:date="2019-06-27T11:25:00Z" w:initials="IN">
    <w:p w14:paraId="371A6C53" w14:textId="63287224" w:rsidR="00E93087" w:rsidRDefault="00E93087">
      <w:pPr>
        <w:pStyle w:val="CommentText"/>
      </w:pPr>
      <w:r>
        <w:rPr>
          <w:rStyle w:val="CommentReference"/>
        </w:rPr>
        <w:annotationRef/>
      </w:r>
      <w:r>
        <w:t>Both loss metrics were applied</w:t>
      </w:r>
    </w:p>
  </w:comment>
  <w:comment w:id="313" w:author="Clay Arango" w:date="2019-10-01T15:15:00Z" w:initials="CA">
    <w:p w14:paraId="06F49E09" w14:textId="072D6713" w:rsidR="00885DC5" w:rsidRDefault="00885DC5">
      <w:pPr>
        <w:pStyle w:val="CommentText"/>
      </w:pPr>
      <w:r>
        <w:rPr>
          <w:rStyle w:val="CommentReference"/>
        </w:rPr>
        <w:annotationRef/>
      </w:r>
      <w:r>
        <w:t xml:space="preserve">Need to explain this more.  It makes sense to me that every bag should include the mass loss from handling (transport to field) and then additionally the average loss for conifer and deciduous based on the immediate deploy and extract.  But you just need to spell this out very clearly. </w:t>
      </w:r>
    </w:p>
  </w:comment>
  <w:comment w:id="326" w:author="Clay" w:date="2019-10-05T17:13:00Z" w:initials="C">
    <w:p w14:paraId="07392845" w14:textId="4C76CC64" w:rsidR="00466F13" w:rsidRDefault="00466F13">
      <w:pPr>
        <w:pStyle w:val="CommentText"/>
        <w:rPr>
          <w:rFonts w:hint="eastAsia"/>
          <w:lang w:eastAsia="ja-JP"/>
        </w:rPr>
      </w:pPr>
      <w:r>
        <w:rPr>
          <w:rStyle w:val="CommentReference"/>
        </w:rPr>
        <w:annotationRef/>
      </w:r>
      <w:r>
        <w:rPr>
          <w:lang w:eastAsia="ja-JP"/>
        </w:rPr>
        <w:t>N</w:t>
      </w:r>
      <w:r>
        <w:rPr>
          <w:rFonts w:hint="eastAsia"/>
          <w:lang w:eastAsia="ja-JP"/>
        </w:rPr>
        <w:t xml:space="preserve">eed to </w:t>
      </w:r>
      <w:proofErr w:type="spellStart"/>
      <w:r>
        <w:rPr>
          <w:rFonts w:hint="eastAsia"/>
          <w:lang w:eastAsia="ja-JP"/>
        </w:rPr>
        <w:t>descrxibe</w:t>
      </w:r>
      <w:proofErr w:type="spellEnd"/>
      <w:r>
        <w:rPr>
          <w:rFonts w:hint="eastAsia"/>
          <w:lang w:eastAsia="ja-JP"/>
        </w:rPr>
        <w:t xml:space="preserve"> how you used the mass remaining to calculate </w:t>
      </w:r>
      <w:r>
        <w:rPr>
          <w:lang w:eastAsia="ja-JP"/>
        </w:rPr>
        <w:t>decomposition</w:t>
      </w:r>
      <w:r>
        <w:rPr>
          <w:rFonts w:hint="eastAsia"/>
          <w:lang w:eastAsia="ja-JP"/>
        </w:rPr>
        <w:t xml:space="preserve"> rate.  </w:t>
      </w:r>
      <w:r>
        <w:rPr>
          <w:lang w:eastAsia="ja-JP"/>
        </w:rPr>
        <w:t>T</w:t>
      </w:r>
      <w:r>
        <w:rPr>
          <w:rFonts w:hint="eastAsia"/>
          <w:lang w:eastAsia="ja-JP"/>
        </w:rPr>
        <w:t xml:space="preserve">hat will include equations </w:t>
      </w:r>
      <w:proofErr w:type="spellStart"/>
      <w:r>
        <w:rPr>
          <w:rFonts w:hint="eastAsia"/>
          <w:lang w:eastAsia="ja-JP"/>
        </w:rPr>
        <w:t>etc</w:t>
      </w:r>
      <w:proofErr w:type="spellEnd"/>
      <w:r>
        <w:rPr>
          <w:rFonts w:hint="eastAsia"/>
          <w:lang w:eastAsia="ja-JP"/>
        </w:rPr>
        <w:t xml:space="preserve">, ln mass remaining, </w:t>
      </w:r>
      <w:proofErr w:type="gramStart"/>
      <w:r>
        <w:rPr>
          <w:rFonts w:hint="eastAsia"/>
          <w:lang w:eastAsia="ja-JP"/>
        </w:rPr>
        <w:t>-(</w:t>
      </w:r>
      <w:proofErr w:type="gramEnd"/>
      <w:r>
        <w:rPr>
          <w:rFonts w:hint="eastAsia"/>
          <w:lang w:eastAsia="ja-JP"/>
        </w:rPr>
        <w:t>slope) = k which represents the mass loss rate, etc.</w:t>
      </w:r>
    </w:p>
  </w:comment>
  <w:comment w:id="336" w:author="Clay" w:date="2019-10-05T17:03:00Z" w:initials="C">
    <w:p w14:paraId="780832B3" w14:textId="1433F137" w:rsidR="008E2453" w:rsidRDefault="008E2453">
      <w:pPr>
        <w:pStyle w:val="CommentText"/>
        <w:rPr>
          <w:rFonts w:hint="eastAsia"/>
          <w:lang w:eastAsia="ja-JP"/>
        </w:rPr>
      </w:pPr>
      <w:r>
        <w:rPr>
          <w:rStyle w:val="CommentReference"/>
        </w:rPr>
        <w:annotationRef/>
      </w:r>
      <w:r>
        <w:rPr>
          <w:lang w:eastAsia="ja-JP"/>
        </w:rPr>
        <w:t>B</w:t>
      </w:r>
      <w:r>
        <w:rPr>
          <w:rFonts w:hint="eastAsia"/>
          <w:lang w:eastAsia="ja-JP"/>
        </w:rPr>
        <w:t>e consistent in your naming</w:t>
      </w:r>
      <w:r>
        <w:rPr>
          <w:lang w:eastAsia="ja-JP"/>
        </w:rPr>
        <w:t>…I</w:t>
      </w:r>
      <w:r>
        <w:rPr>
          <w:rFonts w:hint="eastAsia"/>
          <w:lang w:eastAsia="ja-JP"/>
        </w:rPr>
        <w:t xml:space="preserve"> think this differs from above d</w:t>
      </w:r>
    </w:p>
  </w:comment>
  <w:comment w:id="337" w:author="Clay" w:date="2019-10-05T17:03:00Z" w:initials="C">
    <w:p w14:paraId="27B977B7" w14:textId="11866DBF" w:rsidR="008E2453" w:rsidRDefault="008E2453">
      <w:pPr>
        <w:pStyle w:val="CommentText"/>
        <w:rPr>
          <w:rFonts w:hint="eastAsia"/>
          <w:lang w:eastAsia="ja-JP"/>
        </w:rPr>
      </w:pPr>
      <w:r>
        <w:rPr>
          <w:rStyle w:val="CommentReference"/>
        </w:rPr>
        <w:annotationRef/>
      </w:r>
      <w:r>
        <w:rPr>
          <w:lang w:eastAsia="ja-JP"/>
        </w:rPr>
        <w:t>F</w:t>
      </w:r>
      <w:r>
        <w:rPr>
          <w:rFonts w:hint="eastAsia"/>
          <w:lang w:eastAsia="ja-JP"/>
        </w:rPr>
        <w:t>rozen until analysis though right?</w:t>
      </w:r>
    </w:p>
  </w:comment>
  <w:comment w:id="341" w:author="Clay" w:date="2019-10-05T17:06:00Z" w:initials="C">
    <w:p w14:paraId="6F47A917" w14:textId="1CCE24E4" w:rsidR="008E2453" w:rsidRDefault="008E2453">
      <w:pPr>
        <w:pStyle w:val="CommentText"/>
        <w:rPr>
          <w:rFonts w:hint="eastAsia"/>
          <w:lang w:eastAsia="ja-JP"/>
        </w:rPr>
      </w:pPr>
      <w:r>
        <w:rPr>
          <w:rStyle w:val="CommentReference"/>
        </w:rPr>
        <w:annotationRef/>
      </w:r>
      <w:r>
        <w:rPr>
          <w:rFonts w:hint="eastAsia"/>
          <w:lang w:eastAsia="ja-JP"/>
        </w:rPr>
        <w:t xml:space="preserve">I </w:t>
      </w:r>
      <w:r>
        <w:rPr>
          <w:lang w:eastAsia="ja-JP"/>
        </w:rPr>
        <w:t>think</w:t>
      </w:r>
      <w:r>
        <w:rPr>
          <w:rFonts w:hint="eastAsia"/>
          <w:lang w:eastAsia="ja-JP"/>
        </w:rPr>
        <w:t xml:space="preserve"> for all of these types of calculations, even those are simple, you</w:t>
      </w:r>
      <w:r>
        <w:rPr>
          <w:lang w:eastAsia="ja-JP"/>
        </w:rPr>
        <w:t>’</w:t>
      </w:r>
      <w:r>
        <w:rPr>
          <w:rFonts w:hint="eastAsia"/>
          <w:lang w:eastAsia="ja-JP"/>
        </w:rPr>
        <w:t xml:space="preserve">ll want to make an equation using the equation editor.  </w:t>
      </w:r>
      <w:r>
        <w:rPr>
          <w:lang w:eastAsia="ja-JP"/>
        </w:rPr>
        <w:t>I</w:t>
      </w:r>
      <w:r>
        <w:rPr>
          <w:rFonts w:hint="eastAsia"/>
          <w:lang w:eastAsia="ja-JP"/>
        </w:rPr>
        <w:t>t just makes it so much easier for people to see and reduces the hassle you get during a defense.</w:t>
      </w:r>
    </w:p>
  </w:comment>
  <w:comment w:id="344" w:author="Clay" w:date="2019-10-05T17:07:00Z" w:initials="C">
    <w:p w14:paraId="7E061F9E" w14:textId="7D628351" w:rsidR="00466F13" w:rsidRDefault="00466F13">
      <w:pPr>
        <w:pStyle w:val="CommentText"/>
        <w:rPr>
          <w:rFonts w:hint="eastAsia"/>
          <w:lang w:eastAsia="ja-JP"/>
        </w:rPr>
      </w:pPr>
      <w:r>
        <w:rPr>
          <w:rStyle w:val="CommentReference"/>
        </w:rPr>
        <w:annotationRef/>
      </w:r>
      <w:r>
        <w:rPr>
          <w:lang w:eastAsia="ja-JP"/>
        </w:rPr>
        <w:t>E</w:t>
      </w:r>
      <w:r>
        <w:rPr>
          <w:rFonts w:hint="eastAsia"/>
          <w:lang w:eastAsia="ja-JP"/>
        </w:rPr>
        <w:t>quation (there are some above in the methods you should do this for too</w:t>
      </w:r>
    </w:p>
  </w:comment>
  <w:comment w:id="346" w:author="Clay Arango" w:date="2018-07-17T11:16:00Z" w:initials="CA">
    <w:p w14:paraId="05F3422E" w14:textId="6CEDB1D9" w:rsidR="00583A7F" w:rsidRDefault="00583A7F">
      <w:pPr>
        <w:pStyle w:val="CommentText"/>
      </w:pPr>
      <w:r>
        <w:rPr>
          <w:rStyle w:val="CommentReference"/>
        </w:rPr>
        <w:annotationRef/>
      </w:r>
      <w:r>
        <w:t>Molar ratios</w:t>
      </w:r>
    </w:p>
  </w:comment>
  <w:comment w:id="350" w:author="Clay" w:date="2019-10-05T17:09:00Z" w:initials="C">
    <w:p w14:paraId="18C08D76" w14:textId="7356AA70" w:rsidR="00466F13" w:rsidRDefault="00466F13">
      <w:pPr>
        <w:pStyle w:val="CommentText"/>
        <w:rPr>
          <w:rFonts w:hint="eastAsia"/>
          <w:lang w:eastAsia="ja-JP"/>
        </w:rPr>
      </w:pPr>
      <w:r>
        <w:rPr>
          <w:rStyle w:val="CommentReference"/>
        </w:rPr>
        <w:annotationRef/>
      </w:r>
      <w:r>
        <w:rPr>
          <w:lang w:eastAsia="ja-JP"/>
        </w:rPr>
        <w:t>N</w:t>
      </w:r>
      <w:r>
        <w:rPr>
          <w:rFonts w:hint="eastAsia"/>
          <w:lang w:eastAsia="ja-JP"/>
        </w:rPr>
        <w:t xml:space="preserve">o </w:t>
      </w:r>
      <w:proofErr w:type="spellStart"/>
      <w:r>
        <w:rPr>
          <w:rFonts w:hint="eastAsia"/>
          <w:lang w:eastAsia="ja-JP"/>
        </w:rPr>
        <w:t>centrifiguation</w:t>
      </w:r>
      <w:proofErr w:type="spellEnd"/>
      <w:r>
        <w:rPr>
          <w:rFonts w:hint="eastAsia"/>
          <w:lang w:eastAsia="ja-JP"/>
        </w:rPr>
        <w:t>?</w:t>
      </w:r>
    </w:p>
  </w:comment>
  <w:comment w:id="351" w:author="Clay" w:date="2019-10-05T17:10:00Z" w:initials="C">
    <w:p w14:paraId="5ED5881E" w14:textId="2C4A3B04" w:rsidR="00466F13" w:rsidRDefault="00466F13">
      <w:pPr>
        <w:pStyle w:val="CommentText"/>
        <w:rPr>
          <w:rFonts w:hint="eastAsia"/>
          <w:lang w:eastAsia="ja-JP"/>
        </w:rPr>
      </w:pPr>
      <w:r>
        <w:rPr>
          <w:rStyle w:val="CommentReference"/>
        </w:rPr>
        <w:annotationRef/>
      </w:r>
      <w:r>
        <w:rPr>
          <w:lang w:eastAsia="ja-JP"/>
        </w:rPr>
        <w:t>N</w:t>
      </w:r>
      <w:r>
        <w:rPr>
          <w:rFonts w:hint="eastAsia"/>
          <w:lang w:eastAsia="ja-JP"/>
        </w:rPr>
        <w:t xml:space="preserve">eed to cite the actual SRP measurement, which used Murphy and Riley 1962.  </w:t>
      </w:r>
      <w:r>
        <w:rPr>
          <w:lang w:eastAsia="ja-JP"/>
        </w:rPr>
        <w:t>S</w:t>
      </w:r>
      <w:r>
        <w:rPr>
          <w:rFonts w:hint="eastAsia"/>
          <w:lang w:eastAsia="ja-JP"/>
        </w:rPr>
        <w:t>ee the TF paper for details</w:t>
      </w:r>
    </w:p>
  </w:comment>
  <w:comment w:id="352" w:author="Clay" w:date="2019-10-05T17:10:00Z" w:initials="C">
    <w:p w14:paraId="36C6E1D8" w14:textId="493EF700" w:rsidR="00466F13" w:rsidRDefault="00466F13">
      <w:pPr>
        <w:pStyle w:val="CommentText"/>
        <w:rPr>
          <w:rFonts w:hint="eastAsia"/>
          <w:lang w:eastAsia="ja-JP"/>
        </w:rPr>
      </w:pPr>
      <w:r>
        <w:rPr>
          <w:rStyle w:val="CommentReference"/>
        </w:rPr>
        <w:annotationRef/>
      </w:r>
      <w:r>
        <w:rPr>
          <w:lang w:eastAsia="ja-JP"/>
        </w:rPr>
        <w:t>C</w:t>
      </w:r>
      <w:r>
        <w:rPr>
          <w:rFonts w:hint="eastAsia"/>
          <w:lang w:eastAsia="ja-JP"/>
        </w:rPr>
        <w:t>itations, see TF paper</w:t>
      </w:r>
    </w:p>
  </w:comment>
  <w:comment w:id="353" w:author="Clay Arango" w:date="2018-07-17T11:19:00Z" w:initials="CA">
    <w:p w14:paraId="47BFE146" w14:textId="3FD285C3" w:rsidR="00190740" w:rsidRDefault="00190740">
      <w:pPr>
        <w:pStyle w:val="CommentText"/>
      </w:pPr>
      <w:r>
        <w:rPr>
          <w:rStyle w:val="CommentReference"/>
        </w:rPr>
        <w:annotationRef/>
      </w:r>
      <w:r>
        <w:t>Again, need methods, NO3- is cadmium reduction, which is technically NO3- plus NO2-, and ammonium is phenate method</w:t>
      </w:r>
    </w:p>
  </w:comment>
  <w:comment w:id="355" w:author="Clay Arango" w:date="2018-07-17T11:20:00Z" w:initials="CA">
    <w:p w14:paraId="3166C182" w14:textId="7C301745" w:rsidR="00190740" w:rsidRDefault="00190740">
      <w:pPr>
        <w:pStyle w:val="CommentText"/>
      </w:pPr>
      <w:r>
        <w:rPr>
          <w:rStyle w:val="CommentReference"/>
        </w:rPr>
        <w:annotationRef/>
      </w:r>
      <w:r>
        <w:t xml:space="preserve">Need to include your initial soil sample and how you used NH4 and NO3 to look at net nitrification </w:t>
      </w:r>
    </w:p>
  </w:comment>
  <w:comment w:id="354" w:author="Clay Arango" w:date="2018-07-17T11:19:00Z" w:initials="CA">
    <w:p w14:paraId="0A62573F" w14:textId="45A9DACD" w:rsidR="00190740" w:rsidRDefault="00190740">
      <w:pPr>
        <w:pStyle w:val="CommentText"/>
      </w:pPr>
      <w:r>
        <w:rPr>
          <w:rStyle w:val="CommentReference"/>
        </w:rPr>
        <w:annotationRef/>
      </w:r>
      <w:r>
        <w:t>Add lab prep and deployment way above in experimental design</w:t>
      </w:r>
    </w:p>
  </w:comment>
  <w:comment w:id="356" w:author="Clay" w:date="2019-10-05T17:12:00Z" w:initials="C">
    <w:p w14:paraId="0F9690A5" w14:textId="1FC943C2" w:rsidR="00466F13" w:rsidRDefault="00466F13">
      <w:pPr>
        <w:pStyle w:val="CommentText"/>
        <w:rPr>
          <w:rFonts w:hint="eastAsia"/>
          <w:lang w:eastAsia="ja-JP"/>
        </w:rPr>
      </w:pPr>
      <w:r>
        <w:rPr>
          <w:rStyle w:val="CommentReference"/>
        </w:rPr>
        <w:annotationRef/>
      </w:r>
      <w:r>
        <w:rPr>
          <w:rFonts w:hint="eastAsia"/>
          <w:lang w:eastAsia="ja-JP"/>
        </w:rPr>
        <w:t xml:space="preserve">Still need to include the comment above, and you need to describe you took the initial core back there when you describe how you set up your plots.  </w:t>
      </w:r>
      <w:r>
        <w:rPr>
          <w:lang w:eastAsia="ja-JP"/>
        </w:rPr>
        <w:t>N</w:t>
      </w:r>
      <w:r>
        <w:rPr>
          <w:rFonts w:hint="eastAsia"/>
          <w:lang w:eastAsia="ja-JP"/>
        </w:rPr>
        <w:t xml:space="preserve">eed equation for before after </w:t>
      </w:r>
      <w:proofErr w:type="spellStart"/>
      <w:r>
        <w:rPr>
          <w:rFonts w:hint="eastAsia"/>
          <w:lang w:eastAsia="ja-JP"/>
        </w:rPr>
        <w:t>etc</w:t>
      </w:r>
      <w:proofErr w:type="spellEnd"/>
      <w:r>
        <w:rPr>
          <w:rFonts w:hint="eastAsia"/>
          <w:lang w:eastAsia="ja-JP"/>
        </w:rPr>
        <w:t xml:space="preserve"> so we know </w:t>
      </w:r>
      <w:r>
        <w:rPr>
          <w:lang w:eastAsia="ja-JP"/>
        </w:rPr>
        <w:t>what you</w:t>
      </w:r>
      <w:r>
        <w:rPr>
          <w:rFonts w:hint="eastAsia"/>
          <w:lang w:eastAsia="ja-JP"/>
        </w:rPr>
        <w:t xml:space="preserve"> do with these numbers.  Look at the Griffin and Turner paper as a model</w:t>
      </w:r>
    </w:p>
  </w:comment>
  <w:comment w:id="358" w:author="Clay" w:date="2019-10-05T17:13:00Z" w:initials="C">
    <w:p w14:paraId="048C05CD" w14:textId="5080BB7B" w:rsidR="00466F13" w:rsidRDefault="00466F13">
      <w:pPr>
        <w:pStyle w:val="CommentText"/>
        <w:rPr>
          <w:rFonts w:hint="eastAsia"/>
          <w:lang w:eastAsia="ja-JP"/>
        </w:rPr>
      </w:pPr>
      <w:r>
        <w:rPr>
          <w:rStyle w:val="CommentReference"/>
        </w:rPr>
        <w:annotationRef/>
      </w:r>
      <w:r>
        <w:rPr>
          <w:rFonts w:hint="eastAsia"/>
          <w:lang w:eastAsia="ja-JP"/>
        </w:rPr>
        <w:t>This is going to need to be bulked way up.  Look at the scope of the methods in the TF paper for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E3061A" w15:done="1"/>
  <w15:commentEx w15:paraId="11190A6A" w15:done="0"/>
  <w15:commentEx w15:paraId="46517208" w15:done="0"/>
  <w15:commentEx w15:paraId="0A6E0C16" w15:done="1"/>
  <w15:commentEx w15:paraId="5D6C1E5E" w15:done="0"/>
  <w15:commentEx w15:paraId="6BD77A0C" w15:done="0"/>
  <w15:commentEx w15:paraId="6719C69A" w15:done="0"/>
  <w15:commentEx w15:paraId="532387E5" w15:done="0"/>
  <w15:commentEx w15:paraId="34FD26D5" w15:done="1"/>
  <w15:commentEx w15:paraId="6EC779BD" w15:done="1"/>
  <w15:commentEx w15:paraId="759648FC" w15:done="1"/>
  <w15:commentEx w15:paraId="74F81082" w15:done="0"/>
  <w15:commentEx w15:paraId="6F4F983D" w15:done="0"/>
  <w15:commentEx w15:paraId="217AD92B" w15:done="1"/>
  <w15:commentEx w15:paraId="00EA1693" w15:done="1"/>
  <w15:commentEx w15:paraId="596C6AF4" w15:done="0"/>
  <w15:commentEx w15:paraId="68382E99" w15:done="0"/>
  <w15:commentEx w15:paraId="66DDDB68" w15:done="0"/>
  <w15:commentEx w15:paraId="16A90FFA" w15:done="0"/>
  <w15:commentEx w15:paraId="31731F80" w15:done="0"/>
  <w15:commentEx w15:paraId="286AE2E2" w15:done="1"/>
  <w15:commentEx w15:paraId="02C5C0C6" w15:done="0"/>
  <w15:commentEx w15:paraId="2DA2D222" w15:done="0"/>
  <w15:commentEx w15:paraId="79E6FC1B" w15:done="0"/>
  <w15:commentEx w15:paraId="244D6A2E" w15:done="1"/>
  <w15:commentEx w15:paraId="224E4BEB" w15:done="0"/>
  <w15:commentEx w15:paraId="07E5BDED" w15:done="0"/>
  <w15:commentEx w15:paraId="6F9959CC" w15:done="0"/>
  <w15:commentEx w15:paraId="57568C66" w15:done="0"/>
  <w15:commentEx w15:paraId="58407B3E" w15:paraIdParent="57568C66" w15:done="0"/>
  <w15:commentEx w15:paraId="2E550D95" w15:done="0"/>
  <w15:commentEx w15:paraId="371A6C53" w15:paraIdParent="2E550D95" w15:done="0"/>
  <w15:commentEx w15:paraId="06F49E09" w15:paraIdParent="2E550D95" w15:done="0"/>
  <w15:commentEx w15:paraId="05F3422E" w15:done="1"/>
  <w15:commentEx w15:paraId="47BFE146" w15:done="1"/>
  <w15:commentEx w15:paraId="3166C182" w15:done="1"/>
  <w15:commentEx w15:paraId="0A62573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787D3" w16cid:durableId="1F1BC7F8"/>
  <w16cid:commentId w16cid:paraId="72E3061A" w16cid:durableId="1F1BC7FA"/>
  <w16cid:commentId w16cid:paraId="0A6E0C16" w16cid:durableId="1F1BC7FB"/>
  <w16cid:commentId w16cid:paraId="0FD68D73" w16cid:durableId="200C1DD2"/>
  <w16cid:commentId w16cid:paraId="34FD26D5" w16cid:durableId="200C1DD3"/>
  <w16cid:commentId w16cid:paraId="6EC779BD" w16cid:durableId="200C1DD4"/>
  <w16cid:commentId w16cid:paraId="759648FC" w16cid:durableId="200C1DD5"/>
  <w16cid:commentId w16cid:paraId="217AD92B" w16cid:durableId="200C1DD6"/>
  <w16cid:commentId w16cid:paraId="00EA1693" w16cid:durableId="200C1DD8"/>
  <w16cid:commentId w16cid:paraId="286AE2E2" w16cid:durableId="20C08DF2"/>
  <w16cid:commentId w16cid:paraId="293218E1" w16cid:durableId="1F1BC7FF"/>
  <w16cid:commentId w16cid:paraId="244D6A2E" w16cid:durableId="1F1BC800"/>
  <w16cid:commentId w16cid:paraId="57568C66" w16cid:durableId="1F1BC803"/>
  <w16cid:commentId w16cid:paraId="58407B3E" w16cid:durableId="20BF4C35"/>
  <w16cid:commentId w16cid:paraId="2E550D95" w16cid:durableId="1F1BC804"/>
  <w16cid:commentId w16cid:paraId="371A6C53" w16cid:durableId="20BF2622"/>
  <w16cid:commentId w16cid:paraId="05F3422E" w16cid:durableId="1F1BC80C"/>
  <w16cid:commentId w16cid:paraId="47BFE146" w16cid:durableId="1F1BC80D"/>
  <w16cid:commentId w16cid:paraId="3166C182" w16cid:durableId="1F1BC80E"/>
  <w16cid:commentId w16cid:paraId="0A62573F" w16cid:durableId="1F1BC8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y Arango">
    <w15:presenceInfo w15:providerId="AD" w15:userId="S-1-5-21-284843130-3751062232-1573799400-5078"/>
  </w15:person>
  <w15:person w15:author="Neziri Izak - OHS">
    <w15:presenceInfo w15:providerId="AD" w15:userId="S-1-5-21-377760706-3058773154-899935619-1001"/>
  </w15:person>
  <w15:person w15:author="Izak Neziri">
    <w15:presenceInfo w15:providerId="Windows Live" w15:userId="0c8ea4a09f295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EDC"/>
    <w:rsid w:val="00030A1E"/>
    <w:rsid w:val="000A7E0C"/>
    <w:rsid w:val="00113605"/>
    <w:rsid w:val="001276A3"/>
    <w:rsid w:val="00190740"/>
    <w:rsid w:val="001B33B9"/>
    <w:rsid w:val="001D0ABA"/>
    <w:rsid w:val="001E24E6"/>
    <w:rsid w:val="001F3600"/>
    <w:rsid w:val="00217AF9"/>
    <w:rsid w:val="00231C18"/>
    <w:rsid w:val="00245B42"/>
    <w:rsid w:val="002D5589"/>
    <w:rsid w:val="002D7670"/>
    <w:rsid w:val="00363E83"/>
    <w:rsid w:val="00367277"/>
    <w:rsid w:val="00385CD1"/>
    <w:rsid w:val="003E2782"/>
    <w:rsid w:val="003F7EDC"/>
    <w:rsid w:val="00403B30"/>
    <w:rsid w:val="00466F13"/>
    <w:rsid w:val="004A61A8"/>
    <w:rsid w:val="004D5173"/>
    <w:rsid w:val="0050752A"/>
    <w:rsid w:val="00532C35"/>
    <w:rsid w:val="0055728C"/>
    <w:rsid w:val="00577AF3"/>
    <w:rsid w:val="00583A7F"/>
    <w:rsid w:val="005F3310"/>
    <w:rsid w:val="00670303"/>
    <w:rsid w:val="00721D40"/>
    <w:rsid w:val="00786A54"/>
    <w:rsid w:val="007D36EE"/>
    <w:rsid w:val="00811693"/>
    <w:rsid w:val="00885DC5"/>
    <w:rsid w:val="008E20B1"/>
    <w:rsid w:val="008E2453"/>
    <w:rsid w:val="009D6B23"/>
    <w:rsid w:val="00A31858"/>
    <w:rsid w:val="00A46D55"/>
    <w:rsid w:val="00A60776"/>
    <w:rsid w:val="00A62A66"/>
    <w:rsid w:val="00B02A83"/>
    <w:rsid w:val="00B03F08"/>
    <w:rsid w:val="00B27932"/>
    <w:rsid w:val="00B30CE3"/>
    <w:rsid w:val="00BC450D"/>
    <w:rsid w:val="00C006F1"/>
    <w:rsid w:val="00C56D9B"/>
    <w:rsid w:val="00C61EA6"/>
    <w:rsid w:val="00C80CCD"/>
    <w:rsid w:val="00D702D1"/>
    <w:rsid w:val="00DB0310"/>
    <w:rsid w:val="00DE626C"/>
    <w:rsid w:val="00E07FDE"/>
    <w:rsid w:val="00E86DF6"/>
    <w:rsid w:val="00E93087"/>
    <w:rsid w:val="00EB6FB9"/>
    <w:rsid w:val="00EC5D7D"/>
    <w:rsid w:val="00ED7E87"/>
    <w:rsid w:val="00F64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D7E87"/>
    <w:rPr>
      <w:sz w:val="16"/>
      <w:szCs w:val="16"/>
    </w:rPr>
  </w:style>
  <w:style w:type="paragraph" w:styleId="CommentText">
    <w:name w:val="annotation text"/>
    <w:basedOn w:val="Normal"/>
    <w:link w:val="CommentTextChar"/>
    <w:uiPriority w:val="99"/>
    <w:semiHidden/>
    <w:unhideWhenUsed/>
    <w:rsid w:val="00ED7E87"/>
    <w:pPr>
      <w:spacing w:line="240" w:lineRule="auto"/>
    </w:pPr>
    <w:rPr>
      <w:sz w:val="20"/>
      <w:szCs w:val="20"/>
    </w:rPr>
  </w:style>
  <w:style w:type="character" w:customStyle="1" w:styleId="CommentTextChar">
    <w:name w:val="Comment Text Char"/>
    <w:basedOn w:val="DefaultParagraphFont"/>
    <w:link w:val="CommentText"/>
    <w:uiPriority w:val="99"/>
    <w:semiHidden/>
    <w:rsid w:val="00ED7E87"/>
    <w:rPr>
      <w:sz w:val="20"/>
      <w:szCs w:val="20"/>
    </w:rPr>
  </w:style>
  <w:style w:type="paragraph" w:styleId="CommentSubject">
    <w:name w:val="annotation subject"/>
    <w:basedOn w:val="CommentText"/>
    <w:next w:val="CommentText"/>
    <w:link w:val="CommentSubjectChar"/>
    <w:uiPriority w:val="99"/>
    <w:semiHidden/>
    <w:unhideWhenUsed/>
    <w:rsid w:val="00ED7E87"/>
    <w:rPr>
      <w:b/>
      <w:bCs/>
    </w:rPr>
  </w:style>
  <w:style w:type="character" w:customStyle="1" w:styleId="CommentSubjectChar">
    <w:name w:val="Comment Subject Char"/>
    <w:basedOn w:val="CommentTextChar"/>
    <w:link w:val="CommentSubject"/>
    <w:uiPriority w:val="99"/>
    <w:semiHidden/>
    <w:rsid w:val="00ED7E87"/>
    <w:rPr>
      <w:b/>
      <w:bCs/>
      <w:sz w:val="20"/>
      <w:szCs w:val="20"/>
    </w:rPr>
  </w:style>
  <w:style w:type="paragraph" w:styleId="BalloonText">
    <w:name w:val="Balloon Text"/>
    <w:basedOn w:val="Normal"/>
    <w:link w:val="BalloonTextChar"/>
    <w:uiPriority w:val="99"/>
    <w:semiHidden/>
    <w:unhideWhenUsed/>
    <w:rsid w:val="00ED7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8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D7E87"/>
    <w:rPr>
      <w:sz w:val="16"/>
      <w:szCs w:val="16"/>
    </w:rPr>
  </w:style>
  <w:style w:type="paragraph" w:styleId="CommentText">
    <w:name w:val="annotation text"/>
    <w:basedOn w:val="Normal"/>
    <w:link w:val="CommentTextChar"/>
    <w:uiPriority w:val="99"/>
    <w:semiHidden/>
    <w:unhideWhenUsed/>
    <w:rsid w:val="00ED7E87"/>
    <w:pPr>
      <w:spacing w:line="240" w:lineRule="auto"/>
    </w:pPr>
    <w:rPr>
      <w:sz w:val="20"/>
      <w:szCs w:val="20"/>
    </w:rPr>
  </w:style>
  <w:style w:type="character" w:customStyle="1" w:styleId="CommentTextChar">
    <w:name w:val="Comment Text Char"/>
    <w:basedOn w:val="DefaultParagraphFont"/>
    <w:link w:val="CommentText"/>
    <w:uiPriority w:val="99"/>
    <w:semiHidden/>
    <w:rsid w:val="00ED7E87"/>
    <w:rPr>
      <w:sz w:val="20"/>
      <w:szCs w:val="20"/>
    </w:rPr>
  </w:style>
  <w:style w:type="paragraph" w:styleId="CommentSubject">
    <w:name w:val="annotation subject"/>
    <w:basedOn w:val="CommentText"/>
    <w:next w:val="CommentText"/>
    <w:link w:val="CommentSubjectChar"/>
    <w:uiPriority w:val="99"/>
    <w:semiHidden/>
    <w:unhideWhenUsed/>
    <w:rsid w:val="00ED7E87"/>
    <w:rPr>
      <w:b/>
      <w:bCs/>
    </w:rPr>
  </w:style>
  <w:style w:type="character" w:customStyle="1" w:styleId="CommentSubjectChar">
    <w:name w:val="Comment Subject Char"/>
    <w:basedOn w:val="CommentTextChar"/>
    <w:link w:val="CommentSubject"/>
    <w:uiPriority w:val="99"/>
    <w:semiHidden/>
    <w:rsid w:val="00ED7E87"/>
    <w:rPr>
      <w:b/>
      <w:bCs/>
      <w:sz w:val="20"/>
      <w:szCs w:val="20"/>
    </w:rPr>
  </w:style>
  <w:style w:type="paragraph" w:styleId="BalloonText">
    <w:name w:val="Balloon Text"/>
    <w:basedOn w:val="Normal"/>
    <w:link w:val="BalloonTextChar"/>
    <w:uiPriority w:val="99"/>
    <w:semiHidden/>
    <w:unhideWhenUsed/>
    <w:rsid w:val="00ED7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C13AE-741D-4FFB-A1D1-52E682448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9</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Izak Neziri</dc:creator>
  <cp:lastModifiedBy>Clay</cp:lastModifiedBy>
  <cp:revision>5</cp:revision>
  <dcterms:created xsi:type="dcterms:W3CDTF">2019-09-30T22:45:00Z</dcterms:created>
  <dcterms:modified xsi:type="dcterms:W3CDTF">2019-10-06T00:13:00Z</dcterms:modified>
</cp:coreProperties>
</file>