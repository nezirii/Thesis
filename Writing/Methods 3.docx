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507640" w14:textId="77777777" w:rsidR="003F7EDC" w:rsidRDefault="00C61EA6" w:rsidP="00943F99">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4D2BE65C" w14:textId="101A938C" w:rsidR="00ED7E87" w:rsidRDefault="00ED7E87" w:rsidP="00943F99">
      <w:pPr>
        <w:spacing w:after="0" w:line="480" w:lineRule="auto"/>
        <w:rPr>
          <w:rFonts w:ascii="Times New Roman" w:eastAsia="Times New Roman" w:hAnsi="Times New Roman" w:cs="Times New Roman"/>
          <w:sz w:val="24"/>
          <w:szCs w:val="24"/>
        </w:rPr>
      </w:pPr>
      <w:r w:rsidRPr="001E24E6">
        <w:rPr>
          <w:rFonts w:ascii="Times New Roman" w:eastAsia="Times New Roman" w:hAnsi="Times New Roman" w:cs="Times New Roman"/>
          <w:sz w:val="24"/>
          <w:szCs w:val="24"/>
          <w:u w:val="single"/>
        </w:rPr>
        <w:t xml:space="preserve">Study </w:t>
      </w:r>
      <w:commentRangeStart w:id="0"/>
      <w:r w:rsidRPr="001E24E6">
        <w:rPr>
          <w:rFonts w:ascii="Times New Roman" w:eastAsia="Times New Roman" w:hAnsi="Times New Roman" w:cs="Times New Roman"/>
          <w:sz w:val="24"/>
          <w:szCs w:val="24"/>
          <w:u w:val="single"/>
        </w:rPr>
        <w:t>Area</w:t>
      </w:r>
      <w:commentRangeEnd w:id="0"/>
      <w:r w:rsidR="00010650">
        <w:rPr>
          <w:rStyle w:val="CommentReference"/>
        </w:rPr>
        <w:commentReference w:id="0"/>
      </w:r>
    </w:p>
    <w:p w14:paraId="78BA6A06" w14:textId="288925AE" w:rsidR="00010650" w:rsidRPr="001276A3" w:rsidRDefault="00242522" w:rsidP="002425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took place in the Eastern Cascades in Washington State. </w:t>
      </w:r>
      <w:r w:rsidR="00010650">
        <w:rPr>
          <w:rFonts w:ascii="Times New Roman" w:eastAsia="Times New Roman" w:hAnsi="Times New Roman" w:cs="Times New Roman"/>
          <w:sz w:val="24"/>
          <w:szCs w:val="24"/>
        </w:rPr>
        <w:t>Summers (May-September) are relatively dry, with seasonal drought and temperatures ranging from 15°C-25°C, and winters (October-April) are wet with temperatures ranging from -5°C-11°C. The average precipitation for the area is 720 mm (Northwest River Forecast Center, NOAA)</w:t>
      </w:r>
      <w:r>
        <w:rPr>
          <w:rFonts w:ascii="Times New Roman" w:eastAsia="Times New Roman" w:hAnsi="Times New Roman" w:cs="Times New Roman"/>
          <w:sz w:val="24"/>
          <w:szCs w:val="24"/>
        </w:rPr>
        <w:t xml:space="preserve"> with most falling during the winter and spring months</w:t>
      </w:r>
      <w:r w:rsidR="00010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Because of the distinct seasonal patterns</w:t>
      </w:r>
      <w:r w:rsidR="0087095F">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eastern Cascades forests are characterized by a mix of Douglas fir (</w:t>
      </w:r>
      <w:r w:rsidR="00010650" w:rsidRPr="001B33B9">
        <w:rPr>
          <w:rFonts w:ascii="Times New Roman" w:eastAsia="Times New Roman" w:hAnsi="Times New Roman" w:cs="Times New Roman"/>
          <w:i/>
          <w:sz w:val="24"/>
          <w:szCs w:val="24"/>
        </w:rPr>
        <w:t>Pseudotsuga menziesii</w:t>
      </w:r>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xml:space="preserve">, grand fir </w:t>
      </w:r>
      <w:r w:rsidR="00010650">
        <w:rPr>
          <w:rFonts w:ascii="Times New Roman" w:eastAsia="Times New Roman" w:hAnsi="Times New Roman" w:cs="Times New Roman"/>
          <w:sz w:val="24"/>
          <w:szCs w:val="24"/>
          <w:highlight w:val="white"/>
        </w:rPr>
        <w:t>(</w:t>
      </w:r>
      <w:r w:rsidR="00010650">
        <w:rPr>
          <w:rFonts w:ascii="Times New Roman" w:eastAsia="Times New Roman" w:hAnsi="Times New Roman" w:cs="Times New Roman"/>
          <w:i/>
          <w:sz w:val="24"/>
          <w:szCs w:val="24"/>
          <w:highlight w:val="white"/>
        </w:rPr>
        <w:t>Abies grandis</w:t>
      </w:r>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ponderosa pine (</w:t>
      </w:r>
      <w:r w:rsidR="00010650" w:rsidRPr="001276A3">
        <w:rPr>
          <w:rFonts w:ascii="Times New Roman" w:eastAsia="Times New Roman" w:hAnsi="Times New Roman" w:cs="Times New Roman"/>
          <w:i/>
          <w:iCs/>
          <w:sz w:val="24"/>
          <w:szCs w:val="24"/>
        </w:rPr>
        <w:t>Pinus ponderosa</w:t>
      </w:r>
      <w:r w:rsidR="00010650">
        <w:rPr>
          <w:rFonts w:ascii="Times New Roman" w:eastAsia="Times New Roman" w:hAnsi="Times New Roman" w:cs="Times New Roman"/>
          <w:sz w:val="24"/>
          <w:szCs w:val="24"/>
        </w:rPr>
        <w:t xml:space="preserve">), western larch </w:t>
      </w:r>
      <w:r w:rsidR="00010650" w:rsidRPr="001276A3">
        <w:rPr>
          <w:rFonts w:ascii="Times New Roman" w:eastAsia="Times New Roman" w:hAnsi="Times New Roman" w:cs="Times New Roman"/>
          <w:sz w:val="24"/>
          <w:szCs w:val="24"/>
        </w:rPr>
        <w:t>(</w:t>
      </w:r>
      <w:r w:rsidR="00010650" w:rsidRPr="001276A3">
        <w:rPr>
          <w:rFonts w:ascii="Times New Roman" w:eastAsia="Times New Roman" w:hAnsi="Times New Roman" w:cs="Times New Roman"/>
          <w:i/>
          <w:iCs/>
          <w:sz w:val="24"/>
          <w:szCs w:val="24"/>
        </w:rPr>
        <w:t>Larix occidentalis</w:t>
      </w:r>
      <w:r w:rsidR="00010650" w:rsidRPr="001276A3">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and at higher elevations, lodgepole pine (</w:t>
      </w:r>
      <w:r w:rsidR="00010650" w:rsidRPr="001276A3">
        <w:rPr>
          <w:rFonts w:ascii="Times New Roman" w:eastAsia="Times New Roman" w:hAnsi="Times New Roman" w:cs="Times New Roman"/>
          <w:i/>
          <w:iCs/>
          <w:sz w:val="24"/>
          <w:szCs w:val="24"/>
        </w:rPr>
        <w:t xml:space="preserve">Pinus </w:t>
      </w:r>
      <w:commentRangeStart w:id="1"/>
      <w:r w:rsidR="00010650" w:rsidRPr="001276A3">
        <w:rPr>
          <w:rFonts w:ascii="Times New Roman" w:eastAsia="Times New Roman" w:hAnsi="Times New Roman" w:cs="Times New Roman"/>
          <w:i/>
          <w:iCs/>
          <w:sz w:val="24"/>
          <w:szCs w:val="24"/>
        </w:rPr>
        <w:t>contorta</w:t>
      </w:r>
      <w:commentRangeEnd w:id="1"/>
      <w:r w:rsidR="00340A32">
        <w:rPr>
          <w:rStyle w:val="CommentReference"/>
        </w:rPr>
        <w:commentReference w:id="1"/>
      </w:r>
      <w:r w:rsidR="00010650">
        <w:rPr>
          <w:rFonts w:ascii="Times New Roman" w:eastAsia="Times New Roman" w:hAnsi="Times New Roman" w:cs="Times New Roman"/>
          <w:sz w:val="24"/>
          <w:szCs w:val="24"/>
        </w:rPr>
        <w:t xml:space="preserve">). </w:t>
      </w:r>
    </w:p>
    <w:p w14:paraId="37DE8D42" w14:textId="6FDDEB20" w:rsidR="000E099D" w:rsidRDefault="000E099D" w:rsidP="00246E9F">
      <w:pPr>
        <w:spacing w:after="0" w:line="480" w:lineRule="auto"/>
        <w:ind w:firstLine="720"/>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I used a nested study design with repeated sampling through time to investigate how budworm herbivory influenced throughfall composition, litter decomposition, and soil nutrient dynamics. Within each budworm herbivory level (low versus high), I established study sites along 4 different streams (n=8). At each stream I established three replicate plots approximately 15 m from each other from upstream to downstream.  At each replicate plot, I measured throughfall water chemistry, litter decomposition rates, and soil chemistry </w:t>
      </w:r>
      <w:r w:rsidRPr="00721D4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times between early September 2015 and early November 2016</w:t>
      </w:r>
      <w:r w:rsidRPr="00721D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Frass collectors were also deployed at each site to measure budworm activity over the course of the </w:t>
      </w:r>
      <w:commentRangeStart w:id="3"/>
      <w:r>
        <w:rPr>
          <w:rFonts w:ascii="Times New Roman" w:eastAsia="Times New Roman" w:hAnsi="Times New Roman" w:cs="Times New Roman"/>
          <w:sz w:val="24"/>
          <w:szCs w:val="24"/>
        </w:rPr>
        <w:t>study</w:t>
      </w:r>
      <w:commentRangeEnd w:id="3"/>
      <w:r w:rsidR="00340A32">
        <w:rPr>
          <w:rStyle w:val="CommentReference"/>
        </w:rPr>
        <w:commentReference w:id="3"/>
      </w:r>
      <w:r>
        <w:rPr>
          <w:rFonts w:ascii="Times New Roman" w:eastAsia="Times New Roman" w:hAnsi="Times New Roman" w:cs="Times New Roman"/>
          <w:sz w:val="24"/>
          <w:szCs w:val="24"/>
        </w:rPr>
        <w:t>.</w:t>
      </w:r>
      <w:commentRangeEnd w:id="2"/>
      <w:r>
        <w:rPr>
          <w:rStyle w:val="CommentReference"/>
        </w:rPr>
        <w:commentReference w:id="2"/>
      </w:r>
    </w:p>
    <w:p w14:paraId="29A76C89" w14:textId="2B8509D5" w:rsidR="000E099D" w:rsidRDefault="007439C1" w:rsidP="00246E9F">
      <w:pPr>
        <w:spacing w:after="0" w:line="480" w:lineRule="auto"/>
        <w:ind w:firstLine="720"/>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 xml:space="preserve">The </w:t>
      </w:r>
      <w:commentRangeEnd w:id="4"/>
      <w:r>
        <w:rPr>
          <w:rStyle w:val="CommentReference"/>
        </w:rPr>
        <w:commentReference w:id="4"/>
      </w:r>
      <w:r>
        <w:rPr>
          <w:rFonts w:ascii="Times New Roman" w:eastAsia="Times New Roman" w:hAnsi="Times New Roman" w:cs="Times New Roman"/>
          <w:sz w:val="24"/>
          <w:szCs w:val="24"/>
        </w:rPr>
        <w:t xml:space="preserve">low budworm sites for this study were located in the Teanaway Community Forest in Washington State, approximately 40 miles </w:t>
      </w:r>
      <w:r w:rsidR="00CA7E22">
        <w:rPr>
          <w:rFonts w:ascii="Times New Roman" w:eastAsia="Times New Roman" w:hAnsi="Times New Roman" w:cs="Times New Roman"/>
          <w:sz w:val="24"/>
          <w:szCs w:val="24"/>
        </w:rPr>
        <w:t>north east of</w:t>
      </w:r>
      <w:r>
        <w:rPr>
          <w:rFonts w:ascii="Times New Roman" w:eastAsia="Times New Roman" w:hAnsi="Times New Roman" w:cs="Times New Roman"/>
          <w:sz w:val="24"/>
          <w:szCs w:val="24"/>
        </w:rPr>
        <w:t xml:space="preserve"> Central Washington University on public land.  These sites were located near creeks called: Stand Up Creek (903 m above sea level)</w:t>
      </w:r>
      <w:r w:rsidR="00D874AE">
        <w:rPr>
          <w:rFonts w:ascii="Times New Roman" w:eastAsia="Times New Roman" w:hAnsi="Times New Roman" w:cs="Times New Roman"/>
          <w:sz w:val="24"/>
          <w:szCs w:val="24"/>
        </w:rPr>
        <w:t xml:space="preserve"> where sites where on a slope with light tree cover</w:t>
      </w:r>
      <w:r>
        <w:rPr>
          <w:rFonts w:ascii="Times New Roman" w:eastAsia="Times New Roman" w:hAnsi="Times New Roman" w:cs="Times New Roman"/>
          <w:sz w:val="24"/>
          <w:szCs w:val="24"/>
        </w:rPr>
        <w:t>, Jungle Creek (824 meters above sea level)</w:t>
      </w:r>
      <w:r w:rsidR="00D874AE">
        <w:rPr>
          <w:rFonts w:ascii="Times New Roman" w:eastAsia="Times New Roman" w:hAnsi="Times New Roman" w:cs="Times New Roman"/>
          <w:sz w:val="24"/>
          <w:szCs w:val="24"/>
        </w:rPr>
        <w:t xml:space="preserve"> where sites were often disturbed by free range cattle</w:t>
      </w:r>
      <w:r>
        <w:rPr>
          <w:rFonts w:ascii="Times New Roman" w:eastAsia="Times New Roman" w:hAnsi="Times New Roman" w:cs="Times New Roman"/>
          <w:sz w:val="24"/>
          <w:szCs w:val="24"/>
        </w:rPr>
        <w:t xml:space="preserve">, Jack Creek (963 meters above sea </w:t>
      </w:r>
      <w:r>
        <w:rPr>
          <w:rFonts w:ascii="Times New Roman" w:eastAsia="Times New Roman" w:hAnsi="Times New Roman" w:cs="Times New Roman"/>
          <w:sz w:val="24"/>
          <w:szCs w:val="24"/>
        </w:rPr>
        <w:lastRenderedPageBreak/>
        <w:t>level)</w:t>
      </w:r>
      <w:r w:rsidR="00D874AE">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and Moonbeam Creek (973 meters above sea level)</w:t>
      </w:r>
      <w:r w:rsidR="00D874AE">
        <w:rPr>
          <w:rFonts w:ascii="Times New Roman" w:eastAsia="Times New Roman" w:hAnsi="Times New Roman" w:cs="Times New Roman"/>
          <w:sz w:val="24"/>
          <w:szCs w:val="24"/>
        </w:rPr>
        <w:t xml:space="preserve"> where sites were also under moderately heavy tree cover</w:t>
      </w:r>
      <w:r>
        <w:rPr>
          <w:rFonts w:ascii="Times New Roman" w:eastAsia="Times New Roman" w:hAnsi="Times New Roman" w:cs="Times New Roman"/>
          <w:sz w:val="24"/>
          <w:szCs w:val="24"/>
        </w:rPr>
        <w:t xml:space="preserve">. The high budworm sites were located in the Swauk drainage in the Okanogan-Wenatchee National Forest in Washington State approximately 45 miles </w:t>
      </w:r>
      <w:r w:rsidR="00CA7E22">
        <w:rPr>
          <w:rFonts w:ascii="Times New Roman" w:eastAsia="Times New Roman" w:hAnsi="Times New Roman" w:cs="Times New Roman"/>
          <w:sz w:val="24"/>
          <w:szCs w:val="24"/>
        </w:rPr>
        <w:t>north of</w:t>
      </w:r>
      <w:r>
        <w:rPr>
          <w:rFonts w:ascii="Times New Roman" w:eastAsia="Times New Roman" w:hAnsi="Times New Roman" w:cs="Times New Roman"/>
          <w:sz w:val="24"/>
          <w:szCs w:val="24"/>
        </w:rPr>
        <w:t xml:space="preserve"> Central Washington University and east of the low budworm sites, also on public land. The creeks near these sites were called: Cougar Creek (984 meters above sea level)</w:t>
      </w:r>
      <w:r w:rsidR="00D874AE">
        <w:rPr>
          <w:rFonts w:ascii="Times New Roman" w:eastAsia="Times New Roman" w:hAnsi="Times New Roman" w:cs="Times New Roman"/>
          <w:sz w:val="24"/>
          <w:szCs w:val="24"/>
        </w:rPr>
        <w:t xml:space="preserve"> where sites were</w:t>
      </w:r>
      <w:r w:rsidR="001E342A">
        <w:rPr>
          <w:rFonts w:ascii="Times New Roman" w:eastAsia="Times New Roman" w:hAnsi="Times New Roman" w:cs="Times New Roman"/>
          <w:sz w:val="24"/>
          <w:szCs w:val="24"/>
        </w:rPr>
        <w:t xml:space="preserve"> on a slope</w:t>
      </w:r>
      <w:r>
        <w:rPr>
          <w:rFonts w:ascii="Times New Roman" w:eastAsia="Times New Roman" w:hAnsi="Times New Roman" w:cs="Times New Roman"/>
          <w:sz w:val="24"/>
          <w:szCs w:val="24"/>
        </w:rPr>
        <w:t>, Hurley Creek (978 meters above sea level)</w:t>
      </w:r>
      <w:r w:rsidR="001E342A">
        <w:rPr>
          <w:rFonts w:ascii="Times New Roman" w:eastAsia="Times New Roman" w:hAnsi="Times New Roman" w:cs="Times New Roman"/>
          <w:sz w:val="24"/>
          <w:szCs w:val="24"/>
        </w:rPr>
        <w:t xml:space="preserve"> where sites were located further away from the stream in comparison to other sites due to the stream being less accessible down the bank</w:t>
      </w:r>
      <w:r>
        <w:rPr>
          <w:rFonts w:ascii="Times New Roman" w:eastAsia="Times New Roman" w:hAnsi="Times New Roman" w:cs="Times New Roman"/>
          <w:sz w:val="24"/>
          <w:szCs w:val="24"/>
        </w:rPr>
        <w:t>, Hovey Creek (1050 meters above sea level)</w:t>
      </w:r>
      <w:r w:rsidR="001E342A">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and Blue Creek (1055 meters above sea level)</w:t>
      </w:r>
      <w:r w:rsidR="001E342A">
        <w:rPr>
          <w:rFonts w:ascii="Times New Roman" w:eastAsia="Times New Roman" w:hAnsi="Times New Roman" w:cs="Times New Roman"/>
          <w:sz w:val="24"/>
          <w:szCs w:val="24"/>
        </w:rPr>
        <w:t xml:space="preserve"> where sites were also further away from the stream do to where the stream was in comparison to tree cover</w:t>
      </w:r>
      <w:r>
        <w:rPr>
          <w:rFonts w:ascii="Times New Roman" w:eastAsia="Times New Roman" w:hAnsi="Times New Roman" w:cs="Times New Roman"/>
          <w:sz w:val="24"/>
          <w:szCs w:val="24"/>
        </w:rPr>
        <w:t xml:space="preserve">. </w:t>
      </w:r>
    </w:p>
    <w:p w14:paraId="519C4989" w14:textId="77777777" w:rsidR="000E099D" w:rsidRDefault="000E099D" w:rsidP="000E099D">
      <w:pPr>
        <w:keepNext/>
        <w:spacing w:after="0" w:line="480" w:lineRule="auto"/>
        <w:ind w:firstLine="720"/>
      </w:pPr>
      <w:r>
        <w:rPr>
          <w:noProof/>
        </w:rPr>
        <w:lastRenderedPageBreak/>
        <w:drawing>
          <wp:inline distT="0" distB="0" distL="0" distR="0" wp14:anchorId="01287492" wp14:editId="774CE830">
            <wp:extent cx="59436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inline>
        </w:drawing>
      </w:r>
    </w:p>
    <w:p w14:paraId="49C9AA29" w14:textId="338DF155" w:rsidR="000E099D" w:rsidRDefault="000E099D" w:rsidP="000E099D">
      <w:pPr>
        <w:pStyle w:val="Caption"/>
        <w:rPr>
          <w:rFonts w:ascii="Times New Roman" w:eastAsia="Times New Roman" w:hAnsi="Times New Roman" w:cs="Times New Roman"/>
          <w:sz w:val="24"/>
          <w:szCs w:val="24"/>
        </w:rPr>
      </w:pPr>
      <w:r>
        <w:t xml:space="preserve">Figure </w:t>
      </w:r>
      <w:r w:rsidR="008E226F">
        <w:fldChar w:fldCharType="begin"/>
      </w:r>
      <w:r w:rsidR="008E226F">
        <w:instrText xml:space="preserve"> SEQ Figure \* ARABIC </w:instrText>
      </w:r>
      <w:r w:rsidR="008E226F">
        <w:fldChar w:fldCharType="separate"/>
      </w:r>
      <w:r>
        <w:rPr>
          <w:noProof/>
        </w:rPr>
        <w:t>1</w:t>
      </w:r>
      <w:r w:rsidR="008E226F">
        <w:rPr>
          <w:noProof/>
        </w:rPr>
        <w:fldChar w:fldCharType="end"/>
      </w:r>
      <w:r>
        <w:t>: Site locations with activity level shown in relation to major city.</w:t>
      </w:r>
    </w:p>
    <w:p w14:paraId="261E35CB" w14:textId="77777777" w:rsidR="000E099D" w:rsidRDefault="000E099D" w:rsidP="00246E9F">
      <w:pPr>
        <w:spacing w:after="0" w:line="480" w:lineRule="auto"/>
        <w:ind w:firstLine="720"/>
        <w:rPr>
          <w:rFonts w:ascii="Times New Roman" w:eastAsia="Times New Roman" w:hAnsi="Times New Roman" w:cs="Times New Roman"/>
          <w:sz w:val="24"/>
          <w:szCs w:val="24"/>
        </w:rPr>
      </w:pPr>
    </w:p>
    <w:p w14:paraId="5732B8F6" w14:textId="2582EF74" w:rsidR="0050752A" w:rsidRDefault="007439C1" w:rsidP="006A44DC">
      <w:pPr>
        <w:spacing w:after="0" w:line="480" w:lineRule="auto"/>
        <w:rPr>
          <w:rFonts w:ascii="Times New Roman" w:eastAsia="Times New Roman" w:hAnsi="Times New Roman" w:cs="Times New Roman"/>
          <w:sz w:val="24"/>
          <w:szCs w:val="24"/>
        </w:rPr>
      </w:pPr>
      <w:del w:id="5" w:author="Izak Neziri" w:date="2019-07-30T14:40:00Z">
        <w:r w:rsidDel="006A44D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Although each individual site varied based on microclimatic factors, sites were exposed to </w:t>
      </w:r>
      <w:r w:rsidR="00C56572">
        <w:rPr>
          <w:rFonts w:ascii="Times New Roman" w:eastAsia="Times New Roman" w:hAnsi="Times New Roman" w:cs="Times New Roman"/>
          <w:sz w:val="24"/>
          <w:szCs w:val="24"/>
        </w:rPr>
        <w:t>similar</w:t>
      </w:r>
      <w:r>
        <w:rPr>
          <w:rFonts w:ascii="Times New Roman" w:eastAsia="Times New Roman" w:hAnsi="Times New Roman" w:cs="Times New Roman"/>
          <w:sz w:val="24"/>
          <w:szCs w:val="24"/>
        </w:rPr>
        <w:t xml:space="preserve"> temperature and precipitation patterns.</w:t>
      </w:r>
    </w:p>
    <w:p w14:paraId="2ED32589" w14:textId="77777777" w:rsidR="008E20B1" w:rsidRPr="001E24E6" w:rsidRDefault="008E20B1" w:rsidP="00246E9F">
      <w:pPr>
        <w:spacing w:after="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Throughfall</w:t>
      </w:r>
    </w:p>
    <w:p w14:paraId="639A3AEB" w14:textId="5E15F3B5" w:rsidR="008E20B1" w:rsidRDefault="008E20B1" w:rsidP="00246E9F">
      <w:pPr>
        <w:spacing w:after="0" w:line="480" w:lineRule="auto"/>
        <w:ind w:firstLine="720"/>
        <w:rPr>
          <w:ins w:id="6" w:author="Clay Arango" w:date="2018-07-17T11:21:00Z"/>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 xml:space="preserve">Throughfall collectors were installed under the tree canopy close to each decomposition </w:t>
      </w:r>
      <w:r w:rsidR="00801B78">
        <w:rPr>
          <w:rFonts w:ascii="Times New Roman" w:eastAsia="Times New Roman" w:hAnsi="Times New Roman" w:cs="Times New Roman"/>
          <w:sz w:val="24"/>
          <w:szCs w:val="24"/>
        </w:rPr>
        <w:t>s</w:t>
      </w:r>
      <w:r w:rsidR="00776A53">
        <w:rPr>
          <w:rFonts w:ascii="Times New Roman" w:eastAsia="Times New Roman" w:hAnsi="Times New Roman" w:cs="Times New Roman"/>
          <w:sz w:val="24"/>
          <w:szCs w:val="24"/>
        </w:rPr>
        <w:t>ite</w:t>
      </w:r>
      <w:r w:rsidR="00801B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Two rainfall collectors were set up in an area with no canopy cover in the low budworm activity sites and two in the high impacted sites as controls. During rain events, water came through the canopy into a</w:t>
      </w:r>
      <w:r w:rsidR="00456A16">
        <w:rPr>
          <w:rFonts w:ascii="Times New Roman" w:eastAsia="Times New Roman" w:hAnsi="Times New Roman" w:cs="Times New Roman"/>
          <w:sz w:val="24"/>
          <w:szCs w:val="24"/>
        </w:rPr>
        <w:t xml:space="preserve"> 20</w:t>
      </w:r>
      <w:r w:rsidR="0029791A">
        <w:rPr>
          <w:rFonts w:ascii="Times New Roman" w:eastAsia="Times New Roman" w:hAnsi="Times New Roman" w:cs="Times New Roman"/>
          <w:sz w:val="24"/>
          <w:szCs w:val="24"/>
        </w:rPr>
        <w:t>-</w:t>
      </w:r>
      <w:r w:rsidR="00456A16">
        <w:rPr>
          <w:rFonts w:ascii="Times New Roman" w:eastAsia="Times New Roman" w:hAnsi="Times New Roman" w:cs="Times New Roman"/>
          <w:sz w:val="24"/>
          <w:szCs w:val="24"/>
        </w:rPr>
        <w:t>cm diameter polyethylene</w:t>
      </w:r>
      <w:r>
        <w:rPr>
          <w:rFonts w:ascii="Times New Roman" w:eastAsia="Times New Roman" w:hAnsi="Times New Roman" w:cs="Times New Roman"/>
          <w:sz w:val="24"/>
          <w:szCs w:val="24"/>
        </w:rPr>
        <w:t xml:space="preserve"> funnel with polywool filtering out any litter that happened to fall into the </w:t>
      </w:r>
      <w:r w:rsidR="00246E9F">
        <w:rPr>
          <w:rFonts w:ascii="Times New Roman" w:eastAsia="Times New Roman" w:hAnsi="Times New Roman" w:cs="Times New Roman"/>
          <w:sz w:val="24"/>
          <w:szCs w:val="24"/>
        </w:rPr>
        <w:t>apparatus</w:t>
      </w:r>
      <w:r>
        <w:rPr>
          <w:rFonts w:ascii="Times New Roman" w:eastAsia="Times New Roman" w:hAnsi="Times New Roman" w:cs="Times New Roman"/>
          <w:sz w:val="24"/>
          <w:szCs w:val="24"/>
        </w:rPr>
        <w:t xml:space="preserve">. The funnel was attached to </w:t>
      </w:r>
      <w:r w:rsidR="00456A16">
        <w:rPr>
          <w:rFonts w:ascii="Times New Roman" w:eastAsia="Times New Roman" w:hAnsi="Times New Roman" w:cs="Times New Roman"/>
          <w:sz w:val="24"/>
          <w:szCs w:val="24"/>
        </w:rPr>
        <w:t>Tygon tubing</w:t>
      </w:r>
      <w:r>
        <w:rPr>
          <w:rFonts w:ascii="Times New Roman" w:eastAsia="Times New Roman" w:hAnsi="Times New Roman" w:cs="Times New Roman"/>
          <w:sz w:val="24"/>
          <w:szCs w:val="24"/>
        </w:rPr>
        <w:t xml:space="preserve"> and was held in place with parafilm. Water traveled through the tubing into an acid washed 4 L </w:t>
      </w:r>
      <w:r w:rsidR="00456A16">
        <w:rPr>
          <w:rFonts w:ascii="Times New Roman" w:eastAsia="Times New Roman" w:hAnsi="Times New Roman" w:cs="Times New Roman"/>
          <w:sz w:val="24"/>
          <w:szCs w:val="24"/>
        </w:rPr>
        <w:t>polyethylene container</w:t>
      </w:r>
      <w:r>
        <w:rPr>
          <w:rFonts w:ascii="Times New Roman" w:eastAsia="Times New Roman" w:hAnsi="Times New Roman" w:cs="Times New Roman"/>
          <w:sz w:val="24"/>
          <w:szCs w:val="24"/>
        </w:rPr>
        <w:t>. Water was then transferred to a</w:t>
      </w:r>
      <w:r w:rsidR="00456A16">
        <w:rPr>
          <w:rFonts w:ascii="Times New Roman" w:eastAsia="Times New Roman" w:hAnsi="Times New Roman" w:cs="Times New Roman"/>
          <w:sz w:val="24"/>
          <w:szCs w:val="24"/>
        </w:rPr>
        <w:t xml:space="preserve"> 1 L</w:t>
      </w:r>
      <w:r>
        <w:rPr>
          <w:rFonts w:ascii="Times New Roman" w:eastAsia="Times New Roman" w:hAnsi="Times New Roman" w:cs="Times New Roman"/>
          <w:sz w:val="24"/>
          <w:szCs w:val="24"/>
        </w:rPr>
        <w:t xml:space="preserve"> acid washed </w:t>
      </w:r>
      <w:r w:rsidR="00783429">
        <w:rPr>
          <w:rFonts w:ascii="Times New Roman" w:eastAsia="Times New Roman" w:hAnsi="Times New Roman" w:cs="Times New Roman"/>
          <w:sz w:val="24"/>
          <w:szCs w:val="24"/>
        </w:rPr>
        <w:t>Nalgene</w:t>
      </w:r>
      <w:r>
        <w:rPr>
          <w:rFonts w:ascii="Times New Roman" w:eastAsia="Times New Roman" w:hAnsi="Times New Roman" w:cs="Times New Roman"/>
          <w:sz w:val="24"/>
          <w:szCs w:val="24"/>
        </w:rPr>
        <w:t xml:space="preserve"> bottle and was </w:t>
      </w:r>
      <w:r>
        <w:rPr>
          <w:rFonts w:ascii="Times New Roman" w:eastAsia="Times New Roman" w:hAnsi="Times New Roman" w:cs="Times New Roman"/>
          <w:sz w:val="24"/>
          <w:szCs w:val="24"/>
        </w:rPr>
        <w:lastRenderedPageBreak/>
        <w:t xml:space="preserve">taken to the lab, filtered through a </w:t>
      </w:r>
      <w:r w:rsidR="00FF724A">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 xml:space="preserve">μm fiberglass filter using vacuum filtration. The volume of each collector was also measured in order to </w:t>
      </w:r>
      <w:r w:rsidR="00FF724A">
        <w:rPr>
          <w:rFonts w:ascii="Times New Roman" w:eastAsia="Times New Roman" w:hAnsi="Times New Roman" w:cs="Times New Roman"/>
          <w:sz w:val="24"/>
          <w:szCs w:val="24"/>
        </w:rPr>
        <w:t xml:space="preserve">calculate </w:t>
      </w:r>
      <w:r>
        <w:rPr>
          <w:rFonts w:ascii="Times New Roman" w:eastAsia="Times New Roman" w:hAnsi="Times New Roman" w:cs="Times New Roman"/>
          <w:sz w:val="24"/>
          <w:szCs w:val="24"/>
        </w:rPr>
        <w:t xml:space="preserve">mg of nutrient per L of water. </w:t>
      </w:r>
      <w:r w:rsidR="00FF724A">
        <w:rPr>
          <w:rFonts w:ascii="Times New Roman" w:eastAsia="Times New Roman" w:hAnsi="Times New Roman" w:cs="Times New Roman"/>
          <w:sz w:val="24"/>
          <w:szCs w:val="24"/>
        </w:rPr>
        <w:t xml:space="preserve">Water samples </w:t>
      </w:r>
      <w:r>
        <w:rPr>
          <w:rFonts w:ascii="Times New Roman" w:eastAsia="Times New Roman" w:hAnsi="Times New Roman" w:cs="Times New Roman"/>
          <w:sz w:val="24"/>
          <w:szCs w:val="24"/>
        </w:rPr>
        <w:t>were frozen until analysis</w:t>
      </w:r>
      <w:r w:rsidR="00FF724A">
        <w:rPr>
          <w:rFonts w:ascii="Times New Roman" w:eastAsia="Times New Roman" w:hAnsi="Times New Roman" w:cs="Times New Roman"/>
          <w:sz w:val="24"/>
          <w:szCs w:val="24"/>
        </w:rPr>
        <w:t xml:space="preserve"> of solutes at a later date</w:t>
      </w:r>
      <w:r>
        <w:rPr>
          <w:rFonts w:ascii="Times New Roman" w:eastAsia="Times New Roman" w:hAnsi="Times New Roman" w:cs="Times New Roman"/>
          <w:sz w:val="24"/>
          <w:szCs w:val="24"/>
        </w:rPr>
        <w:t xml:space="preserve">. </w:t>
      </w:r>
      <w:commentRangeEnd w:id="7"/>
      <w:r>
        <w:rPr>
          <w:rStyle w:val="CommentReference"/>
        </w:rPr>
        <w:commentReference w:id="7"/>
      </w:r>
      <w:commentRangeStart w:id="8"/>
      <w:commentRangeStart w:id="9"/>
      <w:r>
        <w:rPr>
          <w:rFonts w:ascii="Times New Roman" w:eastAsia="Times New Roman" w:hAnsi="Times New Roman" w:cs="Times New Roman"/>
          <w:sz w:val="24"/>
          <w:szCs w:val="24"/>
        </w:rPr>
        <w:t>Throughfall</w:t>
      </w:r>
      <w:commentRangeEnd w:id="8"/>
      <w:r w:rsidR="00DD2EFE">
        <w:rPr>
          <w:rStyle w:val="CommentReference"/>
        </w:rPr>
        <w:commentReference w:id="8"/>
      </w:r>
      <w:r>
        <w:rPr>
          <w:rFonts w:ascii="Times New Roman" w:eastAsia="Times New Roman" w:hAnsi="Times New Roman" w:cs="Times New Roman"/>
          <w:sz w:val="24"/>
          <w:szCs w:val="24"/>
        </w:rPr>
        <w:t xml:space="preserve"> collectors were taken down</w:t>
      </w:r>
      <w:r w:rsidR="000E099D">
        <w:rPr>
          <w:rFonts w:ascii="Times New Roman" w:eastAsia="Times New Roman" w:hAnsi="Times New Roman" w:cs="Times New Roman"/>
          <w:sz w:val="24"/>
          <w:szCs w:val="24"/>
        </w:rPr>
        <w:t xml:space="preserve"> November 8, 2015</w:t>
      </w:r>
      <w:r>
        <w:rPr>
          <w:rFonts w:ascii="Times New Roman" w:eastAsia="Times New Roman" w:hAnsi="Times New Roman" w:cs="Times New Roman"/>
          <w:sz w:val="24"/>
          <w:szCs w:val="24"/>
        </w:rPr>
        <w:t xml:space="preserve"> just before snowpack and redeployed</w:t>
      </w:r>
      <w:r w:rsidR="000E099D">
        <w:rPr>
          <w:rFonts w:ascii="Times New Roman" w:eastAsia="Times New Roman" w:hAnsi="Times New Roman" w:cs="Times New Roman"/>
          <w:sz w:val="24"/>
          <w:szCs w:val="24"/>
        </w:rPr>
        <w:t xml:space="preserve"> in April 2016</w:t>
      </w:r>
      <w:r>
        <w:rPr>
          <w:rFonts w:ascii="Times New Roman" w:eastAsia="Times New Roman" w:hAnsi="Times New Roman" w:cs="Times New Roman"/>
          <w:sz w:val="24"/>
          <w:szCs w:val="24"/>
        </w:rPr>
        <w:t xml:space="preserve"> just after snowmelt</w:t>
      </w:r>
      <w:r w:rsidR="0029791A">
        <w:rPr>
          <w:rFonts w:ascii="Times New Roman" w:eastAsia="Times New Roman" w:hAnsi="Times New Roman" w:cs="Times New Roman"/>
          <w:sz w:val="24"/>
          <w:szCs w:val="24"/>
        </w:rPr>
        <w:t xml:space="preserve"> due to lack of accessibility to sites and</w:t>
      </w:r>
      <w:r>
        <w:rPr>
          <w:rFonts w:ascii="Times New Roman" w:eastAsia="Times New Roman" w:hAnsi="Times New Roman" w:cs="Times New Roman"/>
          <w:sz w:val="24"/>
          <w:szCs w:val="24"/>
        </w:rPr>
        <w:t xml:space="preserve"> to prevent damage to the apparatus</w:t>
      </w:r>
      <w:commentRangeEnd w:id="9"/>
      <w:r w:rsidR="00FF724A">
        <w:rPr>
          <w:rStyle w:val="CommentReference"/>
        </w:rPr>
        <w:commentReference w:id="9"/>
      </w:r>
      <w:r>
        <w:rPr>
          <w:rFonts w:ascii="Times New Roman" w:eastAsia="Times New Roman" w:hAnsi="Times New Roman" w:cs="Times New Roman"/>
          <w:sz w:val="24"/>
          <w:szCs w:val="24"/>
        </w:rPr>
        <w:t>.</w:t>
      </w:r>
    </w:p>
    <w:p w14:paraId="4DA73E11" w14:textId="77777777" w:rsidR="00190740" w:rsidRPr="00A62A66" w:rsidRDefault="00190740" w:rsidP="00246E9F">
      <w:pPr>
        <w:spacing w:after="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Frass and Litter Measurements</w:t>
      </w:r>
    </w:p>
    <w:p w14:paraId="5BFFC012" w14:textId="0679A550" w:rsidR="00190740" w:rsidRDefault="00190740">
      <w:pPr>
        <w:spacing w:after="0" w:line="480" w:lineRule="auto"/>
        <w:rPr>
          <w:ins w:id="10" w:author="Clay Arango" w:date="2018-07-17T10:07:00Z"/>
          <w:rFonts w:ascii="Times New Roman" w:eastAsia="Times New Roman" w:hAnsi="Times New Roman" w:cs="Times New Roman"/>
          <w:sz w:val="24"/>
          <w:szCs w:val="24"/>
        </w:rPr>
        <w:pPrChange w:id="11" w:author="Julia Bramstedt" w:date="2019-07-30T11:33:00Z">
          <w:pPr>
            <w:spacing w:after="0" w:line="480" w:lineRule="auto"/>
            <w:ind w:firstLine="720"/>
          </w:pPr>
        </w:pPrChange>
      </w:pPr>
      <w:r>
        <w:rPr>
          <w:rFonts w:ascii="Times New Roman" w:eastAsia="Times New Roman" w:hAnsi="Times New Roman" w:cs="Times New Roman"/>
          <w:sz w:val="24"/>
          <w:szCs w:val="24"/>
        </w:rPr>
        <w:tab/>
      </w:r>
      <w:r w:rsidR="00FF724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rass </w:t>
      </w:r>
      <w:r w:rsidR="00FF724A">
        <w:rPr>
          <w:rFonts w:ascii="Times New Roman" w:eastAsia="Times New Roman" w:hAnsi="Times New Roman" w:cs="Times New Roman"/>
          <w:sz w:val="24"/>
          <w:szCs w:val="24"/>
        </w:rPr>
        <w:t xml:space="preserve">and litter fall were also </w:t>
      </w:r>
      <w:r>
        <w:rPr>
          <w:rFonts w:ascii="Times New Roman" w:eastAsia="Times New Roman" w:hAnsi="Times New Roman" w:cs="Times New Roman"/>
          <w:sz w:val="24"/>
          <w:szCs w:val="24"/>
        </w:rPr>
        <w:t>collected</w:t>
      </w:r>
      <w:r w:rsidR="00FF724A">
        <w:rPr>
          <w:rFonts w:ascii="Times New Roman" w:eastAsia="Times New Roman" w:hAnsi="Times New Roman" w:cs="Times New Roman"/>
          <w:sz w:val="24"/>
          <w:szCs w:val="24"/>
        </w:rPr>
        <w:t xml:space="preserve"> at each site to quantify and differentiate organic matter inputs to the forest floor</w:t>
      </w:r>
      <w:r>
        <w:rPr>
          <w:rFonts w:ascii="Times New Roman" w:eastAsia="Times New Roman" w:hAnsi="Times New Roman" w:cs="Times New Roman"/>
          <w:sz w:val="24"/>
          <w:szCs w:val="24"/>
        </w:rPr>
        <w:t xml:space="preserve">. Funnels </w:t>
      </w:r>
      <w:r w:rsidR="00E45901">
        <w:rPr>
          <w:rFonts w:ascii="Times New Roman" w:eastAsia="Times New Roman" w:hAnsi="Times New Roman" w:cs="Times New Roman"/>
          <w:sz w:val="24"/>
          <w:szCs w:val="24"/>
        </w:rPr>
        <w:t>(</w:t>
      </w:r>
      <w:r w:rsidR="00363E83">
        <w:rPr>
          <w:rFonts w:ascii="Times New Roman" w:eastAsia="Times New Roman" w:hAnsi="Times New Roman" w:cs="Times New Roman"/>
          <w:sz w:val="24"/>
          <w:szCs w:val="24"/>
        </w:rPr>
        <w:t>0.25</w:t>
      </w:r>
      <w:ins w:id="12" w:author="Clay" w:date="2019-07-10T14:04:00Z">
        <w:r w:rsidR="00E45901">
          <w:rPr>
            <w:rFonts w:ascii="Times New Roman" w:eastAsia="Times New Roman" w:hAnsi="Times New Roman" w:cs="Times New Roman"/>
            <w:sz w:val="24"/>
            <w:szCs w:val="24"/>
          </w:rPr>
          <w:t xml:space="preserve"> </w:t>
        </w:r>
      </w:ins>
      <w:r w:rsidR="00363E83">
        <w:rPr>
          <w:rFonts w:ascii="Times New Roman" w:eastAsia="Times New Roman" w:hAnsi="Times New Roman" w:cs="Times New Roman"/>
          <w:sz w:val="24"/>
          <w:szCs w:val="24"/>
        </w:rPr>
        <w:t>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w:t>
      </w:r>
      <w:r w:rsidR="00E45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made of tarp and garden hose connected to a </w:t>
      </w:r>
      <w:r w:rsidR="009D72A9">
        <w:rPr>
          <w:rFonts w:ascii="Times New Roman" w:eastAsia="Times New Roman" w:hAnsi="Times New Roman" w:cs="Times New Roman"/>
          <w:sz w:val="24"/>
          <w:szCs w:val="24"/>
        </w:rPr>
        <w:t>one-liter</w:t>
      </w:r>
      <w:r>
        <w:rPr>
          <w:rFonts w:ascii="Times New Roman" w:eastAsia="Times New Roman" w:hAnsi="Times New Roman" w:cs="Times New Roman"/>
          <w:sz w:val="24"/>
          <w:szCs w:val="24"/>
        </w:rPr>
        <w:t xml:space="preserve"> Nalgene bottle were placed on the ground under trees affected by budworms. </w:t>
      </w:r>
      <w:r w:rsidR="005005CB">
        <w:rPr>
          <w:rFonts w:ascii="Times New Roman" w:eastAsia="Times New Roman" w:hAnsi="Times New Roman" w:cs="Times New Roman"/>
          <w:sz w:val="24"/>
          <w:szCs w:val="24"/>
        </w:rPr>
        <w:t>Polyethylene f</w:t>
      </w:r>
      <w:commentRangeStart w:id="13"/>
      <w:r w:rsidR="00E45901">
        <w:rPr>
          <w:rFonts w:ascii="Times New Roman" w:eastAsia="Times New Roman" w:hAnsi="Times New Roman" w:cs="Times New Roman"/>
          <w:sz w:val="24"/>
          <w:szCs w:val="24"/>
        </w:rPr>
        <w:t>unnel</w:t>
      </w:r>
      <w:r w:rsidR="009D72A9">
        <w:rPr>
          <w:rFonts w:ascii="Times New Roman" w:eastAsia="Times New Roman" w:hAnsi="Times New Roman" w:cs="Times New Roman"/>
          <w:sz w:val="24"/>
          <w:szCs w:val="24"/>
        </w:rPr>
        <w:t>s</w:t>
      </w:r>
      <w:r w:rsidR="00E45901">
        <w:rPr>
          <w:rFonts w:ascii="Times New Roman" w:eastAsia="Times New Roman" w:hAnsi="Times New Roman" w:cs="Times New Roman"/>
          <w:sz w:val="24"/>
          <w:szCs w:val="24"/>
        </w:rPr>
        <w:t xml:space="preserve"> </w:t>
      </w:r>
      <w:commentRangeEnd w:id="13"/>
      <w:r w:rsidR="00E45901">
        <w:rPr>
          <w:rStyle w:val="CommentReference"/>
        </w:rPr>
        <w:commentReference w:id="13"/>
      </w:r>
      <w:r w:rsidR="00E45901">
        <w:rPr>
          <w:rFonts w:ascii="Times New Roman" w:eastAsia="Times New Roman" w:hAnsi="Times New Roman" w:cs="Times New Roman"/>
          <w:sz w:val="24"/>
          <w:szCs w:val="24"/>
        </w:rPr>
        <w:t>collected frass and litter, and samples were collected approximately monthly until</w:t>
      </w:r>
      <w:r w:rsidR="009D72A9">
        <w:rPr>
          <w:rFonts w:ascii="Times New Roman" w:eastAsia="Times New Roman" w:hAnsi="Times New Roman" w:cs="Times New Roman"/>
          <w:sz w:val="24"/>
          <w:szCs w:val="24"/>
        </w:rPr>
        <w:t xml:space="preserve"> November 2015, just before</w:t>
      </w:r>
      <w:r w:rsidR="00E45901">
        <w:rPr>
          <w:rFonts w:ascii="Times New Roman" w:eastAsia="Times New Roman" w:hAnsi="Times New Roman" w:cs="Times New Roman"/>
          <w:sz w:val="24"/>
          <w:szCs w:val="24"/>
        </w:rPr>
        <w:t xml:space="preserve"> </w:t>
      </w:r>
      <w:commentRangeStart w:id="14"/>
      <w:r w:rsidR="00E45901">
        <w:rPr>
          <w:rFonts w:ascii="Times New Roman" w:eastAsia="Times New Roman" w:hAnsi="Times New Roman" w:cs="Times New Roman"/>
          <w:sz w:val="24"/>
          <w:szCs w:val="24"/>
        </w:rPr>
        <w:t>snowpack</w:t>
      </w:r>
      <w:commentRangeEnd w:id="14"/>
      <w:r w:rsidR="00E45901">
        <w:rPr>
          <w:rStyle w:val="CommentReference"/>
        </w:rPr>
        <w:commentReference w:id="14"/>
      </w:r>
      <w:r w:rsidR="00E45901">
        <w:rPr>
          <w:rFonts w:ascii="Times New Roman" w:eastAsia="Times New Roman" w:hAnsi="Times New Roman" w:cs="Times New Roman"/>
          <w:sz w:val="24"/>
          <w:szCs w:val="24"/>
        </w:rPr>
        <w:t xml:space="preserve">.  </w:t>
      </w:r>
      <w:r w:rsidR="005005CB">
        <w:rPr>
          <w:rFonts w:ascii="Times New Roman" w:eastAsia="Times New Roman" w:hAnsi="Times New Roman" w:cs="Times New Roman"/>
          <w:sz w:val="24"/>
          <w:szCs w:val="24"/>
        </w:rPr>
        <w:t>T</w:t>
      </w:r>
      <w:r w:rsidR="00E45901">
        <w:rPr>
          <w:rFonts w:ascii="Times New Roman" w:eastAsia="Times New Roman" w:hAnsi="Times New Roman" w:cs="Times New Roman"/>
          <w:sz w:val="24"/>
          <w:szCs w:val="24"/>
        </w:rPr>
        <w:t>he sample</w:t>
      </w:r>
      <w:r w:rsidR="005005CB">
        <w:rPr>
          <w:rFonts w:ascii="Times New Roman" w:eastAsia="Times New Roman" w:hAnsi="Times New Roman" w:cs="Times New Roman"/>
          <w:sz w:val="24"/>
          <w:szCs w:val="24"/>
        </w:rPr>
        <w:t>s</w:t>
      </w:r>
      <w:r w:rsidR="00E45901">
        <w:rPr>
          <w:rFonts w:ascii="Times New Roman" w:eastAsia="Times New Roman" w:hAnsi="Times New Roman" w:cs="Times New Roman"/>
          <w:sz w:val="24"/>
          <w:szCs w:val="24"/>
        </w:rPr>
        <w:t xml:space="preserve"> w</w:t>
      </w:r>
      <w:r w:rsidR="005005CB">
        <w:rPr>
          <w:rFonts w:ascii="Times New Roman" w:eastAsia="Times New Roman" w:hAnsi="Times New Roman" w:cs="Times New Roman"/>
          <w:sz w:val="24"/>
          <w:szCs w:val="24"/>
        </w:rPr>
        <w:t>ere</w:t>
      </w:r>
      <w:r w:rsidR="00E45901">
        <w:rPr>
          <w:rFonts w:ascii="Times New Roman" w:eastAsia="Times New Roman" w:hAnsi="Times New Roman" w:cs="Times New Roman"/>
          <w:sz w:val="24"/>
          <w:szCs w:val="24"/>
        </w:rPr>
        <w:t xml:space="preserve"> dried, sorted by frass versus litter, and weighed</w:t>
      </w:r>
      <w:r w:rsidR="005005CB">
        <w:rPr>
          <w:rFonts w:ascii="Times New Roman" w:eastAsia="Times New Roman" w:hAnsi="Times New Roman" w:cs="Times New Roman"/>
          <w:sz w:val="24"/>
          <w:szCs w:val="24"/>
        </w:rPr>
        <w:t xml:space="preserve"> in the laboratory</w:t>
      </w:r>
      <w:r w:rsidR="00E45901">
        <w:rPr>
          <w:rFonts w:ascii="Times New Roman" w:eastAsia="Times New Roman" w:hAnsi="Times New Roman" w:cs="Times New Roman"/>
          <w:sz w:val="24"/>
          <w:szCs w:val="24"/>
        </w:rPr>
        <w:t>. Weights were then converted to a daily litter or frassfall rate by</w:t>
      </w:r>
      <w:r w:rsidR="0015507F">
        <w:rPr>
          <w:rFonts w:ascii="Times New Roman" w:eastAsia="Times New Roman" w:hAnsi="Times New Roman" w:cs="Times New Roman"/>
          <w:sz w:val="24"/>
          <w:szCs w:val="24"/>
        </w:rPr>
        <w:t xml:space="preserve"> mgs of frass/m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d or litter/m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d</w:t>
      </w:r>
      <w:r w:rsidR="00363E83">
        <w:rPr>
          <w:rFonts w:ascii="Times New Roman" w:eastAsia="Times New Roman" w:hAnsi="Times New Roman" w:cs="Times New Roman"/>
          <w:sz w:val="24"/>
          <w:szCs w:val="24"/>
        </w:rPr>
        <w:t xml:space="preserve">. Frass collectors were taken down </w:t>
      </w:r>
      <w:r w:rsidR="00462178">
        <w:rPr>
          <w:rFonts w:ascii="Times New Roman" w:eastAsia="Times New Roman" w:hAnsi="Times New Roman" w:cs="Times New Roman"/>
          <w:sz w:val="24"/>
          <w:szCs w:val="24"/>
        </w:rPr>
        <w:t>in November 2015</w:t>
      </w:r>
      <w:r w:rsidR="005005CB">
        <w:rPr>
          <w:rFonts w:ascii="Times New Roman" w:eastAsia="Times New Roman" w:hAnsi="Times New Roman" w:cs="Times New Roman"/>
          <w:sz w:val="24"/>
          <w:szCs w:val="24"/>
        </w:rPr>
        <w:t xml:space="preserve"> due to lack of site accessibility and</w:t>
      </w:r>
      <w:r w:rsidR="00363E83">
        <w:rPr>
          <w:rFonts w:ascii="Times New Roman" w:eastAsia="Times New Roman" w:hAnsi="Times New Roman" w:cs="Times New Roman"/>
          <w:sz w:val="24"/>
          <w:szCs w:val="24"/>
        </w:rPr>
        <w:t xml:space="preserve"> to prevent </w:t>
      </w:r>
      <w:r w:rsidR="00462178">
        <w:rPr>
          <w:rFonts w:ascii="Times New Roman" w:eastAsia="Times New Roman" w:hAnsi="Times New Roman" w:cs="Times New Roman"/>
          <w:sz w:val="24"/>
          <w:szCs w:val="24"/>
        </w:rPr>
        <w:t>damage and</w:t>
      </w:r>
      <w:r w:rsidR="005005CB">
        <w:rPr>
          <w:rFonts w:ascii="Times New Roman" w:eastAsia="Times New Roman" w:hAnsi="Times New Roman" w:cs="Times New Roman"/>
          <w:sz w:val="24"/>
          <w:szCs w:val="24"/>
        </w:rPr>
        <w:t xml:space="preserve"> were</w:t>
      </w:r>
      <w:r w:rsidR="00363E83">
        <w:rPr>
          <w:rFonts w:ascii="Times New Roman" w:eastAsia="Times New Roman" w:hAnsi="Times New Roman" w:cs="Times New Roman"/>
          <w:sz w:val="24"/>
          <w:szCs w:val="24"/>
        </w:rPr>
        <w:t xml:space="preserve"> </w:t>
      </w:r>
      <w:r w:rsidR="00E45901">
        <w:rPr>
          <w:rFonts w:ascii="Times New Roman" w:eastAsia="Times New Roman" w:hAnsi="Times New Roman" w:cs="Times New Roman"/>
          <w:sz w:val="24"/>
          <w:szCs w:val="24"/>
        </w:rPr>
        <w:t xml:space="preserve">reinstalled </w:t>
      </w:r>
      <w:r w:rsidR="00462178">
        <w:rPr>
          <w:rFonts w:ascii="Times New Roman" w:eastAsia="Times New Roman" w:hAnsi="Times New Roman" w:cs="Times New Roman"/>
          <w:sz w:val="24"/>
          <w:szCs w:val="24"/>
        </w:rPr>
        <w:t xml:space="preserve">in April 2016. </w:t>
      </w:r>
      <w:r w:rsidR="00E45901">
        <w:rPr>
          <w:rFonts w:ascii="Times New Roman" w:eastAsia="Times New Roman" w:hAnsi="Times New Roman" w:cs="Times New Roman"/>
          <w:sz w:val="24"/>
          <w:szCs w:val="24"/>
        </w:rPr>
        <w:t xml:space="preserve">Unfortunately, </w:t>
      </w:r>
      <w:r w:rsidR="00363E83">
        <w:rPr>
          <w:rFonts w:ascii="Times New Roman" w:eastAsia="Times New Roman" w:hAnsi="Times New Roman" w:cs="Times New Roman"/>
          <w:sz w:val="24"/>
          <w:szCs w:val="24"/>
        </w:rPr>
        <w:t>due to frequent rains in the spring months of 2016, samples decompos</w:t>
      </w:r>
      <w:r w:rsidR="00E45901">
        <w:rPr>
          <w:rFonts w:ascii="Times New Roman" w:eastAsia="Times New Roman" w:hAnsi="Times New Roman" w:cs="Times New Roman"/>
          <w:sz w:val="24"/>
          <w:szCs w:val="24"/>
        </w:rPr>
        <w:t xml:space="preserve">ed </w:t>
      </w:r>
      <w:r w:rsidR="00363E83">
        <w:rPr>
          <w:rFonts w:ascii="Times New Roman" w:eastAsia="Times New Roman" w:hAnsi="Times New Roman" w:cs="Times New Roman"/>
          <w:sz w:val="24"/>
          <w:szCs w:val="24"/>
        </w:rPr>
        <w:t>before they could be collected and measured</w:t>
      </w:r>
      <w:r w:rsidR="00E45901">
        <w:rPr>
          <w:rFonts w:ascii="Times New Roman" w:eastAsia="Times New Roman" w:hAnsi="Times New Roman" w:cs="Times New Roman"/>
          <w:sz w:val="24"/>
          <w:szCs w:val="24"/>
        </w:rPr>
        <w:t>, so no data are available for the second half of the study</w:t>
      </w:r>
      <w:r w:rsidR="00363E83">
        <w:rPr>
          <w:rFonts w:ascii="Times New Roman" w:eastAsia="Times New Roman" w:hAnsi="Times New Roman" w:cs="Times New Roman"/>
          <w:sz w:val="24"/>
          <w:szCs w:val="24"/>
        </w:rPr>
        <w:t xml:space="preserve">. </w:t>
      </w:r>
    </w:p>
    <w:p w14:paraId="4FEE8970" w14:textId="2AC772FF" w:rsidR="0050752A" w:rsidRPr="001E24E6" w:rsidRDefault="0050752A" w:rsidP="00246E9F">
      <w:pPr>
        <w:spacing w:after="0" w:line="480" w:lineRule="auto"/>
        <w:rPr>
          <w:rFonts w:ascii="Times New Roman" w:eastAsia="Times New Roman" w:hAnsi="Times New Roman" w:cs="Times New Roman"/>
          <w:sz w:val="24"/>
          <w:szCs w:val="24"/>
          <w:u w:val="single"/>
        </w:rPr>
      </w:pPr>
      <w:r w:rsidRPr="001E24E6">
        <w:rPr>
          <w:rFonts w:ascii="Times New Roman" w:eastAsia="Times New Roman" w:hAnsi="Times New Roman" w:cs="Times New Roman"/>
          <w:sz w:val="24"/>
          <w:szCs w:val="24"/>
          <w:u w:val="single"/>
        </w:rPr>
        <w:t>Decomposition</w:t>
      </w:r>
      <w:r>
        <w:rPr>
          <w:rFonts w:ascii="Times New Roman" w:eastAsia="Times New Roman" w:hAnsi="Times New Roman" w:cs="Times New Roman"/>
          <w:sz w:val="24"/>
          <w:szCs w:val="24"/>
          <w:u w:val="single"/>
        </w:rPr>
        <w:t xml:space="preserve"> </w:t>
      </w:r>
    </w:p>
    <w:p w14:paraId="0D1B5FE3" w14:textId="03C7B3E6" w:rsidR="0050752A" w:rsidRDefault="0050752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replicate plot I deployed twenty 20x20cm mesh litter bags (García-Palacios et al.</w:t>
      </w:r>
      <w:ins w:id="15" w:author="Julia Bramstedt" w:date="2019-07-30T11:34:00Z">
        <w:r w:rsidR="0061173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2016) </w:t>
      </w:r>
      <w:r w:rsidR="0023504D">
        <w:rPr>
          <w:rFonts w:ascii="Times New Roman" w:eastAsia="Times New Roman" w:hAnsi="Times New Roman" w:cs="Times New Roman"/>
          <w:sz w:val="24"/>
          <w:szCs w:val="24"/>
        </w:rPr>
        <w:t>with a top sieve size of 2 mm (Genung et al, 2013)  and a bottom sieve size of 0.5 mm (Schweitzer et al, 2005) to reduce the loss of its contents while still allowing small detritivores to enter the bags with</w:t>
      </w:r>
      <w:r>
        <w:rPr>
          <w:rFonts w:ascii="Times New Roman" w:eastAsia="Times New Roman" w:hAnsi="Times New Roman" w:cs="Times New Roman"/>
          <w:sz w:val="24"/>
          <w:szCs w:val="24"/>
        </w:rPr>
        <w:t xml:space="preserve"> a total of 480 bags across all sites. Ten bags </w:t>
      </w:r>
      <w:r w:rsidR="003511E7">
        <w:rPr>
          <w:rFonts w:ascii="Times New Roman" w:eastAsia="Times New Roman" w:hAnsi="Times New Roman" w:cs="Times New Roman"/>
          <w:sz w:val="24"/>
          <w:szCs w:val="24"/>
        </w:rPr>
        <w:t xml:space="preserve">at each site </w:t>
      </w:r>
      <w:r>
        <w:rPr>
          <w:rFonts w:ascii="Times New Roman" w:eastAsia="Times New Roman" w:hAnsi="Times New Roman" w:cs="Times New Roman"/>
          <w:sz w:val="24"/>
          <w:szCs w:val="24"/>
        </w:rPr>
        <w:t xml:space="preserve">contained a mixed conifer needle sample of Douglas </w:t>
      </w:r>
      <w:r w:rsidR="003511E7">
        <w:rPr>
          <w:rFonts w:ascii="Times New Roman" w:eastAsia="Times New Roman" w:hAnsi="Times New Roman" w:cs="Times New Roman"/>
          <w:sz w:val="24"/>
          <w:szCs w:val="24"/>
        </w:rPr>
        <w:t xml:space="preserve">fir </w:t>
      </w:r>
      <w:r w:rsidR="001B33B9">
        <w:rPr>
          <w:rFonts w:ascii="Times New Roman" w:eastAsia="Times New Roman" w:hAnsi="Times New Roman" w:cs="Times New Roman"/>
          <w:sz w:val="24"/>
          <w:szCs w:val="24"/>
        </w:rPr>
        <w:t>(</w:t>
      </w:r>
      <w:r w:rsidR="001B33B9" w:rsidRPr="001B33B9">
        <w:rPr>
          <w:rFonts w:ascii="Times New Roman" w:eastAsia="Times New Roman" w:hAnsi="Times New Roman" w:cs="Times New Roman"/>
          <w:i/>
          <w:sz w:val="24"/>
          <w:szCs w:val="24"/>
        </w:rPr>
        <w:t>Pseudotsuga menziesii</w:t>
      </w:r>
      <w:r w:rsidR="001B33B9">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 xml:space="preserve">grand fir </w:t>
      </w:r>
      <w:r w:rsidR="001B33B9">
        <w:rPr>
          <w:rFonts w:ascii="Times New Roman" w:eastAsia="Times New Roman" w:hAnsi="Times New Roman" w:cs="Times New Roman"/>
          <w:sz w:val="24"/>
          <w:szCs w:val="24"/>
        </w:rPr>
        <w:t>(</w:t>
      </w:r>
      <w:r w:rsidR="001B33B9" w:rsidRPr="001B33B9">
        <w:rPr>
          <w:rFonts w:ascii="Times New Roman" w:eastAsia="Times New Roman" w:hAnsi="Times New Roman" w:cs="Times New Roman"/>
          <w:i/>
          <w:sz w:val="24"/>
          <w:szCs w:val="24"/>
        </w:rPr>
        <w:t>Abies grandis</w:t>
      </w:r>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511E7">
        <w:rPr>
          <w:rFonts w:ascii="Times New Roman" w:eastAsia="Times New Roman" w:hAnsi="Times New Roman" w:cs="Times New Roman"/>
          <w:sz w:val="24"/>
          <w:szCs w:val="24"/>
        </w:rPr>
        <w:lastRenderedPageBreak/>
        <w:t xml:space="preserve">ponderosa pine </w:t>
      </w:r>
      <w:r w:rsidR="001B33B9">
        <w:rPr>
          <w:rFonts w:ascii="Times New Roman" w:eastAsia="Times New Roman" w:hAnsi="Times New Roman" w:cs="Times New Roman"/>
          <w:sz w:val="24"/>
          <w:szCs w:val="24"/>
        </w:rPr>
        <w:t>(</w:t>
      </w:r>
      <w:r w:rsidR="001B33B9" w:rsidRPr="001B33B9">
        <w:rPr>
          <w:rFonts w:ascii="Times New Roman" w:eastAsia="Times New Roman" w:hAnsi="Times New Roman" w:cs="Times New Roman"/>
          <w:i/>
          <w:sz w:val="24"/>
          <w:szCs w:val="24"/>
        </w:rPr>
        <w:t>Pinus ponderosa</w:t>
      </w:r>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 xml:space="preserve">to represent </w:t>
      </w:r>
      <w:r>
        <w:rPr>
          <w:rFonts w:ascii="Times New Roman" w:eastAsia="Times New Roman" w:hAnsi="Times New Roman" w:cs="Times New Roman"/>
          <w:sz w:val="24"/>
          <w:szCs w:val="24"/>
        </w:rPr>
        <w:t>the most abundant species in the study area</w:t>
      </w:r>
      <w:r w:rsidR="003B3072">
        <w:rPr>
          <w:rFonts w:ascii="Times New Roman" w:eastAsia="Times New Roman" w:hAnsi="Times New Roman" w:cs="Times New Roman"/>
          <w:sz w:val="24"/>
          <w:szCs w:val="24"/>
        </w:rPr>
        <w:t xml:space="preserve">.  To make this mixed sample, I harvested needle material in an approximate ratio of </w:t>
      </w:r>
      <w:r w:rsidR="006574EB">
        <w:rPr>
          <w:rFonts w:ascii="Times New Roman" w:eastAsia="Times New Roman" w:hAnsi="Times New Roman" w:cs="Times New Roman"/>
          <w:sz w:val="24"/>
          <w:szCs w:val="24"/>
        </w:rPr>
        <w:t>1-part</w:t>
      </w:r>
      <w:r w:rsidR="003B3072">
        <w:rPr>
          <w:rFonts w:ascii="Times New Roman" w:eastAsia="Times New Roman" w:hAnsi="Times New Roman" w:cs="Times New Roman"/>
          <w:sz w:val="24"/>
          <w:szCs w:val="24"/>
        </w:rPr>
        <w:t xml:space="preserve"> ponderosa pine, two parts Douglas fir, and </w:t>
      </w:r>
      <w:r w:rsidR="00FD2E61">
        <w:rPr>
          <w:rFonts w:ascii="Times New Roman" w:eastAsia="Times New Roman" w:hAnsi="Times New Roman" w:cs="Times New Roman"/>
          <w:sz w:val="24"/>
          <w:szCs w:val="24"/>
        </w:rPr>
        <w:t>one-part</w:t>
      </w:r>
      <w:r w:rsidR="003B3072">
        <w:rPr>
          <w:rFonts w:ascii="Times New Roman" w:eastAsia="Times New Roman" w:hAnsi="Times New Roman" w:cs="Times New Roman"/>
          <w:sz w:val="24"/>
          <w:szCs w:val="24"/>
        </w:rPr>
        <w:t xml:space="preserve"> grand fir from the forest and air dried the needles until they reached constant weight.  </w:t>
      </w:r>
      <w:r>
        <w:rPr>
          <w:rFonts w:ascii="Times New Roman" w:eastAsia="Times New Roman" w:hAnsi="Times New Roman" w:cs="Times New Roman"/>
          <w:sz w:val="24"/>
          <w:szCs w:val="24"/>
        </w:rPr>
        <w:t>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w:t>
      </w:r>
      <w:commentRangeStart w:id="16"/>
      <w:r>
        <w:rPr>
          <w:rFonts w:ascii="Times New Roman" w:eastAsia="Times New Roman" w:hAnsi="Times New Roman" w:cs="Times New Roman"/>
          <w:sz w:val="24"/>
          <w:szCs w:val="24"/>
        </w:rPr>
        <w:t>biomes</w:t>
      </w:r>
      <w:commentRangeEnd w:id="16"/>
      <w:r w:rsidR="0061173C">
        <w:rPr>
          <w:rStyle w:val="CommentReference"/>
        </w:rPr>
        <w:commentReference w:id="16"/>
      </w:r>
      <w:r>
        <w:rPr>
          <w:rFonts w:ascii="Times New Roman" w:eastAsia="Times New Roman" w:hAnsi="Times New Roman" w:cs="Times New Roman"/>
          <w:sz w:val="24"/>
          <w:szCs w:val="24"/>
        </w:rPr>
        <w:t xml:space="preserve">.  </w:t>
      </w:r>
    </w:p>
    <w:p w14:paraId="6E3A44E7" w14:textId="3C09F9A2" w:rsidR="00217AF9" w:rsidRDefault="0050752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litter bag, I </w:t>
      </w:r>
      <w:r w:rsidR="003B3072">
        <w:rPr>
          <w:rFonts w:ascii="Times New Roman" w:eastAsia="Times New Roman" w:hAnsi="Times New Roman" w:cs="Times New Roman"/>
          <w:sz w:val="24"/>
          <w:szCs w:val="24"/>
        </w:rPr>
        <w:t xml:space="preserve">placed </w:t>
      </w:r>
      <w:r>
        <w:rPr>
          <w:rFonts w:ascii="Times New Roman" w:eastAsia="Times New Roman" w:hAnsi="Times New Roman" w:cs="Times New Roman"/>
          <w:sz w:val="24"/>
          <w:szCs w:val="24"/>
        </w:rPr>
        <w:t xml:space="preserve">~3-5 grams of air dried </w:t>
      </w:r>
      <w:r w:rsidR="003B3072">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(Benfield, 1996)</w:t>
      </w:r>
      <w:r w:rsidR="003B3072">
        <w:rPr>
          <w:rFonts w:ascii="Times New Roman" w:eastAsia="Times New Roman" w:hAnsi="Times New Roman" w:cs="Times New Roman"/>
          <w:sz w:val="24"/>
          <w:szCs w:val="24"/>
        </w:rPr>
        <w:t xml:space="preserve"> after recording the needle </w:t>
      </w:r>
      <w:r w:rsidR="00E07FDE">
        <w:rPr>
          <w:rFonts w:ascii="Times New Roman" w:eastAsia="Times New Roman" w:hAnsi="Times New Roman" w:cs="Times New Roman"/>
          <w:sz w:val="24"/>
          <w:szCs w:val="24"/>
        </w:rPr>
        <w:t xml:space="preserve">mass, and </w:t>
      </w:r>
      <w:r w:rsidR="003B3072">
        <w:rPr>
          <w:rFonts w:ascii="Times New Roman" w:eastAsia="Times New Roman" w:hAnsi="Times New Roman" w:cs="Times New Roman"/>
          <w:sz w:val="24"/>
          <w:szCs w:val="24"/>
        </w:rPr>
        <w:t xml:space="preserve">I added </w:t>
      </w:r>
      <w:r w:rsidR="00E07FDE">
        <w:rPr>
          <w:rFonts w:ascii="Times New Roman" w:eastAsia="Times New Roman" w:hAnsi="Times New Roman" w:cs="Times New Roman"/>
          <w:sz w:val="24"/>
          <w:szCs w:val="24"/>
        </w:rPr>
        <w:t>an aluminum tag with a unique ID</w:t>
      </w:r>
      <w:r>
        <w:rPr>
          <w:rFonts w:ascii="Times New Roman" w:eastAsia="Times New Roman" w:hAnsi="Times New Roman" w:cs="Times New Roman"/>
          <w:sz w:val="24"/>
          <w:szCs w:val="24"/>
        </w:rPr>
        <w:t xml:space="preserve">.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by 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w:t>
      </w:r>
      <w:commentRangeStart w:id="17"/>
      <w:commentRangeStart w:id="18"/>
      <w:r w:rsidR="004D5173">
        <w:rPr>
          <w:rFonts w:ascii="Times New Roman" w:eastAsia="Times New Roman" w:hAnsi="Times New Roman" w:cs="Times New Roman"/>
          <w:sz w:val="24"/>
          <w:szCs w:val="24"/>
        </w:rPr>
        <w:t xml:space="preserve">the </w:t>
      </w:r>
      <w:r w:rsidR="00FD2E61">
        <w:rPr>
          <w:rFonts w:ascii="Times New Roman" w:eastAsia="Times New Roman" w:hAnsi="Times New Roman" w:cs="Times New Roman"/>
          <w:sz w:val="24"/>
          <w:szCs w:val="24"/>
        </w:rPr>
        <w:t>14-month</w:t>
      </w:r>
      <w:r w:rsidR="004D5173">
        <w:rPr>
          <w:rFonts w:ascii="Times New Roman" w:eastAsia="Times New Roman" w:hAnsi="Times New Roman" w:cs="Times New Roman"/>
          <w:sz w:val="24"/>
          <w:szCs w:val="24"/>
        </w:rPr>
        <w:t xml:space="preserve"> deployment</w:t>
      </w:r>
      <w:commentRangeEnd w:id="17"/>
      <w:r w:rsidR="003B3072">
        <w:rPr>
          <w:rStyle w:val="CommentReference"/>
        </w:rPr>
        <w:commentReference w:id="17"/>
      </w:r>
      <w:commentRangeEnd w:id="18"/>
      <w:r w:rsidR="00B54704">
        <w:rPr>
          <w:rStyle w:val="CommentReference"/>
        </w:rPr>
        <w:commentReference w:id="18"/>
      </w:r>
      <w:r w:rsidR="004D5173">
        <w:rPr>
          <w:rFonts w:ascii="Times New Roman" w:eastAsia="Times New Roman" w:hAnsi="Times New Roman" w:cs="Times New Roman"/>
          <w:sz w:val="24"/>
          <w:szCs w:val="24"/>
        </w:rPr>
        <w:t xml:space="preserve">.  </w:t>
      </w:r>
      <w:r w:rsidR="00217AF9">
        <w:rPr>
          <w:rFonts w:ascii="Times New Roman" w:eastAsia="Times New Roman" w:hAnsi="Times New Roman" w:cs="Times New Roman"/>
          <w:sz w:val="24"/>
          <w:szCs w:val="24"/>
        </w:rPr>
        <w:t xml:space="preserve">Mesh bags with leaves were subsequently placed into </w:t>
      </w:r>
      <w:commentRangeStart w:id="19"/>
      <w:commentRangeStart w:id="20"/>
      <w:r>
        <w:rPr>
          <w:rFonts w:ascii="Times New Roman" w:eastAsia="Times New Roman" w:hAnsi="Times New Roman" w:cs="Times New Roman"/>
          <w:sz w:val="24"/>
          <w:szCs w:val="24"/>
        </w:rPr>
        <w:t xml:space="preserve">red peanut bags </w:t>
      </w:r>
      <w:commentRangeEnd w:id="19"/>
      <w:r w:rsidR="00217AF9">
        <w:rPr>
          <w:rStyle w:val="CommentReference"/>
        </w:rPr>
        <w:commentReference w:id="19"/>
      </w:r>
      <w:commentRangeEnd w:id="20"/>
      <w:r w:rsidR="003B3072">
        <w:rPr>
          <w:rFonts w:ascii="Times New Roman" w:eastAsia="Times New Roman" w:hAnsi="Times New Roman" w:cs="Times New Roman"/>
          <w:sz w:val="24"/>
          <w:szCs w:val="24"/>
        </w:rPr>
        <w:t xml:space="preserve">(mesh size </w:t>
      </w:r>
      <w:r w:rsidR="003B3072" w:rsidRPr="00F14B45">
        <w:rPr>
          <w:rFonts w:ascii="Times New Roman" w:eastAsia="Times New Roman" w:hAnsi="Times New Roman" w:cs="Times New Roman"/>
          <w:sz w:val="24"/>
          <w:szCs w:val="24"/>
          <w:highlight w:val="yellow"/>
        </w:rPr>
        <w:t>XX Clay will get</w:t>
      </w:r>
      <w:r w:rsidR="003B3072">
        <w:rPr>
          <w:rFonts w:ascii="Times New Roman" w:eastAsia="Times New Roman" w:hAnsi="Times New Roman" w:cs="Times New Roman"/>
          <w:sz w:val="24"/>
          <w:szCs w:val="24"/>
        </w:rPr>
        <w:t xml:space="preserve">) </w:t>
      </w:r>
      <w:r w:rsidR="00B03F08">
        <w:rPr>
          <w:rStyle w:val="CommentReference"/>
        </w:rPr>
        <w:commentReference w:id="20"/>
      </w:r>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w:t>
      </w:r>
      <w:r w:rsidR="003B3072">
        <w:rPr>
          <w:rFonts w:ascii="Times New Roman" w:eastAsia="Times New Roman" w:hAnsi="Times New Roman" w:cs="Times New Roman"/>
          <w:sz w:val="24"/>
          <w:szCs w:val="24"/>
        </w:rPr>
        <w:t xml:space="preserve"> and to simplify sample collection</w:t>
      </w:r>
      <w:r w:rsidR="00217AF9">
        <w:rPr>
          <w:rFonts w:ascii="Times New Roman" w:eastAsia="Times New Roman" w:hAnsi="Times New Roman" w:cs="Times New Roman"/>
          <w:sz w:val="24"/>
          <w:szCs w:val="24"/>
        </w:rPr>
        <w:t xml:space="preserve">, and each individual bag was </w:t>
      </w:r>
      <w:r>
        <w:rPr>
          <w:rFonts w:ascii="Times New Roman" w:eastAsia="Times New Roman" w:hAnsi="Times New Roman" w:cs="Times New Roman"/>
          <w:sz w:val="24"/>
          <w:szCs w:val="24"/>
        </w:rPr>
        <w:t xml:space="preserve">placed into </w:t>
      </w:r>
      <w:r w:rsidR="000064F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Ziploc </w:t>
      </w:r>
      <w:r w:rsidR="000064F3">
        <w:rPr>
          <w:rFonts w:ascii="Times New Roman" w:eastAsia="Times New Roman" w:hAnsi="Times New Roman" w:cs="Times New Roman"/>
          <w:sz w:val="24"/>
          <w:szCs w:val="24"/>
        </w:rPr>
        <w:t xml:space="preserve">for </w:t>
      </w:r>
      <w:r w:rsidR="00217AF9">
        <w:rPr>
          <w:rFonts w:ascii="Times New Roman" w:eastAsia="Times New Roman" w:hAnsi="Times New Roman" w:cs="Times New Roman"/>
          <w:sz w:val="24"/>
          <w:szCs w:val="24"/>
        </w:rPr>
        <w:t xml:space="preserve">transport </w:t>
      </w:r>
      <w:r w:rsidR="000064F3">
        <w:rPr>
          <w:rFonts w:ascii="Times New Roman" w:eastAsia="Times New Roman" w:hAnsi="Times New Roman" w:cs="Times New Roman"/>
          <w:sz w:val="24"/>
          <w:szCs w:val="24"/>
        </w:rPr>
        <w:t>to the field</w:t>
      </w:r>
      <w:r>
        <w:rPr>
          <w:rFonts w:ascii="Times New Roman" w:eastAsia="Times New Roman" w:hAnsi="Times New Roman" w:cs="Times New Roman"/>
          <w:sz w:val="24"/>
          <w:szCs w:val="24"/>
        </w:rPr>
        <w:t xml:space="preserve">. </w:t>
      </w:r>
    </w:p>
    <w:p w14:paraId="4C725006" w14:textId="177AC1B7" w:rsidR="00217AF9" w:rsidRDefault="00B54704"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September 8, 2015, the mesh </w:t>
      </w:r>
      <w:r w:rsidR="0050752A">
        <w:rPr>
          <w:rFonts w:ascii="Times New Roman" w:eastAsia="Times New Roman" w:hAnsi="Times New Roman" w:cs="Times New Roman"/>
          <w:sz w:val="24"/>
          <w:szCs w:val="24"/>
        </w:rPr>
        <w:t xml:space="preserve">bags were </w:t>
      </w:r>
      <w:r>
        <w:rPr>
          <w:rFonts w:ascii="Times New Roman" w:eastAsia="Times New Roman" w:hAnsi="Times New Roman" w:cs="Times New Roman"/>
          <w:sz w:val="24"/>
          <w:szCs w:val="24"/>
        </w:rPr>
        <w:t xml:space="preserve">deployed and </w:t>
      </w:r>
      <w:r w:rsidR="0050752A">
        <w:rPr>
          <w:rFonts w:ascii="Times New Roman" w:eastAsia="Times New Roman" w:hAnsi="Times New Roman" w:cs="Times New Roman"/>
          <w:sz w:val="24"/>
          <w:szCs w:val="24"/>
        </w:rPr>
        <w:t xml:space="preserve">strung together </w:t>
      </w:r>
      <w:r w:rsidR="00217AF9">
        <w:rPr>
          <w:rFonts w:ascii="Times New Roman" w:eastAsia="Times New Roman" w:hAnsi="Times New Roman" w:cs="Times New Roman"/>
          <w:sz w:val="24"/>
          <w:szCs w:val="24"/>
        </w:rPr>
        <w:t xml:space="preserve">on an </w:t>
      </w:r>
      <w:r w:rsidR="00217AF9"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00217AF9"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fishing </w:t>
      </w:r>
      <w:r w:rsidR="0050752A" w:rsidRPr="001B33B9">
        <w:rPr>
          <w:rFonts w:ascii="Times New Roman" w:eastAsia="Times New Roman" w:hAnsi="Times New Roman" w:cs="Times New Roman"/>
          <w:sz w:val="24"/>
          <w:szCs w:val="24"/>
        </w:rPr>
        <w:t>line held</w:t>
      </w:r>
      <w:r w:rsidR="0050752A">
        <w:rPr>
          <w:rFonts w:ascii="Times New Roman" w:eastAsia="Times New Roman" w:hAnsi="Times New Roman" w:cs="Times New Roman"/>
          <w:sz w:val="24"/>
          <w:szCs w:val="24"/>
        </w:rPr>
        <w:t xml:space="preserve"> in place by a </w:t>
      </w:r>
      <w:r w:rsidR="00C364AE">
        <w:rPr>
          <w:rFonts w:ascii="Times New Roman" w:eastAsia="Times New Roman" w:hAnsi="Times New Roman" w:cs="Times New Roman"/>
          <w:sz w:val="24"/>
          <w:szCs w:val="24"/>
        </w:rPr>
        <w:t>0.6</w:t>
      </w:r>
      <w:r w:rsidR="00217AF9">
        <w:rPr>
          <w:rFonts w:ascii="Times New Roman" w:eastAsia="Times New Roman" w:hAnsi="Times New Roman" w:cs="Times New Roman"/>
          <w:sz w:val="24"/>
          <w:szCs w:val="24"/>
        </w:rPr>
        <w:t xml:space="preserve"> </w:t>
      </w:r>
      <w:r w:rsidR="00C364AE">
        <w:rPr>
          <w:rFonts w:ascii="Times New Roman" w:eastAsia="Times New Roman" w:hAnsi="Times New Roman" w:cs="Times New Roman"/>
          <w:sz w:val="24"/>
          <w:szCs w:val="24"/>
        </w:rPr>
        <w:t>m</w:t>
      </w:r>
      <w:r w:rsidR="0050752A">
        <w:rPr>
          <w:rFonts w:ascii="Times New Roman" w:eastAsia="Times New Roman" w:hAnsi="Times New Roman" w:cs="Times New Roman"/>
          <w:sz w:val="24"/>
          <w:szCs w:val="24"/>
        </w:rPr>
        <w:t xml:space="preserve"> piece of rebar </w:t>
      </w:r>
      <w:r w:rsidR="00217AF9">
        <w:rPr>
          <w:rFonts w:ascii="Times New Roman" w:eastAsia="Times New Roman" w:hAnsi="Times New Roman" w:cs="Times New Roman"/>
          <w:sz w:val="24"/>
          <w:szCs w:val="24"/>
        </w:rPr>
        <w:t xml:space="preserve">driven into the ground </w:t>
      </w:r>
      <w:r w:rsidR="0050752A">
        <w:rPr>
          <w:rFonts w:ascii="Times New Roman" w:eastAsia="Times New Roman" w:hAnsi="Times New Roman" w:cs="Times New Roman"/>
          <w:sz w:val="24"/>
          <w:szCs w:val="24"/>
        </w:rPr>
        <w:t xml:space="preserve">on either side. </w:t>
      </w:r>
      <w:r w:rsidR="00217AF9">
        <w:rPr>
          <w:rFonts w:ascii="Times New Roman" w:eastAsia="Times New Roman" w:hAnsi="Times New Roman" w:cs="Times New Roman"/>
          <w:sz w:val="24"/>
          <w:szCs w:val="24"/>
        </w:rPr>
        <w:t xml:space="preserve">The rebar anchors </w:t>
      </w:r>
      <w:r>
        <w:rPr>
          <w:rFonts w:ascii="Times New Roman" w:eastAsia="Times New Roman" w:hAnsi="Times New Roman" w:cs="Times New Roman"/>
          <w:sz w:val="24"/>
          <w:szCs w:val="24"/>
        </w:rPr>
        <w:t xml:space="preserve">and fishing line </w:t>
      </w:r>
      <w:r w:rsidR="0050752A">
        <w:rPr>
          <w:rFonts w:ascii="Times New Roman" w:eastAsia="Times New Roman" w:hAnsi="Times New Roman" w:cs="Times New Roman"/>
          <w:sz w:val="24"/>
          <w:szCs w:val="24"/>
        </w:rPr>
        <w:t>prevent</w:t>
      </w:r>
      <w:r w:rsidR="00217AF9">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w:t>
      </w:r>
      <w:ins w:id="21" w:author="Julia Bramstedt" w:date="2019-07-30T11:39:00Z">
        <w:r w:rsidR="0061173C">
          <w:rPr>
            <w:rFonts w:ascii="Times New Roman" w:eastAsia="Times New Roman" w:hAnsi="Times New Roman" w:cs="Times New Roman"/>
            <w:sz w:val="24"/>
            <w:szCs w:val="24"/>
          </w:rPr>
          <w:t>,</w:t>
        </w:r>
      </w:ins>
      <w:r w:rsidR="0050752A">
        <w:rPr>
          <w:rFonts w:ascii="Times New Roman" w:eastAsia="Times New Roman" w:hAnsi="Times New Roman" w:cs="Times New Roman"/>
          <w:sz w:val="24"/>
          <w:szCs w:val="24"/>
        </w:rPr>
        <w:t xml:space="preserve"> </w:t>
      </w:r>
      <w:del w:id="22" w:author="Julia Bramstedt" w:date="2019-07-30T11:39:00Z">
        <w:r w:rsidR="00217AF9" w:rsidDel="0061173C">
          <w:rPr>
            <w:rFonts w:ascii="Times New Roman" w:eastAsia="Times New Roman" w:hAnsi="Times New Roman" w:cs="Times New Roman"/>
            <w:sz w:val="24"/>
            <w:szCs w:val="24"/>
          </w:rPr>
          <w:delText xml:space="preserve">or </w:delText>
        </w:r>
      </w:del>
      <w:r w:rsidR="00217AF9">
        <w:rPr>
          <w:rFonts w:ascii="Times New Roman" w:eastAsia="Times New Roman" w:hAnsi="Times New Roman" w:cs="Times New Roman"/>
          <w:sz w:val="24"/>
          <w:szCs w:val="24"/>
        </w:rPr>
        <w:t xml:space="preserve">displaced by hillslope </w:t>
      </w:r>
      <w:r w:rsidR="0050752A">
        <w:rPr>
          <w:rFonts w:ascii="Times New Roman" w:eastAsia="Times New Roman" w:hAnsi="Times New Roman" w:cs="Times New Roman"/>
          <w:sz w:val="24"/>
          <w:szCs w:val="24"/>
        </w:rPr>
        <w:t>runoff</w:t>
      </w:r>
      <w:ins w:id="23" w:author="Julia Bramstedt" w:date="2019-07-30T11:39:00Z">
        <w:r w:rsidR="0061173C">
          <w:rPr>
            <w:rFonts w:ascii="Times New Roman" w:eastAsia="Times New Roman" w:hAnsi="Times New Roman" w:cs="Times New Roman"/>
            <w:sz w:val="24"/>
            <w:szCs w:val="24"/>
          </w:rPr>
          <w:t>, or moved by animals</w:t>
        </w:r>
      </w:ins>
      <w:r w:rsidR="0050752A">
        <w:rPr>
          <w:rFonts w:ascii="Times New Roman" w:eastAsia="Times New Roman" w:hAnsi="Times New Roman" w:cs="Times New Roman"/>
          <w:sz w:val="24"/>
          <w:szCs w:val="24"/>
        </w:rPr>
        <w:t>. A coin flip determined which bags (conifers or deciduous maple) were placed upstream and downstream at each site</w:t>
      </w:r>
      <w:commentRangeStart w:id="24"/>
      <w:commentRangeStart w:id="25"/>
      <w:r w:rsidR="0050752A">
        <w:rPr>
          <w:rFonts w:ascii="Times New Roman" w:eastAsia="Times New Roman" w:hAnsi="Times New Roman" w:cs="Times New Roman"/>
          <w:sz w:val="24"/>
          <w:szCs w:val="24"/>
        </w:rPr>
        <w:t xml:space="preserve">. Handling loss </w:t>
      </w:r>
      <w:commentRangeStart w:id="26"/>
      <w:commentRangeEnd w:id="24"/>
      <w:r w:rsidR="00217AF9">
        <w:rPr>
          <w:rStyle w:val="CommentReference"/>
        </w:rPr>
        <w:commentReference w:id="24"/>
      </w:r>
      <w:commentRangeEnd w:id="25"/>
      <w:r w:rsidR="00E93087">
        <w:rPr>
          <w:rStyle w:val="CommentReference"/>
        </w:rPr>
        <w:commentReference w:id="25"/>
      </w:r>
      <w:r w:rsidR="0050752A">
        <w:rPr>
          <w:rFonts w:ascii="Times New Roman" w:eastAsia="Times New Roman" w:hAnsi="Times New Roman" w:cs="Times New Roman"/>
          <w:sz w:val="24"/>
          <w:szCs w:val="24"/>
        </w:rPr>
        <w:t xml:space="preserve">was </w:t>
      </w:r>
      <w:commentRangeEnd w:id="26"/>
      <w:r w:rsidR="000064F3">
        <w:rPr>
          <w:rStyle w:val="CommentReference"/>
        </w:rPr>
        <w:commentReference w:id="26"/>
      </w:r>
      <w:r w:rsidR="0050752A">
        <w:rPr>
          <w:rFonts w:ascii="Times New Roman" w:eastAsia="Times New Roman" w:hAnsi="Times New Roman" w:cs="Times New Roman"/>
          <w:sz w:val="24"/>
          <w:szCs w:val="24"/>
        </w:rPr>
        <w:t>applied to the mass of the material by deploying twenty bags, ten deciduous and ten coniferous and extracting them immediately</w:t>
      </w:r>
      <w:r w:rsidR="006574EB">
        <w:rPr>
          <w:rFonts w:ascii="Times New Roman" w:eastAsia="Times New Roman" w:hAnsi="Times New Roman" w:cs="Times New Roman"/>
          <w:sz w:val="24"/>
          <w:szCs w:val="24"/>
        </w:rPr>
        <w:t xml:space="preserve"> to determine mass loss per bag during deployment and extraction. Mass loss per bag was averaged and applied to all bags extracted throughout the study</w:t>
      </w:r>
      <w:r w:rsidR="0050752A">
        <w:rPr>
          <w:rFonts w:ascii="Times New Roman" w:eastAsia="Times New Roman" w:hAnsi="Times New Roman" w:cs="Times New Roman"/>
          <w:sz w:val="24"/>
          <w:szCs w:val="24"/>
        </w:rPr>
        <w:t xml:space="preserve">.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79E1A97D" w14:textId="51C30E60" w:rsidR="00E9693A" w:rsidRDefault="00532C35" w:rsidP="00E969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w:t>
      </w:r>
      <w:r w:rsidR="000064F3">
        <w:rPr>
          <w:rFonts w:ascii="Times New Roman" w:eastAsia="Times New Roman" w:hAnsi="Times New Roman" w:cs="Times New Roman"/>
          <w:sz w:val="24"/>
          <w:szCs w:val="24"/>
        </w:rPr>
        <w:t xml:space="preserve">beginning </w:t>
      </w:r>
      <w:r w:rsidR="00B54704">
        <w:rPr>
          <w:rFonts w:ascii="Times New Roman" w:eastAsia="Times New Roman" w:hAnsi="Times New Roman" w:cs="Times New Roman"/>
          <w:sz w:val="24"/>
          <w:szCs w:val="24"/>
        </w:rPr>
        <w:t>October 11, 2015</w:t>
      </w:r>
      <w:r w:rsidR="000064F3">
        <w:rPr>
          <w:rFonts w:ascii="Times New Roman" w:eastAsia="Times New Roman" w:hAnsi="Times New Roman" w:cs="Times New Roman"/>
          <w:sz w:val="24"/>
          <w:szCs w:val="24"/>
        </w:rPr>
        <w:t xml:space="preserve"> and ending </w:t>
      </w:r>
      <w:r w:rsidR="00B54704">
        <w:rPr>
          <w:rFonts w:ascii="Times New Roman" w:eastAsia="Times New Roman" w:hAnsi="Times New Roman" w:cs="Times New Roman"/>
          <w:sz w:val="24"/>
          <w:szCs w:val="24"/>
        </w:rPr>
        <w:t>November 6, 2016</w:t>
      </w:r>
      <w:r w:rsidR="000064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approximately </w:t>
      </w:r>
      <w:r w:rsidR="004F01C3" w:rsidRPr="00385CD1">
        <w:rPr>
          <w:rFonts w:ascii="Times New Roman" w:eastAsia="Times New Roman" w:hAnsi="Times New Roman" w:cs="Times New Roman"/>
          <w:sz w:val="24"/>
          <w:szCs w:val="24"/>
        </w:rPr>
        <w:t>1</w:t>
      </w:r>
      <w:r w:rsidR="004F01C3">
        <w:rPr>
          <w:rFonts w:ascii="Times New Roman" w:eastAsia="Times New Roman" w:hAnsi="Times New Roman" w:cs="Times New Roman"/>
          <w:sz w:val="24"/>
          <w:szCs w:val="24"/>
        </w:rPr>
        <w:t>-2-month</w:t>
      </w:r>
      <w:r>
        <w:rPr>
          <w:rFonts w:ascii="Times New Roman" w:eastAsia="Times New Roman" w:hAnsi="Times New Roman" w:cs="Times New Roman"/>
          <w:sz w:val="24"/>
          <w:szCs w:val="24"/>
        </w:rPr>
        <w:t xml:space="preserve"> intervals with a </w:t>
      </w:r>
      <w:r w:rsidR="00385CD1" w:rsidRPr="00385CD1">
        <w:rPr>
          <w:rFonts w:ascii="Times New Roman" w:eastAsia="Times New Roman" w:hAnsi="Times New Roman" w:cs="Times New Roman"/>
          <w:sz w:val="24"/>
          <w:szCs w:val="24"/>
        </w:rPr>
        <w:t>5</w:t>
      </w:r>
      <w:r w:rsidR="007D34D9">
        <w:rPr>
          <w:rFonts w:ascii="Times New Roman" w:eastAsia="Times New Roman" w:hAnsi="Times New Roman" w:cs="Times New Roman"/>
          <w:sz w:val="24"/>
          <w:szCs w:val="24"/>
        </w:rPr>
        <w:t>-</w:t>
      </w:r>
      <w:r>
        <w:rPr>
          <w:rFonts w:ascii="Times New Roman" w:eastAsia="Times New Roman" w:hAnsi="Times New Roman" w:cs="Times New Roman"/>
          <w:sz w:val="24"/>
          <w:szCs w:val="24"/>
        </w:rPr>
        <w:t>month break during winter snowpack</w:t>
      </w:r>
      <w:r w:rsidR="00657AB0">
        <w:rPr>
          <w:rFonts w:ascii="Times New Roman" w:eastAsia="Times New Roman" w:hAnsi="Times New Roman" w:cs="Times New Roman"/>
          <w:sz w:val="24"/>
          <w:szCs w:val="24"/>
        </w:rPr>
        <w:t xml:space="preserve"> (December 2015 to April 2016)</w:t>
      </w:r>
      <w:r>
        <w:rPr>
          <w:rFonts w:ascii="Times New Roman" w:eastAsia="Times New Roman" w:hAnsi="Times New Roman" w:cs="Times New Roman"/>
          <w:sz w:val="24"/>
          <w:szCs w:val="24"/>
        </w:rPr>
        <w:t xml:space="preserve"> when the sites were inaccessible.  </w:t>
      </w:r>
      <w:r w:rsidR="00657AB0">
        <w:rPr>
          <w:rFonts w:ascii="Times New Roman" w:eastAsia="Times New Roman" w:hAnsi="Times New Roman" w:cs="Times New Roman"/>
          <w:sz w:val="24"/>
          <w:szCs w:val="24"/>
        </w:rPr>
        <w:t xml:space="preserve">During </w:t>
      </w:r>
      <w:r w:rsidR="000064F3">
        <w:rPr>
          <w:rFonts w:ascii="Times New Roman" w:eastAsia="Times New Roman" w:hAnsi="Times New Roman" w:cs="Times New Roman"/>
          <w:sz w:val="24"/>
          <w:szCs w:val="24"/>
        </w:rPr>
        <w:t>each retrieval from the field, one conifer bag and one maple bag were collected from each plot for a total of 48 bags per sampling time.  Bags were randomly chosen for pickup and returned to the lab in a Ziploc bag to prevent additional leaf mass loss</w:t>
      </w:r>
      <w:r>
        <w:rPr>
          <w:rFonts w:ascii="Times New Roman" w:eastAsia="Times New Roman" w:hAnsi="Times New Roman" w:cs="Times New Roman"/>
          <w:sz w:val="24"/>
          <w:szCs w:val="24"/>
        </w:rPr>
        <w:t xml:space="preserve">.  </w:t>
      </w:r>
      <w:r w:rsidR="000064F3">
        <w:rPr>
          <w:rFonts w:ascii="Times New Roman" w:eastAsia="Times New Roman" w:hAnsi="Times New Roman" w:cs="Times New Roman"/>
          <w:sz w:val="24"/>
          <w:szCs w:val="24"/>
        </w:rPr>
        <w:t>On the final collection day, all remaining bags were collected from the sites (n=</w:t>
      </w:r>
      <w:r w:rsidR="006574EB">
        <w:rPr>
          <w:rFonts w:ascii="Times New Roman" w:eastAsia="Times New Roman" w:hAnsi="Times New Roman" w:cs="Times New Roman"/>
          <w:sz w:val="24"/>
          <w:szCs w:val="24"/>
        </w:rPr>
        <w:t>8</w:t>
      </w:r>
      <w:r w:rsidR="000064F3">
        <w:rPr>
          <w:rFonts w:ascii="Times New Roman" w:eastAsia="Times New Roman" w:hAnsi="Times New Roman" w:cs="Times New Roman"/>
          <w:sz w:val="24"/>
          <w:szCs w:val="24"/>
        </w:rPr>
        <w:t xml:space="preserve"> per plot and leaf type).</w:t>
      </w:r>
      <w:r w:rsidR="00657AB0">
        <w:rPr>
          <w:rFonts w:ascii="Times New Roman" w:eastAsia="Times New Roman" w:hAnsi="Times New Roman" w:cs="Times New Roman"/>
          <w:sz w:val="24"/>
          <w:szCs w:val="24"/>
        </w:rPr>
        <w:t xml:space="preserve"> </w:t>
      </w:r>
      <w:r w:rsidR="00AC4E7A">
        <w:rPr>
          <w:rFonts w:ascii="Times New Roman" w:eastAsia="Times New Roman" w:hAnsi="Times New Roman" w:cs="Times New Roman"/>
          <w:sz w:val="24"/>
          <w:szCs w:val="24"/>
        </w:rPr>
        <w:t>D</w:t>
      </w:r>
      <w:r w:rsidR="002D5589">
        <w:rPr>
          <w:rFonts w:ascii="Times New Roman" w:eastAsia="Times New Roman" w:hAnsi="Times New Roman" w:cs="Times New Roman"/>
          <w:sz w:val="24"/>
          <w:szCs w:val="24"/>
        </w:rPr>
        <w:t>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 xml:space="preserve">were air dried </w:t>
      </w:r>
      <w:r w:rsidR="00AC4E7A">
        <w:rPr>
          <w:rFonts w:ascii="Times New Roman" w:eastAsia="Times New Roman" w:hAnsi="Times New Roman" w:cs="Times New Roman"/>
          <w:sz w:val="24"/>
          <w:szCs w:val="24"/>
        </w:rPr>
        <w:t xml:space="preserve">in the lab </w:t>
      </w:r>
      <w:r w:rsidR="000064F3">
        <w:rPr>
          <w:rFonts w:ascii="Times New Roman" w:eastAsia="Times New Roman" w:hAnsi="Times New Roman" w:cs="Times New Roman"/>
          <w:sz w:val="24"/>
          <w:szCs w:val="24"/>
        </w:rPr>
        <w:t xml:space="preserve">to constant mass (Schweitzer, 2005) </w:t>
      </w:r>
      <w:r w:rsidR="0050752A">
        <w:rPr>
          <w:rFonts w:ascii="Times New Roman" w:eastAsia="Times New Roman" w:hAnsi="Times New Roman" w:cs="Times New Roman"/>
          <w:sz w:val="24"/>
          <w:szCs w:val="24"/>
        </w:rPr>
        <w:t xml:space="preserve">in paper bags (Genung et al. 2013) </w:t>
      </w:r>
      <w:r w:rsidR="000064F3">
        <w:rPr>
          <w:rFonts w:ascii="Times New Roman" w:eastAsia="Times New Roman" w:hAnsi="Times New Roman" w:cs="Times New Roman"/>
          <w:sz w:val="24"/>
          <w:szCs w:val="24"/>
        </w:rPr>
        <w:t xml:space="preserve">hung on a </w:t>
      </w:r>
      <w:r w:rsidR="0050752A">
        <w:rPr>
          <w:rFonts w:ascii="Times New Roman" w:eastAsia="Times New Roman" w:hAnsi="Times New Roman" w:cs="Times New Roman"/>
          <w:sz w:val="24"/>
          <w:szCs w:val="24"/>
        </w:rPr>
        <w:t>clothesline</w:t>
      </w:r>
      <w:r w:rsidR="000064F3">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AC4E7A">
        <w:rPr>
          <w:rFonts w:ascii="Times New Roman" w:eastAsia="Times New Roman" w:hAnsi="Times New Roman" w:cs="Times New Roman"/>
          <w:sz w:val="24"/>
          <w:szCs w:val="24"/>
        </w:rPr>
        <w:t>After</w:t>
      </w:r>
      <w:r w:rsidR="0050752A">
        <w:rPr>
          <w:rFonts w:ascii="Times New Roman" w:eastAsia="Times New Roman" w:hAnsi="Times New Roman" w:cs="Times New Roman"/>
          <w:sz w:val="24"/>
          <w:szCs w:val="24"/>
        </w:rPr>
        <w:t xml:space="preserve"> air dr</w:t>
      </w:r>
      <w:r w:rsidR="00AC4E7A">
        <w:rPr>
          <w:rFonts w:ascii="Times New Roman" w:eastAsia="Times New Roman" w:hAnsi="Times New Roman" w:cs="Times New Roman"/>
          <w:sz w:val="24"/>
          <w:szCs w:val="24"/>
        </w:rPr>
        <w:t>ying</w:t>
      </w:r>
      <w:r w:rsidR="00507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r w:rsidR="00E9693A">
        <w:rPr>
          <w:rFonts w:ascii="Times New Roman" w:eastAsia="Times New Roman" w:hAnsi="Times New Roman" w:cs="Times New Roman"/>
          <w:sz w:val="24"/>
          <w:szCs w:val="24"/>
        </w:rPr>
        <w:t>Decomposition was calculated as: Rate (k) = slope = [ln(% mass remaining) / # days deployed]</w:t>
      </w:r>
      <w:r w:rsidR="00805352">
        <w:rPr>
          <w:rFonts w:ascii="Times New Roman" w:eastAsia="Times New Roman" w:hAnsi="Times New Roman" w:cs="Times New Roman"/>
          <w:sz w:val="24"/>
          <w:szCs w:val="24"/>
        </w:rPr>
        <w:t>.</w:t>
      </w:r>
    </w:p>
    <w:p w14:paraId="32865142" w14:textId="77777777" w:rsidR="003F7EDC" w:rsidRPr="00B30CE3" w:rsidRDefault="00C61EA6" w:rsidP="00246E9F">
      <w:pPr>
        <w:spacing w:after="0" w:line="480" w:lineRule="auto"/>
        <w:rPr>
          <w:rFonts w:ascii="Times New Roman" w:eastAsia="Times New Roman" w:hAnsi="Times New Roman" w:cs="Times New Roman"/>
          <w:i/>
          <w:sz w:val="24"/>
          <w:szCs w:val="24"/>
        </w:rPr>
      </w:pPr>
      <w:r w:rsidRPr="00B30CE3">
        <w:rPr>
          <w:rFonts w:ascii="Times New Roman" w:eastAsia="Times New Roman" w:hAnsi="Times New Roman" w:cs="Times New Roman"/>
          <w:i/>
          <w:sz w:val="24"/>
          <w:szCs w:val="24"/>
        </w:rPr>
        <w:t>Soil Analyses</w:t>
      </w:r>
    </w:p>
    <w:p w14:paraId="65E81C81" w14:textId="029963D2" w:rsidR="003F7EDC" w:rsidRDefault="00AC4E7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w:t>
      </w:r>
      <w:r w:rsidR="00245B42">
        <w:rPr>
          <w:rFonts w:ascii="Times New Roman" w:eastAsia="Times New Roman" w:hAnsi="Times New Roman" w:cs="Times New Roman"/>
          <w:sz w:val="24"/>
          <w:szCs w:val="24"/>
        </w:rPr>
        <w:t xml:space="preserve"> each collection of decomposition bags, I also used a thermocouple to measure temperature</w:t>
      </w:r>
      <w:r w:rsidR="00E86DF6">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at three soil depths:  2 cm, 10 cm, 20 cm.  These corresponded approximately to </w:t>
      </w:r>
      <w:r w:rsidR="00E86DF6">
        <w:rPr>
          <w:rFonts w:ascii="Times New Roman" w:eastAsia="Times New Roman" w:hAnsi="Times New Roman" w:cs="Times New Roman"/>
          <w:sz w:val="24"/>
          <w:szCs w:val="24"/>
        </w:rPr>
        <w:t>the O horizon</w:t>
      </w:r>
      <w:r w:rsidR="00245B42">
        <w:rPr>
          <w:rFonts w:ascii="Times New Roman" w:eastAsia="Times New Roman" w:hAnsi="Times New Roman" w:cs="Times New Roman"/>
          <w:sz w:val="24"/>
          <w:szCs w:val="24"/>
        </w:rPr>
        <w:t xml:space="preserve">, the top of the </w:t>
      </w:r>
      <w:r w:rsidR="00C61EA6">
        <w:rPr>
          <w:rFonts w:ascii="Times New Roman" w:eastAsia="Times New Roman" w:hAnsi="Times New Roman" w:cs="Times New Roman"/>
          <w:sz w:val="24"/>
          <w:szCs w:val="24"/>
        </w:rPr>
        <w:t>A horizon</w:t>
      </w:r>
      <w:r w:rsidR="00DC2DF4">
        <w:rPr>
          <w:rFonts w:ascii="Times New Roman" w:eastAsia="Times New Roman" w:hAnsi="Times New Roman" w:cs="Times New Roman"/>
          <w:sz w:val="24"/>
          <w:szCs w:val="24"/>
        </w:rPr>
        <w:t xml:space="preserve">, and </w:t>
      </w:r>
      <w:r w:rsidR="00B54704">
        <w:rPr>
          <w:rFonts w:ascii="Times New Roman" w:eastAsia="Times New Roman" w:hAnsi="Times New Roman" w:cs="Times New Roman"/>
          <w:sz w:val="24"/>
          <w:szCs w:val="24"/>
        </w:rPr>
        <w:t>within the</w:t>
      </w:r>
      <w:r w:rsidR="00245B42">
        <w:rPr>
          <w:rFonts w:ascii="Times New Roman" w:eastAsia="Times New Roman" w:hAnsi="Times New Roman" w:cs="Times New Roman"/>
          <w:sz w:val="24"/>
          <w:szCs w:val="24"/>
        </w:rPr>
        <w:t xml:space="preserve"> A horizon</w:t>
      </w:r>
      <w:r w:rsidR="00DC2DF4">
        <w:rPr>
          <w:rFonts w:ascii="Times New Roman" w:eastAsia="Times New Roman" w:hAnsi="Times New Roman" w:cs="Times New Roman"/>
          <w:sz w:val="24"/>
          <w:szCs w:val="24"/>
        </w:rPr>
        <w:t xml:space="preserve"> respectively</w:t>
      </w:r>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sidR="00245B42">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sidR="00245B42">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each time</w:t>
      </w:r>
      <w:r w:rsidR="00245B42">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sidR="00245B42">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 xml:space="preserve">ach core was homogenized in a Ziploc bag. Soils were </w:t>
      </w:r>
      <w:r w:rsidR="00DC2DF4">
        <w:rPr>
          <w:rFonts w:ascii="Times New Roman" w:eastAsia="Times New Roman" w:hAnsi="Times New Roman" w:cs="Times New Roman"/>
          <w:sz w:val="24"/>
          <w:szCs w:val="24"/>
        </w:rPr>
        <w:t xml:space="preserve">immediately </w:t>
      </w:r>
      <w:r w:rsidR="00C61EA6">
        <w:rPr>
          <w:rFonts w:ascii="Times New Roman" w:eastAsia="Times New Roman" w:hAnsi="Times New Roman" w:cs="Times New Roman"/>
          <w:sz w:val="24"/>
          <w:szCs w:val="24"/>
        </w:rPr>
        <w:t>analyzed for moisture content</w:t>
      </w:r>
      <w:r w:rsidR="00DC2DF4">
        <w:rPr>
          <w:rFonts w:ascii="Times New Roman" w:eastAsia="Times New Roman" w:hAnsi="Times New Roman" w:cs="Times New Roman"/>
          <w:sz w:val="24"/>
          <w:szCs w:val="24"/>
        </w:rPr>
        <w:t xml:space="preserve"> and </w:t>
      </w:r>
      <w:r w:rsidR="00C61EA6">
        <w:rPr>
          <w:rFonts w:ascii="Times New Roman" w:eastAsia="Times New Roman" w:hAnsi="Times New Roman" w:cs="Times New Roman"/>
          <w:sz w:val="24"/>
          <w:szCs w:val="24"/>
        </w:rPr>
        <w:t xml:space="preserve">percent organic matter, </w:t>
      </w:r>
      <w:r w:rsidR="00DC2DF4">
        <w:rPr>
          <w:rFonts w:ascii="Times New Roman" w:eastAsia="Times New Roman" w:hAnsi="Times New Roman" w:cs="Times New Roman"/>
          <w:sz w:val="24"/>
          <w:szCs w:val="24"/>
        </w:rPr>
        <w:t xml:space="preserve">and soils were frozen for later analysis of </w:t>
      </w:r>
      <w:r w:rsidR="00C61EA6">
        <w:rPr>
          <w:rFonts w:ascii="Times New Roman" w:eastAsia="Times New Roman" w:hAnsi="Times New Roman" w:cs="Times New Roman"/>
          <w:sz w:val="24"/>
          <w:szCs w:val="24"/>
        </w:rPr>
        <w:t xml:space="preserve">ammonia, nitrate, inorganic P, and </w:t>
      </w:r>
      <w:r w:rsidR="00245B42">
        <w:rPr>
          <w:rFonts w:ascii="Times New Roman" w:eastAsia="Times New Roman" w:hAnsi="Times New Roman" w:cs="Times New Roman"/>
          <w:sz w:val="24"/>
          <w:szCs w:val="24"/>
        </w:rPr>
        <w:t>using methods detailed below</w:t>
      </w:r>
      <w:r w:rsidR="00C61EA6">
        <w:rPr>
          <w:rFonts w:ascii="Times New Roman" w:eastAsia="Times New Roman" w:hAnsi="Times New Roman" w:cs="Times New Roman"/>
          <w:sz w:val="24"/>
          <w:szCs w:val="24"/>
        </w:rPr>
        <w:t>.</w:t>
      </w:r>
    </w:p>
    <w:p w14:paraId="149A5E4D" w14:textId="77777777"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Moisture Content and Percent Organic Matter:</w:t>
      </w:r>
      <w:r>
        <w:rPr>
          <w:rFonts w:ascii="Times New Roman" w:eastAsia="Times New Roman" w:hAnsi="Times New Roman" w:cs="Times New Roman"/>
          <w:sz w:val="24"/>
          <w:szCs w:val="24"/>
        </w:rPr>
        <w:t xml:space="preserve"> </w:t>
      </w:r>
    </w:p>
    <w:p w14:paraId="012076DC" w14:textId="134C7335" w:rsidR="003F7EDC" w:rsidRDefault="00245B42"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placed into an ashed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was used to calculate percent moisture. The</w:t>
      </w:r>
      <w:r w:rsidR="00583A7F">
        <w:rPr>
          <w:rFonts w:ascii="Times New Roman" w:eastAsia="Times New Roman" w:hAnsi="Times New Roman" w:cs="Times New Roman"/>
          <w:sz w:val="24"/>
          <w:szCs w:val="24"/>
        </w:rPr>
        <w:t>n</w:t>
      </w:r>
      <w:r w:rsidR="00C61EA6">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sidR="00C61EA6">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w:t>
      </w:r>
      <w:r w:rsidR="00B02A83">
        <w:rPr>
          <w:rFonts w:ascii="Times New Roman" w:eastAsia="Times New Roman" w:hAnsi="Times New Roman" w:cs="Times New Roman"/>
          <w:sz w:val="24"/>
          <w:szCs w:val="24"/>
        </w:rPr>
        <w:t>.</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61EA6">
        <w:rPr>
          <w:rFonts w:ascii="Times New Roman" w:eastAsia="Times New Roman" w:hAnsi="Times New Roman" w:cs="Times New Roman"/>
          <w:sz w:val="24"/>
          <w:szCs w:val="24"/>
        </w:rPr>
        <w:t xml:space="preserve">compounds. </w:t>
      </w:r>
      <w:r w:rsidR="00583A7F">
        <w:rPr>
          <w:rFonts w:ascii="Times New Roman" w:eastAsia="Times New Roman" w:hAnsi="Times New Roman" w:cs="Times New Roman"/>
          <w:sz w:val="24"/>
          <w:szCs w:val="24"/>
        </w:rPr>
        <w:t>After ashing, s</w:t>
      </w:r>
      <w:r w:rsidR="00C61EA6">
        <w:rPr>
          <w:rFonts w:ascii="Times New Roman" w:eastAsia="Times New Roman" w:hAnsi="Times New Roman" w:cs="Times New Roman"/>
          <w:sz w:val="24"/>
          <w:szCs w:val="24"/>
        </w:rPr>
        <w:t>amples were cooled to room temperature</w:t>
      </w:r>
      <w:ins w:id="27" w:author="Clay Arango" w:date="2018-07-17T11:13:00Z">
        <w:r w:rsidR="00583A7F">
          <w:rPr>
            <w:rFonts w:ascii="Times New Roman" w:eastAsia="Times New Roman" w:hAnsi="Times New Roman" w:cs="Times New Roman"/>
            <w:sz w:val="24"/>
            <w:szCs w:val="24"/>
          </w:rPr>
          <w:t>,</w:t>
        </w:r>
      </w:ins>
      <w:r w:rsidR="00C61EA6">
        <w:rPr>
          <w:rFonts w:ascii="Times New Roman" w:eastAsia="Times New Roman" w:hAnsi="Times New Roman" w:cs="Times New Roman"/>
          <w:sz w:val="24"/>
          <w:szCs w:val="24"/>
        </w:rPr>
        <w:t xml:space="preserve"> rehydrated with Milli-Q water to rehydrate </w:t>
      </w:r>
      <w:r w:rsidR="00DC2DF4">
        <w:rPr>
          <w:rFonts w:ascii="Times New Roman" w:eastAsia="Times New Roman" w:hAnsi="Times New Roman" w:cs="Times New Roman"/>
          <w:sz w:val="24"/>
          <w:szCs w:val="24"/>
        </w:rPr>
        <w:t xml:space="preserve">clays </w:t>
      </w:r>
      <w:r w:rsidR="00C61EA6">
        <w:rPr>
          <w:rFonts w:ascii="Times New Roman" w:eastAsia="Times New Roman" w:hAnsi="Times New Roman" w:cs="Times New Roman"/>
          <w:sz w:val="24"/>
          <w:szCs w:val="24"/>
        </w:rPr>
        <w:t>and colloids containing water molecules</w:t>
      </w:r>
      <w:r w:rsidR="00583A7F">
        <w:rPr>
          <w:rFonts w:ascii="Times New Roman" w:eastAsia="Times New Roman" w:hAnsi="Times New Roman" w:cs="Times New Roman"/>
          <w:sz w:val="24"/>
          <w:szCs w:val="24"/>
        </w:rPr>
        <w:t>, and then placed again into a drying oven until constant mass</w:t>
      </w:r>
      <w:r w:rsidR="00C61EA6">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sidR="00C61EA6">
        <w:rPr>
          <w:rFonts w:ascii="Times New Roman" w:eastAsia="Times New Roman" w:hAnsi="Times New Roman" w:cs="Times New Roman"/>
          <w:sz w:val="24"/>
          <w:szCs w:val="24"/>
        </w:rPr>
        <w:t>weighed</w:t>
      </w:r>
      <w:r w:rsidR="00DC2DF4">
        <w:rPr>
          <w:rFonts w:ascii="Times New Roman" w:eastAsia="Times New Roman" w:hAnsi="Times New Roman" w:cs="Times New Roman"/>
          <w:sz w:val="24"/>
          <w:szCs w:val="24"/>
        </w:rPr>
        <w:t xml:space="preserve"> to obtain ash-free dry mass</w:t>
      </w:r>
      <w:r w:rsidR="00583A7F">
        <w:rPr>
          <w:rFonts w:ascii="Times New Roman" w:eastAsia="Times New Roman" w:hAnsi="Times New Roman" w:cs="Times New Roman"/>
          <w:sz w:val="24"/>
          <w:szCs w:val="24"/>
        </w:rPr>
        <w:t xml:space="preserve">, with the </w:t>
      </w:r>
      <w:r w:rsidR="00C61EA6">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w:t>
      </w:r>
      <w:r w:rsidR="00DC2DF4">
        <w:rPr>
          <w:rFonts w:ascii="Times New Roman" w:eastAsia="Times New Roman" w:hAnsi="Times New Roman" w:cs="Times New Roman"/>
          <w:sz w:val="24"/>
          <w:szCs w:val="24"/>
        </w:rPr>
        <w:t>ash-</w:t>
      </w:r>
      <w:r w:rsidR="00583A7F">
        <w:rPr>
          <w:rFonts w:ascii="Times New Roman" w:eastAsia="Times New Roman" w:hAnsi="Times New Roman" w:cs="Times New Roman"/>
          <w:sz w:val="24"/>
          <w:szCs w:val="24"/>
        </w:rPr>
        <w:t xml:space="preserve">free dry mass </w:t>
      </w:r>
      <w:r w:rsidR="00C61EA6">
        <w:rPr>
          <w:rFonts w:ascii="Times New Roman" w:eastAsia="Times New Roman" w:hAnsi="Times New Roman" w:cs="Times New Roman"/>
          <w:sz w:val="24"/>
          <w:szCs w:val="24"/>
        </w:rPr>
        <w:t xml:space="preserve">used to calculate percent organic matter. </w:t>
      </w:r>
    </w:p>
    <w:p w14:paraId="557C82F4" w14:textId="77777777" w:rsidR="003F7EDC" w:rsidRDefault="00C61EA6" w:rsidP="00246E9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14:paraId="24B8AADA" w14:textId="170440AC"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Kryskalla, 2003). </w:t>
      </w:r>
      <w:r w:rsidR="00DC2DF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gram of air dried soil was added to 10</w:t>
      </w:r>
      <w:r w:rsidR="00B02A83">
        <w:rPr>
          <w:rFonts w:ascii="Times New Roman" w:eastAsia="Times New Roman" w:hAnsi="Times New Roman" w:cs="Times New Roman"/>
          <w:sz w:val="24"/>
          <w:szCs w:val="24"/>
        </w:rPr>
        <w:t xml:space="preserve"> mLs </w:t>
      </w:r>
      <w:r>
        <w:rPr>
          <w:rFonts w:ascii="Times New Roman" w:eastAsia="Times New Roman" w:hAnsi="Times New Roman" w:cs="Times New Roman"/>
          <w:sz w:val="24"/>
          <w:szCs w:val="24"/>
        </w:rPr>
        <w:t xml:space="preserve">of the Bray P1 extractant </w:t>
      </w:r>
      <w:commentRangeStart w:id="28"/>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 xml:space="preserve">30 mL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 xml:space="preserve">50 mL 0.5 </w:t>
      </w:r>
      <w:r>
        <w:rPr>
          <w:rFonts w:ascii="Times New Roman" w:eastAsia="Times New Roman" w:hAnsi="Times New Roman" w:cs="Times New Roman"/>
          <w:sz w:val="24"/>
          <w:szCs w:val="24"/>
        </w:rPr>
        <w:t xml:space="preserve">HCl) and </w:t>
      </w:r>
      <w:commentRangeEnd w:id="28"/>
      <w:r w:rsidR="00583A7F">
        <w:rPr>
          <w:rStyle w:val="CommentReference"/>
        </w:rPr>
        <w:commentReference w:id="28"/>
      </w:r>
      <w:r>
        <w:rPr>
          <w:rFonts w:ascii="Times New Roman" w:eastAsia="Times New Roman" w:hAnsi="Times New Roman" w:cs="Times New Roman"/>
          <w:sz w:val="24"/>
          <w:szCs w:val="24"/>
        </w:rPr>
        <w:t xml:space="preserve">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15 minutes</w:t>
      </w:r>
      <w:r w:rsidR="00B54704">
        <w:rPr>
          <w:rFonts w:ascii="Times New Roman" w:eastAsia="Times New Roman" w:hAnsi="Times New Roman" w:cs="Times New Roman"/>
          <w:sz w:val="24"/>
          <w:szCs w:val="24"/>
        </w:rPr>
        <w:t xml:space="preserve"> then centrifuged at 10</w:t>
      </w:r>
      <w:ins w:id="29" w:author="Julia Bramstedt" w:date="2019-07-30T11:54:00Z">
        <w:r w:rsidR="00F62834">
          <w:rPr>
            <w:rFonts w:ascii="Times New Roman" w:eastAsia="Times New Roman" w:hAnsi="Times New Roman" w:cs="Times New Roman"/>
            <w:sz w:val="24"/>
            <w:szCs w:val="24"/>
          </w:rPr>
          <w:t>,</w:t>
        </w:r>
      </w:ins>
      <w:r w:rsidR="00B54704">
        <w:rPr>
          <w:rFonts w:ascii="Times New Roman" w:eastAsia="Times New Roman" w:hAnsi="Times New Roman" w:cs="Times New Roman"/>
          <w:sz w:val="24"/>
          <w:szCs w:val="24"/>
        </w:rPr>
        <w:t xml:space="preserve">000 g </w:t>
      </w:r>
      <w:r w:rsidR="00B54704" w:rsidRPr="00F62834">
        <w:rPr>
          <w:rFonts w:ascii="Times New Roman" w:eastAsia="Times New Roman" w:hAnsi="Times New Roman" w:cs="Times New Roman"/>
          <w:sz w:val="24"/>
          <w:szCs w:val="24"/>
          <w:highlight w:val="yellow"/>
          <w:rPrChange w:id="30" w:author="Julia Bramstedt" w:date="2019-07-30T11:54:00Z">
            <w:rPr>
              <w:rFonts w:ascii="Times New Roman" w:eastAsia="Times New Roman" w:hAnsi="Times New Roman" w:cs="Times New Roman"/>
              <w:sz w:val="24"/>
              <w:szCs w:val="24"/>
            </w:rPr>
          </w:rPrChange>
        </w:rPr>
        <w:t>()</w:t>
      </w:r>
      <w:r>
        <w:rPr>
          <w:rFonts w:ascii="Times New Roman" w:eastAsia="Times New Roman" w:hAnsi="Times New Roman" w:cs="Times New Roman"/>
          <w:sz w:val="24"/>
          <w:szCs w:val="24"/>
        </w:rPr>
        <w:t xml:space="preserve"> </w:t>
      </w:r>
      <w:commentRangeStart w:id="31"/>
      <w:r>
        <w:rPr>
          <w:rFonts w:ascii="Times New Roman" w:eastAsia="Times New Roman" w:hAnsi="Times New Roman" w:cs="Times New Roman"/>
          <w:sz w:val="24"/>
          <w:szCs w:val="24"/>
        </w:rPr>
        <w:t xml:space="preserve">The sample was then filtered with a syringe through a </w:t>
      </w:r>
      <w:r w:rsidR="00DC2DF4">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filter and stored in the freezer until analysis</w:t>
      </w:r>
      <w:commentRangeEnd w:id="31"/>
      <w:r w:rsidR="00DC2DF4">
        <w:rPr>
          <w:rStyle w:val="CommentReference"/>
        </w:rPr>
        <w:commentReference w:id="31"/>
      </w:r>
      <w:r>
        <w:rPr>
          <w:rFonts w:ascii="Times New Roman" w:eastAsia="Times New Roman" w:hAnsi="Times New Roman" w:cs="Times New Roman"/>
          <w:sz w:val="24"/>
          <w:szCs w:val="24"/>
        </w:rPr>
        <w:t xml:space="preserve">. Samples were analyzed for inorganic phosphorous </w:t>
      </w:r>
      <w:r w:rsidR="00DC2DF4">
        <w:rPr>
          <w:rFonts w:ascii="Times New Roman" w:eastAsia="Times New Roman" w:hAnsi="Times New Roman" w:cs="Times New Roman"/>
          <w:sz w:val="24"/>
          <w:szCs w:val="24"/>
        </w:rPr>
        <w:t xml:space="preserve">using the </w:t>
      </w:r>
      <w:r w:rsidR="00395CA0">
        <w:rPr>
          <w:rFonts w:ascii="Times New Roman" w:eastAsia="Times New Roman" w:hAnsi="Times New Roman" w:cs="Times New Roman"/>
          <w:sz w:val="24"/>
          <w:szCs w:val="24"/>
        </w:rPr>
        <w:t>Bray P1</w:t>
      </w:r>
      <w:r w:rsidR="00DC2DF4">
        <w:rPr>
          <w:rFonts w:ascii="Times New Roman" w:eastAsia="Times New Roman" w:hAnsi="Times New Roman" w:cs="Times New Roman"/>
          <w:sz w:val="24"/>
          <w:szCs w:val="24"/>
        </w:rPr>
        <w:t xml:space="preserve"> method </w:t>
      </w:r>
      <w:r>
        <w:rPr>
          <w:rFonts w:ascii="Times New Roman" w:eastAsia="Times New Roman" w:hAnsi="Times New Roman" w:cs="Times New Roman"/>
          <w:sz w:val="24"/>
          <w:szCs w:val="24"/>
        </w:rPr>
        <w:t xml:space="preserve">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Seal AQ1, Seal Analytical; Mequon, Wisconsin, USA) with EPA equivalent methods</w:t>
      </w:r>
      <w:r w:rsidR="001F3600">
        <w:rPr>
          <w:rFonts w:ascii="Times New Roman" w:eastAsia="Times New Roman" w:hAnsi="Times New Roman" w:cs="Times New Roman"/>
          <w:sz w:val="24"/>
          <w:szCs w:val="24"/>
        </w:rPr>
        <w:t>.</w:t>
      </w:r>
    </w:p>
    <w:p w14:paraId="5B7F34D3" w14:textId="77777777" w:rsidR="003F7EDC" w:rsidRDefault="00C61EA6" w:rsidP="00246E9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Nitrogen Analyses</w:t>
      </w:r>
    </w:p>
    <w:p w14:paraId="3A1A755E" w14:textId="4FAFC2DC"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2M KCl extraction method was used to extract </w:t>
      </w:r>
      <w:r w:rsidR="00583A7F">
        <w:rPr>
          <w:rFonts w:ascii="Times New Roman" w:eastAsia="Times New Roman" w:hAnsi="Times New Roman" w:cs="Times New Roman"/>
          <w:sz w:val="24"/>
          <w:szCs w:val="24"/>
        </w:rPr>
        <w:t xml:space="preserve">inorganic </w:t>
      </w:r>
      <w:r>
        <w:rPr>
          <w:rFonts w:ascii="Times New Roman" w:eastAsia="Times New Roman" w:hAnsi="Times New Roman" w:cs="Times New Roman"/>
          <w:sz w:val="24"/>
          <w:szCs w:val="24"/>
        </w:rPr>
        <w:t xml:space="preserve">nitrogen from each soil sample. </w:t>
      </w:r>
      <w:r w:rsidR="0014759C">
        <w:rPr>
          <w:rFonts w:ascii="Times New Roman" w:eastAsia="Times New Roman" w:hAnsi="Times New Roman" w:cs="Times New Roman"/>
          <w:sz w:val="24"/>
          <w:szCs w:val="24"/>
        </w:rPr>
        <w:t>Five</w:t>
      </w:r>
      <w:commentRangeStart w:id="32"/>
      <w:commentRangeStart w:id="33"/>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grams </w:t>
      </w:r>
      <w:commentRangeEnd w:id="32"/>
      <w:r w:rsidR="00DC2DF4">
        <w:rPr>
          <w:rStyle w:val="CommentReference"/>
        </w:rPr>
        <w:commentReference w:id="32"/>
      </w:r>
      <w:commentRangeEnd w:id="33"/>
      <w:r w:rsidR="00246E9F">
        <w:rPr>
          <w:rStyle w:val="CommentReference"/>
        </w:rPr>
        <w:commentReference w:id="33"/>
      </w:r>
      <w:r>
        <w:rPr>
          <w:rFonts w:ascii="Times New Roman" w:eastAsia="Times New Roman" w:hAnsi="Times New Roman" w:cs="Times New Roman"/>
          <w:sz w:val="24"/>
          <w:szCs w:val="24"/>
        </w:rPr>
        <w:t xml:space="preserve">of </w:t>
      </w:r>
      <w:r w:rsidR="00467FB4">
        <w:rPr>
          <w:rFonts w:ascii="Times New Roman" w:eastAsia="Times New Roman" w:hAnsi="Times New Roman" w:cs="Times New Roman"/>
          <w:sz w:val="24"/>
          <w:szCs w:val="24"/>
        </w:rPr>
        <w:t>air-dried</w:t>
      </w:r>
      <w:r>
        <w:rPr>
          <w:rFonts w:ascii="Times New Roman" w:eastAsia="Times New Roman" w:hAnsi="Times New Roman" w:cs="Times New Roman"/>
          <w:sz w:val="24"/>
          <w:szCs w:val="24"/>
        </w:rPr>
        <w:t xml:space="preserve"> soil were added to </w:t>
      </w:r>
      <w:r w:rsidR="0014759C">
        <w:rPr>
          <w:rFonts w:ascii="Times New Roman" w:eastAsia="Times New Roman" w:hAnsi="Times New Roman" w:cs="Times New Roman"/>
          <w:sz w:val="24"/>
          <w:szCs w:val="24"/>
        </w:rPr>
        <w:t>37.5</w:t>
      </w:r>
      <w:r>
        <w:rPr>
          <w:rFonts w:ascii="Times New Roman" w:eastAsia="Times New Roman" w:hAnsi="Times New Roman" w:cs="Times New Roman"/>
          <w:sz w:val="24"/>
          <w:szCs w:val="24"/>
        </w:rPr>
        <w:t xml:space="preserve"> </w:t>
      </w:r>
      <w:r w:rsidR="00190740">
        <w:rPr>
          <w:rFonts w:ascii="Times New Roman" w:eastAsia="Times New Roman" w:hAnsi="Times New Roman" w:cs="Times New Roman"/>
          <w:sz w:val="24"/>
          <w:szCs w:val="24"/>
        </w:rPr>
        <w:t xml:space="preserve">mLs </w:t>
      </w:r>
      <w:r>
        <w:rPr>
          <w:rFonts w:ascii="Times New Roman" w:eastAsia="Times New Roman" w:hAnsi="Times New Roman" w:cs="Times New Roman"/>
          <w:sz w:val="24"/>
          <w:szCs w:val="24"/>
        </w:rPr>
        <w:t xml:space="preserve">of 2M KCl and shaken at 100 </w:t>
      </w:r>
      <w:r w:rsidR="00190740">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2 hours</w:t>
      </w:r>
      <w:r w:rsidR="00190740">
        <w:rPr>
          <w:rFonts w:ascii="Times New Roman" w:eastAsia="Times New Roman" w:hAnsi="Times New Roman" w:cs="Times New Roman"/>
          <w:sz w:val="24"/>
          <w:szCs w:val="24"/>
        </w:rPr>
        <w:t xml:space="preserve"> on a shaker table</w:t>
      </w:r>
      <w:r w:rsidR="00B54704">
        <w:rPr>
          <w:rFonts w:ascii="Times New Roman" w:eastAsia="Times New Roman" w:hAnsi="Times New Roman" w:cs="Times New Roman"/>
          <w:sz w:val="24"/>
          <w:szCs w:val="24"/>
        </w:rPr>
        <w:t xml:space="preserve"> and then centrifuged at 10</w:t>
      </w:r>
      <w:ins w:id="34" w:author="Julia Bramstedt" w:date="2019-07-30T11:55:00Z">
        <w:r w:rsidR="00F62834">
          <w:rPr>
            <w:rFonts w:ascii="Times New Roman" w:eastAsia="Times New Roman" w:hAnsi="Times New Roman" w:cs="Times New Roman"/>
            <w:sz w:val="24"/>
            <w:szCs w:val="24"/>
          </w:rPr>
          <w:t>,</w:t>
        </w:r>
      </w:ins>
      <w:r w:rsidR="00B54704">
        <w:rPr>
          <w:rFonts w:ascii="Times New Roman" w:eastAsia="Times New Roman" w:hAnsi="Times New Roman" w:cs="Times New Roman"/>
          <w:sz w:val="24"/>
          <w:szCs w:val="24"/>
        </w:rPr>
        <w:t>000</w:t>
      </w:r>
      <w:ins w:id="35" w:author="Julia Bramstedt" w:date="2019-07-30T11:55:00Z">
        <w:r w:rsidR="00F62834">
          <w:rPr>
            <w:rFonts w:ascii="Times New Roman" w:eastAsia="Times New Roman" w:hAnsi="Times New Roman" w:cs="Times New Roman"/>
            <w:sz w:val="24"/>
            <w:szCs w:val="24"/>
          </w:rPr>
          <w:t xml:space="preserve"> </w:t>
        </w:r>
      </w:ins>
      <w:r w:rsidR="00B54704">
        <w:rPr>
          <w:rFonts w:ascii="Times New Roman" w:eastAsia="Times New Roman" w:hAnsi="Times New Roman" w:cs="Times New Roman"/>
          <w:sz w:val="24"/>
          <w:szCs w:val="24"/>
        </w:rPr>
        <w:t>g</w:t>
      </w:r>
      <w:r w:rsidR="00467F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67FB4">
        <w:rPr>
          <w:rFonts w:ascii="Times New Roman" w:eastAsia="Times New Roman" w:hAnsi="Times New Roman" w:cs="Times New Roman"/>
          <w:sz w:val="24"/>
          <w:szCs w:val="24"/>
        </w:rPr>
        <w:t>T</w:t>
      </w:r>
      <w:commentRangeStart w:id="36"/>
      <w:r w:rsidR="00467FB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sample was then filtered with </w:t>
      </w:r>
      <w:r>
        <w:rPr>
          <w:rFonts w:ascii="Times New Roman" w:eastAsia="Times New Roman" w:hAnsi="Times New Roman" w:cs="Times New Roman"/>
          <w:sz w:val="24"/>
          <w:szCs w:val="24"/>
        </w:rPr>
        <w:lastRenderedPageBreak/>
        <w:t xml:space="preserve">a syringe through a </w:t>
      </w:r>
      <w:r w:rsidR="00DC2DF4">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µm fiberglass filter and stored in the freezer until analysis</w:t>
      </w:r>
      <w:commentRangeEnd w:id="36"/>
      <w:r w:rsidR="00DC2DF4">
        <w:rPr>
          <w:rStyle w:val="CommentReference"/>
        </w:rPr>
        <w:commentReference w:id="36"/>
      </w:r>
      <w:r>
        <w:rPr>
          <w:rFonts w:ascii="Times New Roman" w:eastAsia="Times New Roman" w:hAnsi="Times New Roman" w:cs="Times New Roman"/>
          <w:sz w:val="24"/>
          <w:szCs w:val="24"/>
        </w:rPr>
        <w:t>.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sidR="00DC2DF4">
        <w:rPr>
          <w:rFonts w:ascii="Times New Roman" w:eastAsia="Times New Roman" w:hAnsi="Times New Roman" w:cs="Times New Roman"/>
          <w:sz w:val="24"/>
          <w:szCs w:val="24"/>
        </w:rPr>
        <w:t>+NO</w:t>
      </w:r>
      <w:r w:rsidR="00DC2DF4" w:rsidRPr="00C364AE">
        <w:rPr>
          <w:rFonts w:ascii="Times New Roman" w:eastAsia="Times New Roman" w:hAnsi="Times New Roman" w:cs="Times New Roman"/>
          <w:sz w:val="24"/>
          <w:szCs w:val="24"/>
          <w:vertAlign w:val="subscript"/>
        </w:rPr>
        <w:t>2</w:t>
      </w:r>
      <w:r w:rsidR="00DC2DF4" w:rsidRPr="00C364AE">
        <w:rPr>
          <w:rFonts w:ascii="Times New Roman" w:eastAsia="Times New Roman" w:hAnsi="Times New Roman" w:cs="Times New Roman"/>
          <w:sz w:val="24"/>
          <w:szCs w:val="24"/>
          <w:vertAlign w:val="superscript"/>
        </w:rPr>
        <w:t>-</w:t>
      </w:r>
      <w:r w:rsidR="00DC2DF4">
        <w:rPr>
          <w:rFonts w:ascii="Times New Roman" w:eastAsia="Times New Roman" w:hAnsi="Times New Roman" w:cs="Times New Roman"/>
          <w:sz w:val="24"/>
          <w:szCs w:val="24"/>
        </w:rPr>
        <w:t xml:space="preserve"> (hereafter referred to as NO</w:t>
      </w:r>
      <w:r w:rsidR="00DC2DF4" w:rsidRPr="00C364AE">
        <w:rPr>
          <w:rFonts w:ascii="Times New Roman" w:eastAsia="Times New Roman" w:hAnsi="Times New Roman" w:cs="Times New Roman"/>
          <w:sz w:val="24"/>
          <w:szCs w:val="24"/>
          <w:vertAlign w:val="subscript"/>
        </w:rPr>
        <w:t>3</w:t>
      </w:r>
      <w:r w:rsidR="00467FB4" w:rsidRPr="00C364AE">
        <w:rPr>
          <w:rFonts w:ascii="Times New Roman" w:eastAsia="Times New Roman" w:hAnsi="Times New Roman" w:cs="Times New Roman"/>
          <w:sz w:val="24"/>
          <w:szCs w:val="24"/>
          <w:vertAlign w:val="superscript"/>
        </w:rPr>
        <w:t>-</w:t>
      </w:r>
      <w:r w:rsidR="00467FB4">
        <w:rPr>
          <w:rFonts w:ascii="Times New Roman" w:eastAsia="Times New Roman" w:hAnsi="Times New Roman" w:cs="Times New Roman"/>
          <w:sz w:val="24"/>
          <w:szCs w:val="24"/>
        </w:rPr>
        <w:t>) using</w:t>
      </w:r>
      <w:r w:rsidR="005F3310">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the </w:t>
      </w:r>
      <w:r w:rsidR="005F3310">
        <w:rPr>
          <w:rFonts w:ascii="Times New Roman" w:eastAsia="Times New Roman" w:hAnsi="Times New Roman" w:cs="Times New Roman"/>
          <w:sz w:val="24"/>
          <w:szCs w:val="24"/>
        </w:rPr>
        <w:t xml:space="preserve">cadmium reduction </w:t>
      </w:r>
      <w:r w:rsidR="00190740">
        <w:rPr>
          <w:rFonts w:ascii="Times New Roman" w:eastAsia="Times New Roman" w:hAnsi="Times New Roman" w:cs="Times New Roman"/>
          <w:sz w:val="24"/>
          <w:szCs w:val="24"/>
        </w:rPr>
        <w:t>and NH</w:t>
      </w:r>
      <w:r w:rsidR="00190740" w:rsidRPr="00C364AE">
        <w:rPr>
          <w:rFonts w:ascii="Times New Roman" w:eastAsia="Times New Roman" w:hAnsi="Times New Roman" w:cs="Times New Roman"/>
          <w:sz w:val="24"/>
          <w:szCs w:val="24"/>
          <w:vertAlign w:val="subscript"/>
        </w:rPr>
        <w:t>4</w:t>
      </w:r>
      <w:r w:rsidR="00190740" w:rsidRPr="00C364AE">
        <w:rPr>
          <w:rFonts w:ascii="Times New Roman" w:eastAsia="Times New Roman" w:hAnsi="Times New Roman" w:cs="Times New Roman"/>
          <w:sz w:val="24"/>
          <w:szCs w:val="24"/>
          <w:vertAlign w:val="superscript"/>
        </w:rPr>
        <w:t>+</w:t>
      </w:r>
      <w:r w:rsidR="00190740">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using the </w:t>
      </w:r>
      <w:r w:rsidR="005F3310">
        <w:rPr>
          <w:rFonts w:ascii="Times New Roman" w:eastAsia="Times New Roman" w:hAnsi="Times New Roman" w:cs="Times New Roman"/>
          <w:sz w:val="24"/>
          <w:szCs w:val="24"/>
        </w:rPr>
        <w:t xml:space="preserve">phenate method </w:t>
      </w:r>
      <w:r>
        <w:rPr>
          <w:rFonts w:ascii="Times New Roman" w:eastAsia="Times New Roman" w:hAnsi="Times New Roman" w:cs="Times New Roman"/>
          <w:sz w:val="24"/>
          <w:szCs w:val="24"/>
        </w:rPr>
        <w:t xml:space="preserve">on a Seal AQ1 Discrete </w:t>
      </w:r>
      <w:commentRangeStart w:id="37"/>
      <w:r>
        <w:rPr>
          <w:rFonts w:ascii="Times New Roman" w:eastAsia="Times New Roman" w:hAnsi="Times New Roman" w:cs="Times New Roman"/>
          <w:sz w:val="24"/>
          <w:szCs w:val="24"/>
        </w:rPr>
        <w:t xml:space="preserve">Analyzer </w:t>
      </w:r>
      <w:r w:rsidR="005F3310">
        <w:rPr>
          <w:rFonts w:ascii="Times New Roman" w:eastAsia="Times New Roman" w:hAnsi="Times New Roman" w:cs="Times New Roman"/>
          <w:sz w:val="24"/>
          <w:szCs w:val="24"/>
        </w:rPr>
        <w:t>(</w:t>
      </w:r>
      <w:r w:rsidR="005F3310"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commentRangeEnd w:id="37"/>
      <w:r w:rsidR="00190740">
        <w:rPr>
          <w:rStyle w:val="CommentReference"/>
        </w:rPr>
        <w:commentReference w:id="37"/>
      </w:r>
      <w:r>
        <w:rPr>
          <w:rFonts w:ascii="Times New Roman" w:eastAsia="Times New Roman" w:hAnsi="Times New Roman" w:cs="Times New Roman"/>
          <w:sz w:val="24"/>
          <w:szCs w:val="24"/>
        </w:rPr>
        <w:t>.</w:t>
      </w:r>
    </w:p>
    <w:p w14:paraId="24157483" w14:textId="24D35B59" w:rsidR="003F7EDC" w:rsidRDefault="00C61EA6" w:rsidP="00246E9F">
      <w:pPr>
        <w:spacing w:after="0" w:line="480" w:lineRule="auto"/>
        <w:ind w:firstLine="720"/>
        <w:rPr>
          <w:rFonts w:ascii="Times New Roman" w:eastAsia="Times New Roman" w:hAnsi="Times New Roman" w:cs="Times New Roman"/>
          <w:sz w:val="24"/>
          <w:szCs w:val="24"/>
        </w:rPr>
      </w:pPr>
      <w:commentRangeStart w:id="38"/>
      <w:r>
        <w:rPr>
          <w:rFonts w:ascii="Times New Roman" w:eastAsia="Times New Roman" w:hAnsi="Times New Roman" w:cs="Times New Roman"/>
          <w:sz w:val="24"/>
          <w:szCs w:val="24"/>
        </w:rPr>
        <w:t xml:space="preserve">Each site also contained a resin bag made of bleached nylons (to prevent color leaching that may affect results) </w:t>
      </w:r>
      <w:commentRangeStart w:id="39"/>
      <w:r>
        <w:rPr>
          <w:rFonts w:ascii="Times New Roman" w:eastAsia="Times New Roman" w:hAnsi="Times New Roman" w:cs="Times New Roman"/>
          <w:sz w:val="24"/>
          <w:szCs w:val="24"/>
        </w:rPr>
        <w:t xml:space="preserve">filled with </w:t>
      </w:r>
      <w:r w:rsidR="00C5657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g of </w:t>
      </w:r>
      <w:commentRangeStart w:id="40"/>
      <w:commentRangeStart w:id="41"/>
      <w:r>
        <w:rPr>
          <w:rFonts w:ascii="Times New Roman" w:eastAsia="Times New Roman" w:hAnsi="Times New Roman" w:cs="Times New Roman"/>
          <w:sz w:val="24"/>
          <w:szCs w:val="24"/>
        </w:rPr>
        <w:t xml:space="preserve">ion exchange </w:t>
      </w:r>
      <w:r w:rsidR="00C56572">
        <w:rPr>
          <w:rFonts w:ascii="Times New Roman" w:eastAsia="Times New Roman" w:hAnsi="Times New Roman" w:cs="Times New Roman"/>
          <w:sz w:val="24"/>
          <w:szCs w:val="24"/>
        </w:rPr>
        <w:t>resin (IONAC NM-60 mixed bed exchange resin, strong acid/strong base; sulfonated alkyl quaternary ammonium polystyrene; J.T. Baker #JT4631-1)</w:t>
      </w:r>
      <w:r w:rsidR="009148B6">
        <w:rPr>
          <w:rFonts w:ascii="Times New Roman" w:eastAsia="Times New Roman" w:hAnsi="Times New Roman" w:cs="Times New Roman"/>
          <w:sz w:val="24"/>
          <w:szCs w:val="24"/>
        </w:rPr>
        <w:t xml:space="preserve"> that was deployed 10 cms deep</w:t>
      </w:r>
      <w:r w:rsidR="00933D63">
        <w:rPr>
          <w:rFonts w:ascii="Times New Roman" w:eastAsia="Times New Roman" w:hAnsi="Times New Roman" w:cs="Times New Roman"/>
          <w:sz w:val="24"/>
          <w:szCs w:val="24"/>
        </w:rPr>
        <w:t xml:space="preserve"> while initial soil samples were taken</w:t>
      </w:r>
      <w:r>
        <w:rPr>
          <w:rFonts w:ascii="Times New Roman" w:eastAsia="Times New Roman" w:hAnsi="Times New Roman" w:cs="Times New Roman"/>
          <w:sz w:val="24"/>
          <w:szCs w:val="24"/>
        </w:rPr>
        <w:t xml:space="preserve"> </w:t>
      </w:r>
      <w:commentRangeEnd w:id="40"/>
      <w:r w:rsidR="00DC2DF4">
        <w:rPr>
          <w:rStyle w:val="CommentReference"/>
        </w:rPr>
        <w:commentReference w:id="40"/>
      </w:r>
      <w:commentRangeEnd w:id="41"/>
      <w:r w:rsidR="00C56572">
        <w:rPr>
          <w:rStyle w:val="CommentReference"/>
        </w:rPr>
        <w:commentReference w:id="41"/>
      </w:r>
      <w:r>
        <w:rPr>
          <w:rFonts w:ascii="Times New Roman" w:eastAsia="Times New Roman" w:hAnsi="Times New Roman" w:cs="Times New Roman"/>
          <w:sz w:val="24"/>
          <w:szCs w:val="24"/>
        </w:rPr>
        <w:t xml:space="preserve">to measure </w:t>
      </w:r>
      <w:r w:rsidR="00DC2DF4">
        <w:rPr>
          <w:rFonts w:ascii="Times New Roman" w:eastAsia="Times New Roman" w:hAnsi="Times New Roman" w:cs="Times New Roman"/>
          <w:sz w:val="24"/>
          <w:szCs w:val="24"/>
        </w:rPr>
        <w:t>changes in the DIN pool</w:t>
      </w:r>
      <w:r>
        <w:rPr>
          <w:rFonts w:ascii="Times New Roman" w:eastAsia="Times New Roman" w:hAnsi="Times New Roman" w:cs="Times New Roman"/>
          <w:sz w:val="24"/>
          <w:szCs w:val="24"/>
        </w:rPr>
        <w:t xml:space="preserve"> in soils </w:t>
      </w:r>
      <w:r w:rsidR="00DC2DF4">
        <w:rPr>
          <w:rFonts w:ascii="Times New Roman" w:eastAsia="Times New Roman" w:hAnsi="Times New Roman" w:cs="Times New Roman"/>
          <w:sz w:val="24"/>
          <w:szCs w:val="24"/>
        </w:rPr>
        <w:t>throughout the deployment</w:t>
      </w:r>
      <w:r w:rsidR="00C56572">
        <w:rPr>
          <w:rFonts w:ascii="Times New Roman" w:eastAsia="Times New Roman" w:hAnsi="Times New Roman" w:cs="Times New Roman"/>
          <w:sz w:val="24"/>
          <w:szCs w:val="24"/>
        </w:rPr>
        <w:t>,</w:t>
      </w:r>
      <w:r w:rsidR="00DC2D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w:t>
      </w:r>
      <w:r w:rsidR="00933D63">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also extracted using</w:t>
      </w:r>
      <w:r w:rsidR="0014759C">
        <w:rPr>
          <w:rFonts w:ascii="Times New Roman" w:eastAsia="Times New Roman" w:hAnsi="Times New Roman" w:cs="Times New Roman"/>
          <w:sz w:val="24"/>
          <w:szCs w:val="24"/>
        </w:rPr>
        <w:t xml:space="preserve"> 100 mLs of</w:t>
      </w:r>
      <w:r>
        <w:rPr>
          <w:rFonts w:ascii="Times New Roman" w:eastAsia="Times New Roman" w:hAnsi="Times New Roman" w:cs="Times New Roman"/>
          <w:sz w:val="24"/>
          <w:szCs w:val="24"/>
        </w:rPr>
        <w:t xml:space="preserve"> 2M KCl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190740">
        <w:rPr>
          <w:rFonts w:ascii="Times New Roman" w:eastAsia="Times New Roman" w:hAnsi="Times New Roman" w:cs="Times New Roman"/>
          <w:sz w:val="24"/>
          <w:szCs w:val="24"/>
        </w:rPr>
        <w:t xml:space="preserve">and NH4+ </w:t>
      </w:r>
      <w:r w:rsidR="00C56D9B">
        <w:rPr>
          <w:rFonts w:ascii="Times New Roman" w:eastAsia="Times New Roman" w:hAnsi="Times New Roman" w:cs="Times New Roman"/>
          <w:sz w:val="24"/>
          <w:szCs w:val="24"/>
        </w:rPr>
        <w:t>to look at net nitrification</w:t>
      </w:r>
      <w:r w:rsidR="009B0AB2">
        <w:rPr>
          <w:rFonts w:ascii="Times New Roman" w:eastAsia="Times New Roman" w:hAnsi="Times New Roman" w:cs="Times New Roman"/>
          <w:sz w:val="24"/>
          <w:szCs w:val="24"/>
        </w:rPr>
        <w:t xml:space="preserve"> and mineralization. This rate was calculated as [(final soil N + resin bag N) – initial soil N/incubation time]</w:t>
      </w:r>
      <w:r w:rsidR="00C56572">
        <w:rPr>
          <w:rFonts w:ascii="Times New Roman" w:eastAsia="Times New Roman" w:hAnsi="Times New Roman" w:cs="Times New Roman"/>
          <w:sz w:val="24"/>
          <w:szCs w:val="24"/>
        </w:rPr>
        <w:t xml:space="preserve"> (Griffin and Turner, 2012)</w:t>
      </w:r>
      <w:r w:rsidR="00C56D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a Seal AQ1 </w:t>
      </w:r>
      <w:commentRangeEnd w:id="39"/>
      <w:r w:rsidR="00190740">
        <w:rPr>
          <w:rStyle w:val="CommentReference"/>
        </w:rPr>
        <w:commentReference w:id="39"/>
      </w:r>
      <w:r>
        <w:rPr>
          <w:rFonts w:ascii="Times New Roman" w:eastAsia="Times New Roman" w:hAnsi="Times New Roman" w:cs="Times New Roman"/>
          <w:sz w:val="24"/>
          <w:szCs w:val="24"/>
        </w:rPr>
        <w:t>Discrete Analyzer using EPA equivalent methods.</w:t>
      </w:r>
      <w:commentRangeEnd w:id="38"/>
      <w:r w:rsidR="00190740">
        <w:rPr>
          <w:rStyle w:val="CommentReference"/>
        </w:rPr>
        <w:commentReference w:id="38"/>
      </w:r>
      <w:r w:rsidR="00C56D9B">
        <w:rPr>
          <w:rFonts w:ascii="Times New Roman" w:eastAsia="Times New Roman" w:hAnsi="Times New Roman" w:cs="Times New Roman"/>
          <w:sz w:val="24"/>
          <w:szCs w:val="24"/>
        </w:rPr>
        <w:t xml:space="preserve"> </w:t>
      </w:r>
      <w:r w:rsidR="00933D63">
        <w:rPr>
          <w:rFonts w:ascii="Times New Roman" w:eastAsia="Times New Roman" w:hAnsi="Times New Roman" w:cs="Times New Roman"/>
          <w:sz w:val="24"/>
          <w:szCs w:val="24"/>
        </w:rPr>
        <w:t>Bags were deployed in September 2015</w:t>
      </w:r>
      <w:ins w:id="42" w:author="Julia Bramstedt" w:date="2019-07-30T11:58:00Z">
        <w:r w:rsidR="00F62834">
          <w:rPr>
            <w:rFonts w:ascii="Times New Roman" w:eastAsia="Times New Roman" w:hAnsi="Times New Roman" w:cs="Times New Roman"/>
            <w:sz w:val="24"/>
            <w:szCs w:val="24"/>
          </w:rPr>
          <w:t xml:space="preserve"> </w:t>
        </w:r>
      </w:ins>
      <w:r w:rsidR="00933D63">
        <w:rPr>
          <w:rFonts w:ascii="Times New Roman" w:eastAsia="Times New Roman" w:hAnsi="Times New Roman" w:cs="Times New Roman"/>
          <w:sz w:val="24"/>
          <w:szCs w:val="24"/>
        </w:rPr>
        <w:t>and extracted in November 2015. Bags were replaced during this time and were extracted again in April 2016. Net nitrification and mineralization allowed me to make inferences on</w:t>
      </w:r>
      <w:r w:rsidR="00C125EB">
        <w:rPr>
          <w:rFonts w:ascii="Times New Roman" w:eastAsia="Times New Roman" w:hAnsi="Times New Roman" w:cs="Times New Roman"/>
          <w:sz w:val="24"/>
          <w:szCs w:val="24"/>
        </w:rPr>
        <w:t xml:space="preserve"> microbial activity in the soil.</w:t>
      </w:r>
    </w:p>
    <w:p w14:paraId="57EE83B3" w14:textId="77777777" w:rsidR="003F7EDC" w:rsidRDefault="00C61EA6" w:rsidP="00C364A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14:paraId="743F521A" w14:textId="6F1C1E97" w:rsidR="003F7EDC" w:rsidRDefault="00C4324D" w:rsidP="00C364AE">
      <w:pPr>
        <w:spacing w:after="0" w:line="480" w:lineRule="auto"/>
        <w:ind w:firstLine="720"/>
        <w:rPr>
          <w:rFonts w:ascii="Times New Roman" w:eastAsia="Times New Roman" w:hAnsi="Times New Roman" w:cs="Times New Roman"/>
          <w:sz w:val="24"/>
          <w:szCs w:val="24"/>
        </w:rPr>
      </w:pPr>
      <w:bookmarkStart w:id="43" w:name="_gjdgxs" w:colFirst="0" w:colLast="0"/>
      <w:bookmarkEnd w:id="43"/>
      <w:r>
        <w:rPr>
          <w:rFonts w:ascii="Times New Roman" w:eastAsia="Times New Roman" w:hAnsi="Times New Roman" w:cs="Times New Roman"/>
          <w:sz w:val="24"/>
          <w:szCs w:val="24"/>
        </w:rPr>
        <w:t>All data was analyzed in RStudio version 3.</w:t>
      </w:r>
      <w:ins w:id="44" w:author="Izak Neziri" w:date="2019-08-22T11:31:00Z">
        <w:r w:rsidR="00EC1550">
          <w:rPr>
            <w:rFonts w:ascii="Times New Roman" w:eastAsia="Times New Roman" w:hAnsi="Times New Roman" w:cs="Times New Roman"/>
            <w:sz w:val="24"/>
            <w:szCs w:val="24"/>
          </w:rPr>
          <w:t>6</w:t>
        </w:r>
      </w:ins>
      <w:del w:id="45" w:author="Izak Neziri" w:date="2019-08-22T11:31:00Z">
        <w:r w:rsidDel="00EC1550">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w:t>
      </w:r>
      <w:ins w:id="46" w:author="Izak Neziri" w:date="2019-08-22T11:31:00Z">
        <w:r w:rsidR="00EC1550">
          <w:rPr>
            <w:rFonts w:ascii="Times New Roman" w:eastAsia="Times New Roman" w:hAnsi="Times New Roman" w:cs="Times New Roman"/>
            <w:sz w:val="24"/>
            <w:szCs w:val="24"/>
          </w:rPr>
          <w:t>2</w:t>
        </w:r>
      </w:ins>
      <w:del w:id="47" w:author="Izak Neziri" w:date="2019-08-22T11:31:00Z">
        <w:r w:rsidDel="00EC1550">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at an alpha level of 0.05. Throughfall was compared using </w:t>
      </w:r>
      <w:r w:rsidRPr="00BA1F26">
        <w:rPr>
          <w:rFonts w:ascii="Times New Roman" w:eastAsia="Times New Roman" w:hAnsi="Times New Roman" w:cs="Times New Roman"/>
          <w:sz w:val="24"/>
          <w:szCs w:val="24"/>
          <w:highlight w:val="yellow"/>
        </w:rPr>
        <w:t>XXXXX</w:t>
      </w:r>
      <w:r>
        <w:rPr>
          <w:rFonts w:ascii="Times New Roman" w:eastAsia="Times New Roman" w:hAnsi="Times New Roman" w:cs="Times New Roman"/>
          <w:sz w:val="24"/>
          <w:szCs w:val="24"/>
        </w:rPr>
        <w:t>. Frass and Litterfall was compared using a Generalized Least Squares model. Decomposition was analyzed with a linear model (</w:t>
      </w:r>
      <w:r w:rsidR="00B97E9E">
        <w:rPr>
          <w:rFonts w:ascii="Times New Roman" w:eastAsia="Times New Roman" w:hAnsi="Times New Roman" w:cs="Times New Roman"/>
          <w:sz w:val="24"/>
          <w:szCs w:val="24"/>
        </w:rPr>
        <w:t>LM</w:t>
      </w:r>
      <w:r>
        <w:rPr>
          <w:rFonts w:ascii="Times New Roman" w:eastAsia="Times New Roman" w:hAnsi="Times New Roman" w:cs="Times New Roman"/>
          <w:sz w:val="24"/>
          <w:szCs w:val="24"/>
        </w:rPr>
        <w:t>)</w:t>
      </w:r>
      <w:r w:rsidR="00B97E9E">
        <w:rPr>
          <w:rFonts w:ascii="Times New Roman" w:eastAsia="Times New Roman" w:hAnsi="Times New Roman" w:cs="Times New Roman"/>
          <w:sz w:val="24"/>
          <w:szCs w:val="24"/>
        </w:rPr>
        <w:t xml:space="preserve"> with leaf type and location as factors as well as looking at the interaction between high impact and low impacted sites. A</w:t>
      </w:r>
      <w:r w:rsidR="00C61EA6">
        <w:rPr>
          <w:rFonts w:ascii="Times New Roman" w:eastAsia="Times New Roman" w:hAnsi="Times New Roman" w:cs="Times New Roman"/>
          <w:sz w:val="24"/>
          <w:szCs w:val="24"/>
        </w:rPr>
        <w:t xml:space="preserve"> two-sample t-test to compare the two treatments; coniferous litter vs deciduous. I used generalized least squares</w:t>
      </w:r>
      <w:r w:rsidR="008E20B1">
        <w:rPr>
          <w:rFonts w:ascii="Times New Roman" w:eastAsia="Times New Roman" w:hAnsi="Times New Roman" w:cs="Times New Roman"/>
          <w:sz w:val="24"/>
          <w:szCs w:val="24"/>
        </w:rPr>
        <w:t xml:space="preserve"> (GLS)</w:t>
      </w:r>
      <w:r w:rsidR="00C61EA6">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sidR="00C61EA6">
        <w:rPr>
          <w:rFonts w:ascii="Times New Roman" w:eastAsia="Times New Roman" w:hAnsi="Times New Roman" w:cs="Times New Roman"/>
          <w:sz w:val="24"/>
          <w:szCs w:val="24"/>
        </w:rPr>
        <w:t xml:space="preserve"> models (Senf et al. 2016) to compare the variances within each of the 8 sites and each of the 3 replications within to </w:t>
      </w:r>
      <w:r w:rsidR="00C61EA6">
        <w:rPr>
          <w:rFonts w:ascii="Times New Roman" w:eastAsia="Times New Roman" w:hAnsi="Times New Roman" w:cs="Times New Roman"/>
          <w:sz w:val="24"/>
          <w:szCs w:val="24"/>
        </w:rPr>
        <w:lastRenderedPageBreak/>
        <w:t>compare percent soil moisture, percent organic matter, NO</w:t>
      </w:r>
      <w:r w:rsidR="00C61EA6">
        <w:rPr>
          <w:rFonts w:ascii="Times New Roman" w:eastAsia="Times New Roman" w:hAnsi="Times New Roman" w:cs="Times New Roman"/>
          <w:sz w:val="24"/>
          <w:szCs w:val="24"/>
          <w:vertAlign w:val="subscript"/>
        </w:rPr>
        <w:t>3</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NH4</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xml:space="preserve">,  SRP, N:P ratio, total inorganic N, and net nitrification/mineralization. </w:t>
      </w:r>
      <w:r w:rsidR="00B97E9E">
        <w:rPr>
          <w:rFonts w:ascii="Times New Roman" w:eastAsia="Times New Roman" w:hAnsi="Times New Roman" w:cs="Times New Roman"/>
          <w:sz w:val="24"/>
          <w:szCs w:val="24"/>
        </w:rPr>
        <w:t>Data was normalized when possible. Estimated marginal means (EMMS) was used as a post hoc test on data that yielded significant results</w:t>
      </w:r>
      <w:ins w:id="48" w:author="Izak Neziri" w:date="2019-08-22T11:31:00Z">
        <w:r w:rsidR="00EC1550">
          <w:rPr>
            <w:rFonts w:ascii="Times New Roman" w:eastAsia="Times New Roman" w:hAnsi="Times New Roman" w:cs="Times New Roman"/>
            <w:sz w:val="24"/>
            <w:szCs w:val="24"/>
          </w:rPr>
          <w:t xml:space="preserve"> to determine at which sample </w:t>
        </w:r>
      </w:ins>
      <w:ins w:id="49" w:author="Izak Neziri" w:date="2019-08-22T11:32:00Z">
        <w:r w:rsidR="00EC1550">
          <w:rPr>
            <w:rFonts w:ascii="Times New Roman" w:eastAsia="Times New Roman" w:hAnsi="Times New Roman" w:cs="Times New Roman"/>
            <w:sz w:val="24"/>
            <w:szCs w:val="24"/>
          </w:rPr>
          <w:t>events they were significant</w:t>
        </w:r>
      </w:ins>
      <w:r w:rsidR="00B97E9E">
        <w:rPr>
          <w:rFonts w:ascii="Times New Roman" w:eastAsia="Times New Roman" w:hAnsi="Times New Roman" w:cs="Times New Roman"/>
          <w:sz w:val="24"/>
          <w:szCs w:val="24"/>
        </w:rPr>
        <w:t>.</w:t>
      </w:r>
    </w:p>
    <w:p w14:paraId="5CC7E567" w14:textId="24CE8A0F" w:rsidR="00732CF2" w:rsidRDefault="00732CF2" w:rsidP="00C364AE">
      <w:pPr>
        <w:spacing w:after="0" w:line="480" w:lineRule="auto"/>
        <w:ind w:firstLine="720"/>
        <w:rPr>
          <w:sz w:val="24"/>
          <w:szCs w:val="24"/>
        </w:rPr>
      </w:pPr>
      <w:r>
        <w:rPr>
          <w:rFonts w:ascii="Times New Roman" w:eastAsia="Times New Roman" w:hAnsi="Times New Roman" w:cs="Times New Roman"/>
          <w:sz w:val="24"/>
          <w:szCs w:val="24"/>
        </w:rPr>
        <w:t xml:space="preserve">When selecting models, I compared ones with both an interaction between impact factors and </w:t>
      </w:r>
      <w:r w:rsidR="00CB7DB3">
        <w:rPr>
          <w:rFonts w:ascii="Times New Roman" w:eastAsia="Times New Roman" w:hAnsi="Times New Roman" w:cs="Times New Roman"/>
          <w:sz w:val="24"/>
          <w:szCs w:val="24"/>
        </w:rPr>
        <w:t>sample event and ones with a nested design. I plotted the residuals using a Q-Q Normal Plot and normalized when applicable. Additional models were constructed with weighted variances to help reduce residual patterns. Models were compared using the anova command in R and the model with the lowest AIC score was selected</w:t>
      </w:r>
      <w:ins w:id="50" w:author="Izak Neziri" w:date="2019-08-22T11:32:00Z">
        <w:r w:rsidR="00EC1550">
          <w:rPr>
            <w:rFonts w:ascii="Times New Roman" w:eastAsia="Times New Roman" w:hAnsi="Times New Roman" w:cs="Times New Roman"/>
            <w:sz w:val="24"/>
            <w:szCs w:val="24"/>
          </w:rPr>
          <w:t>.</w:t>
        </w:r>
      </w:ins>
      <w:bookmarkStart w:id="51" w:name="_GoBack"/>
      <w:bookmarkEnd w:id="51"/>
    </w:p>
    <w:sectPr w:rsidR="00732CF2">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y" w:date="2019-07-10T14:58:00Z" w:initials="C">
    <w:p w14:paraId="22826D8E" w14:textId="12144C65" w:rsidR="00657AB0" w:rsidRDefault="00657AB0">
      <w:pPr>
        <w:pStyle w:val="CommentText"/>
      </w:pPr>
      <w:r>
        <w:rPr>
          <w:rStyle w:val="CommentReference"/>
        </w:rPr>
        <w:annotationRef/>
      </w:r>
      <w:r>
        <w:t>Still need a leading paragraph as described in the comment below, a general description of the eastern Cascades mixed conifer forest, seasonality in precip and temp, rainshadow, etc.  Build that into the precip information here</w:t>
      </w:r>
    </w:p>
  </w:comment>
  <w:comment w:id="1" w:author="Julia Bramstedt" w:date="2019-07-30T11:19:00Z" w:initials="JB">
    <w:p w14:paraId="3A60857A" w14:textId="65D82F8A" w:rsidR="00657AB0" w:rsidRDefault="00657AB0">
      <w:pPr>
        <w:pStyle w:val="CommentText"/>
      </w:pPr>
      <w:r>
        <w:rPr>
          <w:rStyle w:val="CommentReference"/>
        </w:rPr>
        <w:annotationRef/>
      </w:r>
      <w:r>
        <w:t>Address rainshadow?</w:t>
      </w:r>
    </w:p>
  </w:comment>
  <w:comment w:id="3" w:author="Julia Bramstedt" w:date="2019-07-30T11:26:00Z" w:initials="JB">
    <w:p w14:paraId="31A4BE44" w14:textId="068DE7A5" w:rsidR="00657AB0" w:rsidRDefault="00657AB0">
      <w:pPr>
        <w:pStyle w:val="CommentText"/>
      </w:pPr>
      <w:r>
        <w:rPr>
          <w:rStyle w:val="CommentReference"/>
        </w:rPr>
        <w:annotationRef/>
      </w:r>
      <w:r>
        <w:t>PERCIPITATION INFO in 1</w:t>
      </w:r>
      <w:r w:rsidRPr="00DD2EFE">
        <w:rPr>
          <w:vertAlign w:val="superscript"/>
        </w:rPr>
        <w:t>st</w:t>
      </w:r>
      <w:r>
        <w:t xml:space="preserve"> P.  DESCRIPTION of BUDWORM HIST in intro</w:t>
      </w:r>
    </w:p>
  </w:comment>
  <w:comment w:id="2" w:author="Clay" w:date="2019-07-10T14:58:00Z" w:initials="C">
    <w:p w14:paraId="2F9215C6" w14:textId="77777777" w:rsidR="00657AB0" w:rsidRDefault="00657AB0" w:rsidP="000E099D">
      <w:pPr>
        <w:pStyle w:val="CommentText"/>
      </w:pPr>
      <w:r>
        <w:rPr>
          <w:rStyle w:val="CommentReference"/>
        </w:rPr>
        <w:annotationRef/>
      </w:r>
      <w:r>
        <w:t>This is the general introduction to the study design and the paragraph above is the specifics of each site. Therefore, this information needs to come before the paragraph before it.  I would suggest blending the two together but stating this information first.</w:t>
      </w:r>
    </w:p>
  </w:comment>
  <w:comment w:id="4" w:author="Clay Arango" w:date="2019-07-10T14:58:00Z" w:initials="CA">
    <w:p w14:paraId="5647C035" w14:textId="77777777" w:rsidR="00657AB0" w:rsidRDefault="00657AB0" w:rsidP="007439C1">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7" w:author="Clay Arango" w:date="2019-07-10T14:58:00Z" w:initials="CA">
    <w:p w14:paraId="286AE2E2" w14:textId="77777777" w:rsidR="00657AB0" w:rsidRDefault="00657AB0" w:rsidP="008E20B1">
      <w:pPr>
        <w:pStyle w:val="CommentText"/>
      </w:pPr>
      <w:r>
        <w:rPr>
          <w:rStyle w:val="CommentReference"/>
        </w:rPr>
        <w:annotationRef/>
      </w:r>
      <w:r>
        <w:t>Expand the description of the placement with similar details to decomposition above.  Include collection frequency and take down during winter to avoid damage from snow pack.  Also, move this above decomposition.  Arrange this section the way water flows through the forest.  Throughfall, litter layer, soils</w:t>
      </w:r>
    </w:p>
  </w:comment>
  <w:comment w:id="8" w:author="Julia Bramstedt" w:date="2019-07-30T11:28:00Z" w:initials="JB">
    <w:p w14:paraId="1E170D92" w14:textId="10D9D8E1" w:rsidR="00657AB0" w:rsidRDefault="00657AB0">
      <w:pPr>
        <w:pStyle w:val="CommentText"/>
      </w:pPr>
      <w:r>
        <w:rPr>
          <w:rStyle w:val="CommentReference"/>
        </w:rPr>
        <w:annotationRef/>
      </w:r>
      <w:r>
        <w:t>Is it important to include info on how long it was frozen for or what degree it was frozen or where it was stored</w:t>
      </w:r>
    </w:p>
  </w:comment>
  <w:comment w:id="9" w:author="Clay" w:date="2019-07-10T14:58:00Z" w:initials="C">
    <w:p w14:paraId="74AF8B3E" w14:textId="2A131FF6" w:rsidR="00657AB0" w:rsidRDefault="00657AB0">
      <w:pPr>
        <w:pStyle w:val="CommentText"/>
      </w:pPr>
      <w:r>
        <w:rPr>
          <w:rStyle w:val="CommentReference"/>
        </w:rPr>
        <w:annotationRef/>
      </w:r>
      <w:r>
        <w:t>dates</w:t>
      </w:r>
    </w:p>
  </w:comment>
  <w:comment w:id="13" w:author="Clay Arango" w:date="2019-07-10T14:58:00Z" w:initials="CA">
    <w:p w14:paraId="1169D079" w14:textId="77777777" w:rsidR="00657AB0" w:rsidRDefault="00657AB0" w:rsidP="00E45901">
      <w:pPr>
        <w:pStyle w:val="CommentText"/>
      </w:pPr>
      <w:r>
        <w:rPr>
          <w:rStyle w:val="CommentReference"/>
        </w:rPr>
        <w:annotationRef/>
      </w:r>
      <w:r>
        <w:t>More detail as in decomp section.  Measurement frequency, size of hoop (0.25 m2), take down over winter, frequent rains in 2016 caused too much decomposition so no data available then.  Also mention frass above in experimental design</w:t>
      </w:r>
    </w:p>
  </w:comment>
  <w:comment w:id="14" w:author="Clay" w:date="2019-07-10T14:58:00Z" w:initials="C">
    <w:p w14:paraId="6B83B24D" w14:textId="77777777" w:rsidR="00657AB0" w:rsidRDefault="00657AB0" w:rsidP="00E45901">
      <w:pPr>
        <w:pStyle w:val="CommentText"/>
      </w:pPr>
      <w:r>
        <w:rPr>
          <w:rStyle w:val="CommentReference"/>
        </w:rPr>
        <w:annotationRef/>
      </w:r>
      <w:r>
        <w:t>from when to when</w:t>
      </w:r>
    </w:p>
  </w:comment>
  <w:comment w:id="16" w:author="Julia Bramstedt" w:date="2019-07-30T11:36:00Z" w:initials="JB">
    <w:p w14:paraId="1F4D3D1F" w14:textId="240DF4FA" w:rsidR="00657AB0" w:rsidRDefault="00657AB0">
      <w:pPr>
        <w:pStyle w:val="CommentText"/>
      </w:pPr>
      <w:r>
        <w:rPr>
          <w:rStyle w:val="CommentReference"/>
        </w:rPr>
        <w:annotationRef/>
      </w:r>
      <w:r>
        <w:t>citation</w:t>
      </w:r>
    </w:p>
  </w:comment>
  <w:comment w:id="17" w:author="Clay" w:date="2019-07-10T14:58:00Z" w:initials="C">
    <w:p w14:paraId="2FB954D0" w14:textId="0E311460" w:rsidR="00657AB0" w:rsidRDefault="00657AB0">
      <w:pPr>
        <w:pStyle w:val="CommentText"/>
      </w:pPr>
      <w:r>
        <w:rPr>
          <w:rStyle w:val="CommentReference"/>
        </w:rPr>
        <w:annotationRef/>
      </w:r>
      <w:r>
        <w:t>More than that right?  July 2015 through September 2016?</w:t>
      </w:r>
    </w:p>
  </w:comment>
  <w:comment w:id="18" w:author="Izak Neziri" w:date="2019-07-12T09:52:00Z" w:initials="IN">
    <w:p w14:paraId="087CB82B" w14:textId="0CCD5E14" w:rsidR="00657AB0" w:rsidRDefault="00657AB0">
      <w:pPr>
        <w:pStyle w:val="CommentText"/>
      </w:pPr>
      <w:r>
        <w:rPr>
          <w:rStyle w:val="CommentReference"/>
        </w:rPr>
        <w:annotationRef/>
      </w:r>
      <w:r>
        <w:t>You’re right. September 2015 to November 2016</w:t>
      </w:r>
    </w:p>
  </w:comment>
  <w:comment w:id="19" w:author="Clay Arango" w:date="2019-07-10T14:58:00Z" w:initials="CA">
    <w:p w14:paraId="57568C66" w14:textId="77777777" w:rsidR="00657AB0" w:rsidRDefault="00657AB0">
      <w:pPr>
        <w:pStyle w:val="CommentText"/>
      </w:pPr>
      <w:r>
        <w:rPr>
          <w:rStyle w:val="CommentReference"/>
        </w:rPr>
        <w:annotationRef/>
      </w:r>
      <w:r>
        <w:t>Let’s figure out the mesh size here and not call them peanut bags</w:t>
      </w:r>
    </w:p>
  </w:comment>
  <w:comment w:id="20" w:author="Izak Neziri" w:date="2019-07-10T14:58:00Z" w:initials="IN">
    <w:p w14:paraId="58407B3E" w14:textId="67BE311B" w:rsidR="00657AB0" w:rsidRDefault="00657AB0">
      <w:pPr>
        <w:pStyle w:val="CommentText"/>
      </w:pPr>
      <w:r>
        <w:rPr>
          <w:rStyle w:val="CommentReference"/>
        </w:rPr>
        <w:annotationRef/>
      </w:r>
      <w:r>
        <w:t>I do not have any bags, but if there is an extra one around is it possible for you to measure the mesh size for me?</w:t>
      </w:r>
    </w:p>
  </w:comment>
  <w:comment w:id="24" w:author="Clay Arango" w:date="2019-07-10T14:58:00Z" w:initials="CA">
    <w:p w14:paraId="2E550D95" w14:textId="77777777" w:rsidR="00657AB0" w:rsidRDefault="00657AB0">
      <w:pPr>
        <w:pStyle w:val="CommentText"/>
      </w:pPr>
      <w:r>
        <w:rPr>
          <w:rStyle w:val="CommentReference"/>
        </w:rPr>
        <w:annotationRef/>
      </w:r>
      <w:r>
        <w:t>Clarify handling loss (was it described above already or were both loss metrics applied?</w:t>
      </w:r>
    </w:p>
  </w:comment>
  <w:comment w:id="25" w:author="Izak Neziri" w:date="2019-07-10T14:58:00Z" w:initials="IN">
    <w:p w14:paraId="371A6C53" w14:textId="63287224" w:rsidR="00657AB0" w:rsidRDefault="00657AB0">
      <w:pPr>
        <w:pStyle w:val="CommentText"/>
      </w:pPr>
      <w:r>
        <w:rPr>
          <w:rStyle w:val="CommentReference"/>
        </w:rPr>
        <w:annotationRef/>
      </w:r>
      <w:r>
        <w:t>Both loss metrics were applied</w:t>
      </w:r>
    </w:p>
  </w:comment>
  <w:comment w:id="26" w:author="Clay" w:date="2019-07-10T14:58:00Z" w:initials="C">
    <w:p w14:paraId="74DF7C91" w14:textId="77488B5A" w:rsidR="00657AB0" w:rsidRDefault="00657AB0">
      <w:pPr>
        <w:pStyle w:val="CommentText"/>
      </w:pPr>
      <w:r>
        <w:rPr>
          <w:rStyle w:val="CommentReference"/>
        </w:rPr>
        <w:annotationRef/>
      </w:r>
      <w:r>
        <w:t>I think you just need to apply one metric of handling loss, and if you have the exact loss from each bag, that’s the better way to do it.</w:t>
      </w:r>
    </w:p>
  </w:comment>
  <w:comment w:id="28" w:author="Clay Arango" w:date="2019-07-10T14:58:00Z" w:initials="CA">
    <w:p w14:paraId="05F3422E" w14:textId="6CEDB1D9" w:rsidR="00657AB0" w:rsidRDefault="00657AB0">
      <w:pPr>
        <w:pStyle w:val="CommentText"/>
      </w:pPr>
      <w:r>
        <w:rPr>
          <w:rStyle w:val="CommentReference"/>
        </w:rPr>
        <w:annotationRef/>
      </w:r>
      <w:r>
        <w:t>Molar ratios</w:t>
      </w:r>
    </w:p>
  </w:comment>
  <w:comment w:id="31" w:author="Clay" w:date="2019-07-10T14:58:00Z" w:initials="C">
    <w:p w14:paraId="792DEDA4" w14:textId="34438334" w:rsidR="00657AB0" w:rsidRDefault="00657AB0">
      <w:pPr>
        <w:pStyle w:val="CommentText"/>
      </w:pPr>
      <w:r>
        <w:rPr>
          <w:rStyle w:val="CommentReference"/>
        </w:rPr>
        <w:annotationRef/>
      </w:r>
      <w:r>
        <w:t>Centrifugation?</w:t>
      </w:r>
    </w:p>
  </w:comment>
  <w:comment w:id="32" w:author="Clay" w:date="2019-07-10T14:58:00Z" w:initials="C">
    <w:p w14:paraId="1F7A0974" w14:textId="205D1793" w:rsidR="00657AB0" w:rsidRDefault="00657AB0">
      <w:pPr>
        <w:pStyle w:val="CommentText"/>
      </w:pPr>
      <w:r>
        <w:rPr>
          <w:rStyle w:val="CommentReference"/>
        </w:rPr>
        <w:annotationRef/>
      </w:r>
      <w:r>
        <w:t>You really used 1 g soil for phosphorus and 10 grams for N?  Just confirming</w:t>
      </w:r>
    </w:p>
  </w:comment>
  <w:comment w:id="33" w:author="Izak Neziri" w:date="2019-07-10T15:22:00Z" w:initials="IN">
    <w:p w14:paraId="4B949DE4" w14:textId="13800FB8" w:rsidR="00657AB0" w:rsidRDefault="00657AB0">
      <w:pPr>
        <w:pStyle w:val="CommentText"/>
      </w:pPr>
      <w:r>
        <w:rPr>
          <w:rStyle w:val="CommentReference"/>
        </w:rPr>
        <w:annotationRef/>
      </w:r>
      <w:r>
        <w:t>Yep. I didn’t need as much for soil P.</w:t>
      </w:r>
    </w:p>
  </w:comment>
  <w:comment w:id="36" w:author="Clay" w:date="2019-07-10T14:58:00Z" w:initials="C">
    <w:p w14:paraId="3669480A" w14:textId="3A427260" w:rsidR="00657AB0" w:rsidRDefault="00657AB0">
      <w:pPr>
        <w:pStyle w:val="CommentText"/>
      </w:pPr>
      <w:r>
        <w:rPr>
          <w:rStyle w:val="CommentReference"/>
        </w:rPr>
        <w:annotationRef/>
      </w:r>
      <w:r>
        <w:t>Centrifugation?</w:t>
      </w:r>
    </w:p>
  </w:comment>
  <w:comment w:id="37" w:author="Clay Arango" w:date="2019-07-10T14:58:00Z" w:initials="CA">
    <w:p w14:paraId="47BFE146" w14:textId="3FD285C3" w:rsidR="00657AB0" w:rsidRDefault="00657AB0">
      <w:pPr>
        <w:pStyle w:val="CommentText"/>
      </w:pPr>
      <w:r>
        <w:rPr>
          <w:rStyle w:val="CommentReference"/>
        </w:rPr>
        <w:annotationRef/>
      </w:r>
      <w:r>
        <w:t>Again, need methods, NO3- is cadmium reduction, which is technically NO3- plus NO2-, and ammonium is phenate method</w:t>
      </w:r>
    </w:p>
  </w:comment>
  <w:comment w:id="40" w:author="Clay" w:date="2019-07-10T14:58:00Z" w:initials="C">
    <w:p w14:paraId="73A06FB7" w14:textId="2B91FA16" w:rsidR="00657AB0" w:rsidRDefault="00657AB0">
      <w:pPr>
        <w:pStyle w:val="CommentText"/>
      </w:pPr>
      <w:r>
        <w:rPr>
          <w:rStyle w:val="CommentReference"/>
        </w:rPr>
        <w:annotationRef/>
      </w:r>
      <w:r>
        <w:t>Need the specific bead, see the Griffin and Turner paper we’ve used a lot</w:t>
      </w:r>
    </w:p>
  </w:comment>
  <w:comment w:id="41" w:author="Izak Neziri" w:date="2019-07-16T12:18:00Z" w:initials="IN">
    <w:p w14:paraId="747771CA" w14:textId="52C47377" w:rsidR="00657AB0" w:rsidRDefault="00657AB0">
      <w:pPr>
        <w:pStyle w:val="CommentText"/>
      </w:pPr>
      <w:r>
        <w:rPr>
          <w:rStyle w:val="CommentReference"/>
        </w:rPr>
        <w:annotationRef/>
      </w:r>
      <w:r>
        <w:t>This was what was used in the Griffin and Turner Paper. Might need to double check and make sure we used the exact same in the lab.</w:t>
      </w:r>
    </w:p>
  </w:comment>
  <w:comment w:id="39" w:author="Clay Arango" w:date="2019-07-10T14:58:00Z" w:initials="CA">
    <w:p w14:paraId="3166C182" w14:textId="7C301745" w:rsidR="00657AB0" w:rsidRDefault="00657AB0">
      <w:pPr>
        <w:pStyle w:val="CommentText"/>
      </w:pPr>
      <w:r>
        <w:rPr>
          <w:rStyle w:val="CommentReference"/>
        </w:rPr>
        <w:annotationRef/>
      </w:r>
      <w:r>
        <w:t xml:space="preserve">Need to include your initial soil sample and how you used NH4 and NO3 to look at net nitrification </w:t>
      </w:r>
    </w:p>
  </w:comment>
  <w:comment w:id="38" w:author="Clay Arango" w:date="2019-07-10T14:58:00Z" w:initials="CA">
    <w:p w14:paraId="0A62573F" w14:textId="45A9DACD" w:rsidR="00657AB0" w:rsidRDefault="00657AB0">
      <w:pPr>
        <w:pStyle w:val="CommentText"/>
      </w:pPr>
      <w:r>
        <w:rPr>
          <w:rStyle w:val="CommentReference"/>
        </w:rPr>
        <w:annotationRef/>
      </w:r>
      <w:r>
        <w:t>Add lab prep and deployment way above in experimental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826D8E" w15:done="0"/>
  <w15:commentEx w15:paraId="3A60857A" w15:done="0"/>
  <w15:commentEx w15:paraId="31A4BE44" w15:done="0"/>
  <w15:commentEx w15:paraId="2F9215C6" w15:done="0"/>
  <w15:commentEx w15:paraId="5647C035" w15:done="0"/>
  <w15:commentEx w15:paraId="286AE2E2" w15:done="0"/>
  <w15:commentEx w15:paraId="1E170D92" w15:done="0"/>
  <w15:commentEx w15:paraId="74AF8B3E" w15:done="0"/>
  <w15:commentEx w15:paraId="1169D079" w15:done="0"/>
  <w15:commentEx w15:paraId="6B83B24D" w15:done="0"/>
  <w15:commentEx w15:paraId="1F4D3D1F" w15:done="0"/>
  <w15:commentEx w15:paraId="2FB954D0" w15:done="0"/>
  <w15:commentEx w15:paraId="087CB82B" w15:paraIdParent="2FB954D0" w15:done="0"/>
  <w15:commentEx w15:paraId="57568C66" w15:done="0"/>
  <w15:commentEx w15:paraId="58407B3E" w15:paraIdParent="57568C66" w15:done="0"/>
  <w15:commentEx w15:paraId="2E550D95" w15:done="0"/>
  <w15:commentEx w15:paraId="371A6C53" w15:paraIdParent="2E550D95" w15:done="0"/>
  <w15:commentEx w15:paraId="74DF7C91" w15:done="0"/>
  <w15:commentEx w15:paraId="05F3422E" w15:done="0"/>
  <w15:commentEx w15:paraId="792DEDA4" w15:done="0"/>
  <w15:commentEx w15:paraId="1F7A0974" w15:done="0"/>
  <w15:commentEx w15:paraId="4B949DE4" w15:paraIdParent="1F7A0974" w15:done="0"/>
  <w15:commentEx w15:paraId="3669480A" w15:done="0"/>
  <w15:commentEx w15:paraId="47BFE146" w15:done="0"/>
  <w15:commentEx w15:paraId="73A06FB7" w15:done="0"/>
  <w15:commentEx w15:paraId="747771CA" w15:paraIdParent="73A06FB7" w15:done="0"/>
  <w15:commentEx w15:paraId="3166C182" w15:done="0"/>
  <w15:commentEx w15:paraId="0A6257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826D8E" w16cid:durableId="20D08087"/>
  <w16cid:commentId w16cid:paraId="3A60857A" w16cid:durableId="20EAC04C"/>
  <w16cid:commentId w16cid:paraId="31A4BE44" w16cid:durableId="20EAC04D"/>
  <w16cid:commentId w16cid:paraId="2F9215C6" w16cid:durableId="20D08097"/>
  <w16cid:commentId w16cid:paraId="5647C035" w16cid:durableId="20D08095"/>
  <w16cid:commentId w16cid:paraId="286AE2E2" w16cid:durableId="20C08DF2"/>
  <w16cid:commentId w16cid:paraId="1E170D92" w16cid:durableId="20EAC052"/>
  <w16cid:commentId w16cid:paraId="74AF8B3E" w16cid:durableId="20D0809A"/>
  <w16cid:commentId w16cid:paraId="1169D079" w16cid:durableId="20D0809B"/>
  <w16cid:commentId w16cid:paraId="6B83B24D" w16cid:durableId="20D0809C"/>
  <w16cid:commentId w16cid:paraId="1F4D3D1F" w16cid:durableId="20EAC056"/>
  <w16cid:commentId w16cid:paraId="2FB954D0" w16cid:durableId="20D080A0"/>
  <w16cid:commentId w16cid:paraId="087CB82B" w16cid:durableId="20D2D6C8"/>
  <w16cid:commentId w16cid:paraId="57568C66" w16cid:durableId="1F1BC803"/>
  <w16cid:commentId w16cid:paraId="58407B3E" w16cid:durableId="20BF4C35"/>
  <w16cid:commentId w16cid:paraId="2E550D95" w16cid:durableId="1F1BC804"/>
  <w16cid:commentId w16cid:paraId="371A6C53" w16cid:durableId="20BF2622"/>
  <w16cid:commentId w16cid:paraId="74DF7C91" w16cid:durableId="20D080A7"/>
  <w16cid:commentId w16cid:paraId="05F3422E" w16cid:durableId="1F1BC80C"/>
  <w16cid:commentId w16cid:paraId="792DEDA4" w16cid:durableId="20D080AA"/>
  <w16cid:commentId w16cid:paraId="1F7A0974" w16cid:durableId="20D080AB"/>
  <w16cid:commentId w16cid:paraId="4B949DE4" w16cid:durableId="20D08153"/>
  <w16cid:commentId w16cid:paraId="3669480A" w16cid:durableId="20D080AC"/>
  <w16cid:commentId w16cid:paraId="47BFE146" w16cid:durableId="1F1BC80D"/>
  <w16cid:commentId w16cid:paraId="73A06FB7" w16cid:durableId="20D080AE"/>
  <w16cid:commentId w16cid:paraId="747771CA" w16cid:durableId="20D83F13"/>
  <w16cid:commentId w16cid:paraId="3166C182" w16cid:durableId="1F1BC80E"/>
  <w16cid:commentId w16cid:paraId="0A62573F" w16cid:durableId="1F1BC8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94024" w14:textId="77777777" w:rsidR="008E226F" w:rsidRDefault="008E226F" w:rsidP="0029791A">
      <w:pPr>
        <w:spacing w:after="0" w:line="240" w:lineRule="auto"/>
      </w:pPr>
      <w:r>
        <w:separator/>
      </w:r>
    </w:p>
  </w:endnote>
  <w:endnote w:type="continuationSeparator" w:id="0">
    <w:p w14:paraId="0846B0EE" w14:textId="77777777" w:rsidR="008E226F" w:rsidRDefault="008E226F" w:rsidP="0029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altName w:val="Times New Roman Bold"/>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192984"/>
      <w:docPartObj>
        <w:docPartGallery w:val="Page Numbers (Bottom of Page)"/>
        <w:docPartUnique/>
      </w:docPartObj>
    </w:sdtPr>
    <w:sdtEndPr>
      <w:rPr>
        <w:noProof/>
      </w:rPr>
    </w:sdtEndPr>
    <w:sdtContent>
      <w:p w14:paraId="37A9A881" w14:textId="0959AF88" w:rsidR="00657AB0" w:rsidRDefault="00657AB0">
        <w:pPr>
          <w:pStyle w:val="Footer"/>
        </w:pPr>
        <w:r>
          <w:fldChar w:fldCharType="begin"/>
        </w:r>
        <w:r>
          <w:instrText xml:space="preserve"> PAGE   \* MERGEFORMAT </w:instrText>
        </w:r>
        <w:r>
          <w:fldChar w:fldCharType="separate"/>
        </w:r>
        <w:r w:rsidR="00E21E22">
          <w:rPr>
            <w:noProof/>
          </w:rPr>
          <w:t>9</w:t>
        </w:r>
        <w:r>
          <w:rPr>
            <w:noProof/>
          </w:rPr>
          <w:fldChar w:fldCharType="end"/>
        </w:r>
      </w:p>
    </w:sdtContent>
  </w:sdt>
  <w:p w14:paraId="625BF148" w14:textId="77777777" w:rsidR="00657AB0" w:rsidRDefault="00657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2F7EB" w14:textId="77777777" w:rsidR="008E226F" w:rsidRDefault="008E226F" w:rsidP="0029791A">
      <w:pPr>
        <w:spacing w:after="0" w:line="240" w:lineRule="auto"/>
      </w:pPr>
      <w:r>
        <w:separator/>
      </w:r>
    </w:p>
  </w:footnote>
  <w:footnote w:type="continuationSeparator" w:id="0">
    <w:p w14:paraId="32274AB9" w14:textId="77777777" w:rsidR="008E226F" w:rsidRDefault="008E226F" w:rsidP="0029791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y Arango">
    <w15:presenceInfo w15:providerId="AD" w15:userId="S-1-5-21-284843130-3751062232-1573799400-5078"/>
  </w15:person>
  <w15:person w15:author="Izak Neziri">
    <w15:presenceInfo w15:providerId="Windows Live" w15:userId="0c8ea4a09f29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DC"/>
    <w:rsid w:val="000064F3"/>
    <w:rsid w:val="00010650"/>
    <w:rsid w:val="00030A1E"/>
    <w:rsid w:val="00061C57"/>
    <w:rsid w:val="000C6CEE"/>
    <w:rsid w:val="000E099D"/>
    <w:rsid w:val="00113605"/>
    <w:rsid w:val="001276A3"/>
    <w:rsid w:val="0014759C"/>
    <w:rsid w:val="0015507F"/>
    <w:rsid w:val="00190740"/>
    <w:rsid w:val="001B33B9"/>
    <w:rsid w:val="001D0ABA"/>
    <w:rsid w:val="001E24E6"/>
    <w:rsid w:val="001E342A"/>
    <w:rsid w:val="001F3600"/>
    <w:rsid w:val="002128D4"/>
    <w:rsid w:val="00217AF9"/>
    <w:rsid w:val="0023504D"/>
    <w:rsid w:val="00242522"/>
    <w:rsid w:val="00245B42"/>
    <w:rsid w:val="00246E9F"/>
    <w:rsid w:val="0029791A"/>
    <w:rsid w:val="002B5DB6"/>
    <w:rsid w:val="002D5589"/>
    <w:rsid w:val="002D7670"/>
    <w:rsid w:val="002E5BBC"/>
    <w:rsid w:val="003125F5"/>
    <w:rsid w:val="00340A32"/>
    <w:rsid w:val="003511E7"/>
    <w:rsid w:val="00363E83"/>
    <w:rsid w:val="00367277"/>
    <w:rsid w:val="00385CD1"/>
    <w:rsid w:val="00395CA0"/>
    <w:rsid w:val="003B3072"/>
    <w:rsid w:val="003B332E"/>
    <w:rsid w:val="003F7EDC"/>
    <w:rsid w:val="00403B30"/>
    <w:rsid w:val="00456A16"/>
    <w:rsid w:val="00462178"/>
    <w:rsid w:val="00467FB4"/>
    <w:rsid w:val="004A61A8"/>
    <w:rsid w:val="004D5173"/>
    <w:rsid w:val="004F01C3"/>
    <w:rsid w:val="005005CB"/>
    <w:rsid w:val="0050752A"/>
    <w:rsid w:val="00532C35"/>
    <w:rsid w:val="00577AF3"/>
    <w:rsid w:val="00583A7F"/>
    <w:rsid w:val="005F3310"/>
    <w:rsid w:val="0061173C"/>
    <w:rsid w:val="006574EB"/>
    <w:rsid w:val="00657AB0"/>
    <w:rsid w:val="00662451"/>
    <w:rsid w:val="00670303"/>
    <w:rsid w:val="006851DC"/>
    <w:rsid w:val="006A44DC"/>
    <w:rsid w:val="00706CE1"/>
    <w:rsid w:val="00721D40"/>
    <w:rsid w:val="00732CF2"/>
    <w:rsid w:val="007439C1"/>
    <w:rsid w:val="00776A53"/>
    <w:rsid w:val="00783429"/>
    <w:rsid w:val="00786A54"/>
    <w:rsid w:val="007D34D9"/>
    <w:rsid w:val="007D36EE"/>
    <w:rsid w:val="00801B78"/>
    <w:rsid w:val="00805352"/>
    <w:rsid w:val="00811693"/>
    <w:rsid w:val="0087095F"/>
    <w:rsid w:val="008E20B1"/>
    <w:rsid w:val="008E226F"/>
    <w:rsid w:val="009148B6"/>
    <w:rsid w:val="00933D63"/>
    <w:rsid w:val="00943F99"/>
    <w:rsid w:val="009B0AB2"/>
    <w:rsid w:val="009D72A9"/>
    <w:rsid w:val="00A31858"/>
    <w:rsid w:val="00A46D55"/>
    <w:rsid w:val="00A60776"/>
    <w:rsid w:val="00A62A66"/>
    <w:rsid w:val="00AA6138"/>
    <w:rsid w:val="00AC4E7A"/>
    <w:rsid w:val="00B02A83"/>
    <w:rsid w:val="00B03F08"/>
    <w:rsid w:val="00B27932"/>
    <w:rsid w:val="00B30CE3"/>
    <w:rsid w:val="00B54704"/>
    <w:rsid w:val="00B97E9E"/>
    <w:rsid w:val="00BA1F26"/>
    <w:rsid w:val="00BB58BF"/>
    <w:rsid w:val="00C006F1"/>
    <w:rsid w:val="00C125EB"/>
    <w:rsid w:val="00C364AE"/>
    <w:rsid w:val="00C4324D"/>
    <w:rsid w:val="00C56572"/>
    <w:rsid w:val="00C56D9B"/>
    <w:rsid w:val="00C61EA6"/>
    <w:rsid w:val="00C80CCD"/>
    <w:rsid w:val="00C90866"/>
    <w:rsid w:val="00CA7E22"/>
    <w:rsid w:val="00CB7DB3"/>
    <w:rsid w:val="00D874AE"/>
    <w:rsid w:val="00DB0310"/>
    <w:rsid w:val="00DC2DF4"/>
    <w:rsid w:val="00DD2EFE"/>
    <w:rsid w:val="00E07FDE"/>
    <w:rsid w:val="00E21E22"/>
    <w:rsid w:val="00E45901"/>
    <w:rsid w:val="00E86DF6"/>
    <w:rsid w:val="00E93087"/>
    <w:rsid w:val="00E9693A"/>
    <w:rsid w:val="00EB6FB9"/>
    <w:rsid w:val="00EC1550"/>
    <w:rsid w:val="00ED7E87"/>
    <w:rsid w:val="00F14B45"/>
    <w:rsid w:val="00F43FFB"/>
    <w:rsid w:val="00F62834"/>
    <w:rsid w:val="00F64D43"/>
    <w:rsid w:val="00F67245"/>
    <w:rsid w:val="00FD2E61"/>
    <w:rsid w:val="00FF1FC7"/>
    <w:rsid w:val="00FF7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E21FB"/>
  <w15:docId w15:val="{60F4922A-1423-4367-B0EA-B392EED7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 w:type="paragraph" w:styleId="Revision">
    <w:name w:val="Revision"/>
    <w:hidden/>
    <w:uiPriority w:val="99"/>
    <w:semiHidden/>
    <w:rsid w:val="00246E9F"/>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Caption">
    <w:name w:val="caption"/>
    <w:basedOn w:val="Normal"/>
    <w:next w:val="Normal"/>
    <w:uiPriority w:val="35"/>
    <w:unhideWhenUsed/>
    <w:qFormat/>
    <w:rsid w:val="000E09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1A"/>
  </w:style>
  <w:style w:type="paragraph" w:styleId="Footer">
    <w:name w:val="footer"/>
    <w:basedOn w:val="Normal"/>
    <w:link w:val="FooterChar"/>
    <w:uiPriority w:val="99"/>
    <w:unhideWhenUsed/>
    <w:rsid w:val="0029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tif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8A434-A885-4911-A838-80B1C12A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Izak Neziri</cp:lastModifiedBy>
  <cp:revision>5</cp:revision>
  <dcterms:created xsi:type="dcterms:W3CDTF">2019-07-30T20:10:00Z</dcterms:created>
  <dcterms:modified xsi:type="dcterms:W3CDTF">2019-08-22T18:32:00Z</dcterms:modified>
</cp:coreProperties>
</file>