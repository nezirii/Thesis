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08A9DD" w14:textId="77777777" w:rsidR="00E02A5A" w:rsidRDefault="00E02A5A">
      <w:pPr>
        <w:widowControl w:val="0"/>
        <w:pBdr>
          <w:top w:val="nil"/>
          <w:left w:val="nil"/>
          <w:bottom w:val="nil"/>
          <w:right w:val="nil"/>
          <w:between w:val="nil"/>
        </w:pBdr>
        <w:spacing w:after="0"/>
        <w:rPr>
          <w:rFonts w:ascii="Arial" w:eastAsia="Arial" w:hAnsi="Arial" w:cs="Arial"/>
          <w:color w:val="000000"/>
        </w:rPr>
      </w:pPr>
    </w:p>
    <w:tbl>
      <w:tblPr>
        <w:tblStyle w:val="a"/>
        <w:tblW w:w="9576" w:type="dxa"/>
        <w:jc w:val="center"/>
        <w:tblLayout w:type="fixed"/>
        <w:tblLook w:val="0400" w:firstRow="0" w:lastRow="0" w:firstColumn="0" w:lastColumn="0" w:noHBand="0" w:noVBand="1"/>
      </w:tblPr>
      <w:tblGrid>
        <w:gridCol w:w="9576"/>
      </w:tblGrid>
      <w:tr w:rsidR="00E02A5A" w14:paraId="46E474C8" w14:textId="77777777">
        <w:trPr>
          <w:trHeight w:val="2880"/>
          <w:jc w:val="center"/>
        </w:trPr>
        <w:tc>
          <w:tcPr>
            <w:tcW w:w="9576" w:type="dxa"/>
          </w:tcPr>
          <w:p w14:paraId="3F6954BC" w14:textId="77777777" w:rsidR="00E02A5A" w:rsidRDefault="00AC3C34">
            <w:pPr>
              <w:pBdr>
                <w:top w:val="nil"/>
                <w:left w:val="nil"/>
                <w:bottom w:val="nil"/>
                <w:right w:val="nil"/>
                <w:between w:val="nil"/>
              </w:pBdr>
              <w:spacing w:after="0" w:line="240" w:lineRule="auto"/>
              <w:jc w:val="center"/>
              <w:rPr>
                <w:rFonts w:ascii="Cambria" w:eastAsia="Cambria" w:hAnsi="Cambria" w:cs="Cambria"/>
                <w:smallCaps/>
              </w:rPr>
            </w:pPr>
            <w:r>
              <w:rPr>
                <w:rFonts w:ascii="Cambria" w:eastAsia="Cambria" w:hAnsi="Cambria" w:cs="Cambria"/>
                <w:smallCaps/>
              </w:rPr>
              <w:t>CENTRAL WASHINGTON UNIVERSITY</w:t>
            </w:r>
          </w:p>
        </w:tc>
      </w:tr>
      <w:tr w:rsidR="00E02A5A" w14:paraId="33F9F684" w14:textId="77777777">
        <w:trPr>
          <w:trHeight w:val="1440"/>
          <w:jc w:val="center"/>
        </w:trPr>
        <w:tc>
          <w:tcPr>
            <w:tcW w:w="9576" w:type="dxa"/>
            <w:tcBorders>
              <w:bottom w:val="single" w:sz="4" w:space="0" w:color="4F81BD"/>
            </w:tcBorders>
            <w:vAlign w:val="center"/>
          </w:tcPr>
          <w:p w14:paraId="4560F73F" w14:textId="77777777" w:rsidR="00E02A5A" w:rsidRDefault="00AC3C34">
            <w:pPr>
              <w:pBdr>
                <w:top w:val="nil"/>
                <w:left w:val="nil"/>
                <w:bottom w:val="nil"/>
                <w:right w:val="nil"/>
                <w:between w:val="nil"/>
              </w:pBdr>
              <w:spacing w:after="0" w:line="240" w:lineRule="auto"/>
              <w:jc w:val="center"/>
              <w:rPr>
                <w:rFonts w:ascii="Cambria" w:eastAsia="Cambria" w:hAnsi="Cambria" w:cs="Cambria"/>
                <w:sz w:val="80"/>
                <w:szCs w:val="80"/>
              </w:rPr>
            </w:pPr>
            <w:r>
              <w:rPr>
                <w:rFonts w:ascii="Cambria" w:eastAsia="Cambria" w:hAnsi="Cambria" w:cs="Cambria"/>
                <w:sz w:val="80"/>
                <w:szCs w:val="80"/>
              </w:rPr>
              <w:t>Thesis</w:t>
            </w:r>
          </w:p>
        </w:tc>
      </w:tr>
      <w:tr w:rsidR="00E02A5A" w14:paraId="314D661C" w14:textId="77777777">
        <w:trPr>
          <w:trHeight w:val="720"/>
          <w:jc w:val="center"/>
        </w:trPr>
        <w:tc>
          <w:tcPr>
            <w:tcW w:w="9576" w:type="dxa"/>
            <w:tcBorders>
              <w:top w:val="single" w:sz="4" w:space="0" w:color="4F81BD"/>
            </w:tcBorders>
            <w:vAlign w:val="center"/>
          </w:tcPr>
          <w:p w14:paraId="1772FC80" w14:textId="77777777" w:rsidR="00E02A5A" w:rsidRDefault="00AC3C34">
            <w:pPr>
              <w:pBdr>
                <w:top w:val="nil"/>
                <w:left w:val="nil"/>
                <w:bottom w:val="nil"/>
                <w:right w:val="nil"/>
                <w:between w:val="nil"/>
              </w:pBdr>
              <w:spacing w:after="0" w:line="240" w:lineRule="auto"/>
              <w:jc w:val="center"/>
              <w:rPr>
                <w:rFonts w:ascii="Cambria" w:eastAsia="Cambria" w:hAnsi="Cambria" w:cs="Cambria"/>
                <w:sz w:val="44"/>
                <w:szCs w:val="44"/>
              </w:rPr>
            </w:pPr>
            <w:r>
              <w:rPr>
                <w:rFonts w:ascii="Cambria" w:eastAsia="Cambria" w:hAnsi="Cambria" w:cs="Cambria"/>
                <w:sz w:val="44"/>
                <w:szCs w:val="44"/>
              </w:rPr>
              <w:t>Effects of the Western Spruce Budworm on Nitrogen cycling in Central Washington</w:t>
            </w:r>
          </w:p>
        </w:tc>
      </w:tr>
      <w:tr w:rsidR="00E02A5A" w14:paraId="6A7609A4" w14:textId="77777777">
        <w:trPr>
          <w:trHeight w:val="360"/>
          <w:jc w:val="center"/>
        </w:trPr>
        <w:tc>
          <w:tcPr>
            <w:tcW w:w="9576" w:type="dxa"/>
            <w:vAlign w:val="center"/>
          </w:tcPr>
          <w:p w14:paraId="01530F13" w14:textId="77777777" w:rsidR="00E02A5A" w:rsidRDefault="00E02A5A">
            <w:pPr>
              <w:pBdr>
                <w:top w:val="nil"/>
                <w:left w:val="nil"/>
                <w:bottom w:val="nil"/>
                <w:right w:val="nil"/>
                <w:between w:val="nil"/>
              </w:pBdr>
              <w:spacing w:after="0" w:line="240" w:lineRule="auto"/>
              <w:jc w:val="center"/>
            </w:pPr>
          </w:p>
        </w:tc>
      </w:tr>
      <w:tr w:rsidR="00E02A5A" w14:paraId="7C126384" w14:textId="77777777">
        <w:trPr>
          <w:trHeight w:val="360"/>
          <w:jc w:val="center"/>
        </w:trPr>
        <w:tc>
          <w:tcPr>
            <w:tcW w:w="9576" w:type="dxa"/>
            <w:vAlign w:val="center"/>
          </w:tcPr>
          <w:p w14:paraId="4D5CCC31" w14:textId="77777777" w:rsidR="00E02A5A" w:rsidRDefault="00AC3C34">
            <w:pPr>
              <w:pBdr>
                <w:top w:val="nil"/>
                <w:left w:val="nil"/>
                <w:bottom w:val="nil"/>
                <w:right w:val="nil"/>
                <w:between w:val="nil"/>
              </w:pBdr>
              <w:spacing w:after="0" w:line="240" w:lineRule="auto"/>
              <w:jc w:val="center"/>
              <w:rPr>
                <w:b/>
              </w:rPr>
            </w:pPr>
            <w:r>
              <w:rPr>
                <w:b/>
              </w:rPr>
              <w:t>Izak Neziri</w:t>
            </w:r>
          </w:p>
        </w:tc>
      </w:tr>
      <w:tr w:rsidR="00E02A5A" w14:paraId="2D325EDD" w14:textId="77777777">
        <w:trPr>
          <w:trHeight w:val="360"/>
          <w:jc w:val="center"/>
        </w:trPr>
        <w:tc>
          <w:tcPr>
            <w:tcW w:w="9576" w:type="dxa"/>
            <w:vAlign w:val="center"/>
          </w:tcPr>
          <w:p w14:paraId="6880B87C" w14:textId="77777777" w:rsidR="00E02A5A" w:rsidRDefault="00344C48">
            <w:pPr>
              <w:pBdr>
                <w:top w:val="nil"/>
                <w:left w:val="nil"/>
                <w:bottom w:val="nil"/>
                <w:right w:val="nil"/>
                <w:between w:val="nil"/>
              </w:pBdr>
              <w:spacing w:after="0" w:line="240" w:lineRule="auto"/>
              <w:jc w:val="center"/>
              <w:rPr>
                <w:b/>
              </w:rPr>
            </w:pPr>
            <w:r>
              <w:rPr>
                <w:b/>
              </w:rPr>
              <w:t>2</w:t>
            </w:r>
            <w:r w:rsidR="00AC3C34">
              <w:rPr>
                <w:b/>
              </w:rPr>
              <w:t>/</w:t>
            </w:r>
            <w:r>
              <w:rPr>
                <w:b/>
              </w:rPr>
              <w:t>4</w:t>
            </w:r>
            <w:r w:rsidR="00AC3C34">
              <w:rPr>
                <w:b/>
              </w:rPr>
              <w:t>/201</w:t>
            </w:r>
            <w:r>
              <w:rPr>
                <w:b/>
              </w:rPr>
              <w:t>9</w:t>
            </w:r>
          </w:p>
        </w:tc>
      </w:tr>
    </w:tbl>
    <w:p w14:paraId="006E1AC2" w14:textId="77777777" w:rsidR="00E02A5A" w:rsidRDefault="00E02A5A">
      <w:pPr>
        <w:pBdr>
          <w:top w:val="nil"/>
          <w:left w:val="nil"/>
          <w:bottom w:val="nil"/>
          <w:right w:val="nil"/>
          <w:between w:val="nil"/>
        </w:pBdr>
      </w:pPr>
    </w:p>
    <w:p w14:paraId="1B05291E" w14:textId="77777777" w:rsidR="00E02A5A" w:rsidRDefault="00E02A5A">
      <w:pPr>
        <w:pBdr>
          <w:top w:val="nil"/>
          <w:left w:val="nil"/>
          <w:bottom w:val="nil"/>
          <w:right w:val="nil"/>
          <w:between w:val="nil"/>
        </w:pBdr>
      </w:pPr>
    </w:p>
    <w:tbl>
      <w:tblPr>
        <w:tblStyle w:val="a0"/>
        <w:tblW w:w="9576" w:type="dxa"/>
        <w:tblLayout w:type="fixed"/>
        <w:tblLook w:val="0400" w:firstRow="0" w:lastRow="0" w:firstColumn="0" w:lastColumn="0" w:noHBand="0" w:noVBand="1"/>
      </w:tblPr>
      <w:tblGrid>
        <w:gridCol w:w="9576"/>
      </w:tblGrid>
      <w:tr w:rsidR="00E02A5A" w14:paraId="1FD2C49B" w14:textId="77777777">
        <w:tc>
          <w:tcPr>
            <w:tcW w:w="9576" w:type="dxa"/>
          </w:tcPr>
          <w:p w14:paraId="300736EC" w14:textId="77777777" w:rsidR="00E02A5A" w:rsidRDefault="00E02A5A">
            <w:pPr>
              <w:pBdr>
                <w:top w:val="nil"/>
                <w:left w:val="nil"/>
                <w:bottom w:val="nil"/>
                <w:right w:val="nil"/>
                <w:between w:val="nil"/>
              </w:pBdr>
              <w:spacing w:after="0" w:line="240" w:lineRule="auto"/>
            </w:pPr>
          </w:p>
        </w:tc>
      </w:tr>
    </w:tbl>
    <w:p w14:paraId="73CD275D" w14:textId="77777777" w:rsidR="00E02A5A" w:rsidRDefault="00E02A5A">
      <w:pPr>
        <w:pBdr>
          <w:top w:val="nil"/>
          <w:left w:val="nil"/>
          <w:bottom w:val="nil"/>
          <w:right w:val="nil"/>
          <w:between w:val="nil"/>
        </w:pBdr>
      </w:pPr>
    </w:p>
    <w:p w14:paraId="206C140F" w14:textId="77777777" w:rsidR="00E02A5A" w:rsidRDefault="00AC3C34">
      <w:pPr>
        <w:pBdr>
          <w:top w:val="nil"/>
          <w:left w:val="nil"/>
          <w:bottom w:val="nil"/>
          <w:right w:val="nil"/>
          <w:between w:val="nil"/>
        </w:pBdr>
        <w:rPr>
          <w:rFonts w:ascii="Times New Roman" w:eastAsia="Times New Roman" w:hAnsi="Times New Roman" w:cs="Times New Roman"/>
          <w:b/>
          <w:sz w:val="24"/>
          <w:szCs w:val="24"/>
          <w:u w:val="single"/>
        </w:rPr>
      </w:pPr>
      <w:r>
        <w:br w:type="page"/>
      </w:r>
    </w:p>
    <w:p w14:paraId="6D4A49A8" w14:textId="77777777" w:rsidR="00E02A5A" w:rsidRDefault="00AC3C34">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5F89370" w14:textId="3E30B438" w:rsidR="00E02A5A" w:rsidRDefault="00AC3C3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The</w:t>
      </w:r>
      <w:commentRangeEnd w:id="0"/>
      <w:r w:rsidR="004A5C50">
        <w:rPr>
          <w:rStyle w:val="CommentReference"/>
        </w:rPr>
        <w:commentReference w:id="0"/>
      </w:r>
      <w:r>
        <w:rPr>
          <w:rFonts w:ascii="Times New Roman" w:eastAsia="Times New Roman" w:hAnsi="Times New Roman" w:cs="Times New Roman"/>
          <w:sz w:val="24"/>
          <w:szCs w:val="24"/>
        </w:rPr>
        <w:t xml:space="preserve"> natural process of defoliation is an important part of ecosystem health and function. Defoliators act as a negative feedback loop for forests when they are too thick by</w:t>
      </w:r>
      <w:ins w:id="1" w:author="Izak Neziri" w:date="2019-02-11T16:22:00Z">
        <w:r w:rsidR="00A61CBA">
          <w:rPr>
            <w:rFonts w:ascii="Times New Roman" w:eastAsia="Times New Roman" w:hAnsi="Times New Roman" w:cs="Times New Roman"/>
            <w:sz w:val="24"/>
            <w:szCs w:val="24"/>
          </w:rPr>
          <w:t xml:space="preserve"> reducing </w:t>
        </w:r>
      </w:ins>
      <w:del w:id="2" w:author="Izak Neziri" w:date="2019-02-11T16:22:00Z">
        <w:r w:rsidDel="00A61CBA">
          <w:rPr>
            <w:rFonts w:ascii="Times New Roman" w:eastAsia="Times New Roman" w:hAnsi="Times New Roman" w:cs="Times New Roman"/>
            <w:sz w:val="24"/>
            <w:szCs w:val="24"/>
          </w:rPr>
          <w:delText xml:space="preserve"> knocking</w:delText>
        </w:r>
      </w:del>
      <w:r>
        <w:rPr>
          <w:rFonts w:ascii="Times New Roman" w:eastAsia="Times New Roman" w:hAnsi="Times New Roman" w:cs="Times New Roman"/>
          <w:sz w:val="24"/>
          <w:szCs w:val="24"/>
        </w:rPr>
        <w:t xml:space="preserve"> them</w:t>
      </w:r>
      <w:ins w:id="3" w:author="Izak Neziri" w:date="2019-02-11T16:22:00Z">
        <w:r w:rsidR="00A61CBA">
          <w:rPr>
            <w:rFonts w:ascii="Times New Roman" w:eastAsia="Times New Roman" w:hAnsi="Times New Roman" w:cs="Times New Roman"/>
            <w:sz w:val="24"/>
            <w:szCs w:val="24"/>
          </w:rPr>
          <w:t xml:space="preserve"> down </w:t>
        </w:r>
      </w:ins>
      <w:del w:id="4" w:author="Izak Neziri" w:date="2019-02-11T16:22:00Z">
        <w:r w:rsidDel="00A61CBA">
          <w:rPr>
            <w:rFonts w:ascii="Times New Roman" w:eastAsia="Times New Roman" w:hAnsi="Times New Roman" w:cs="Times New Roman"/>
            <w:sz w:val="24"/>
            <w:szCs w:val="24"/>
          </w:rPr>
          <w:delText xml:space="preserve"> back</w:delText>
        </w:r>
      </w:del>
      <w:r>
        <w:rPr>
          <w:rFonts w:ascii="Times New Roman" w:eastAsia="Times New Roman" w:hAnsi="Times New Roman" w:cs="Times New Roman"/>
          <w:sz w:val="24"/>
          <w:szCs w:val="24"/>
        </w:rPr>
        <w:t xml:space="preserve"> to healthy population</w:t>
      </w:r>
      <w:ins w:id="5" w:author="Izak Neziri" w:date="2019-02-11T16:22:00Z">
        <w:r w:rsidR="00A61CBA">
          <w:rPr>
            <w:rFonts w:ascii="Times New Roman" w:eastAsia="Times New Roman" w:hAnsi="Times New Roman" w:cs="Times New Roman"/>
            <w:sz w:val="24"/>
            <w:szCs w:val="24"/>
          </w:rPr>
          <w:t xml:space="preserve"> levels</w:t>
        </w:r>
      </w:ins>
      <w:del w:id="6" w:author="Izak Neziri" w:date="2019-02-11T16:22:00Z">
        <w:r w:rsidDel="00A61CB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w:t>
      </w:r>
      <w:ins w:id="7" w:author="Izak Neziri" w:date="2019-02-11T16:22:00Z">
        <w:r w:rsidR="00A61CB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commentRangeStart w:id="8"/>
      <w:r>
        <w:rPr>
          <w:rFonts w:ascii="Times New Roman" w:eastAsia="Times New Roman" w:hAnsi="Times New Roman" w:cs="Times New Roman"/>
          <w:sz w:val="24"/>
          <w:szCs w:val="24"/>
        </w:rPr>
        <w:t>These</w:t>
      </w:r>
      <w:commentRangeEnd w:id="8"/>
      <w:r w:rsidR="004A5C50">
        <w:rPr>
          <w:rStyle w:val="CommentReference"/>
        </w:rPr>
        <w:commentReference w:id="8"/>
      </w:r>
      <w:r>
        <w:rPr>
          <w:rFonts w:ascii="Times New Roman" w:eastAsia="Times New Roman" w:hAnsi="Times New Roman" w:cs="Times New Roman"/>
          <w:sz w:val="24"/>
          <w:szCs w:val="24"/>
        </w:rPr>
        <w:t xml:space="preserve"> </w:t>
      </w:r>
      <w:commentRangeStart w:id="9"/>
      <w:commentRangeStart w:id="10"/>
      <w:r>
        <w:rPr>
          <w:rFonts w:ascii="Times New Roman" w:eastAsia="Times New Roman" w:hAnsi="Times New Roman" w:cs="Times New Roman"/>
          <w:sz w:val="24"/>
          <w:szCs w:val="24"/>
        </w:rPr>
        <w:t>insects</w:t>
      </w:r>
      <w:commentRangeEnd w:id="9"/>
      <w:r w:rsidR="004A5C50">
        <w:rPr>
          <w:rStyle w:val="CommentReference"/>
        </w:rPr>
        <w:commentReference w:id="9"/>
      </w:r>
      <w:commentRangeEnd w:id="10"/>
      <w:r w:rsidR="00A61CBA">
        <w:rPr>
          <w:rStyle w:val="CommentReference"/>
        </w:rPr>
        <w:commentReference w:id="10"/>
      </w:r>
      <w:r>
        <w:rPr>
          <w:rFonts w:ascii="Times New Roman" w:eastAsia="Times New Roman" w:hAnsi="Times New Roman" w:cs="Times New Roman"/>
          <w:sz w:val="24"/>
          <w:szCs w:val="24"/>
        </w:rPr>
        <w:t xml:space="preserve"> </w:t>
      </w:r>
      <w:commentRangeStart w:id="11"/>
      <w:r>
        <w:rPr>
          <w:rFonts w:ascii="Times New Roman" w:eastAsia="Times New Roman" w:hAnsi="Times New Roman" w:cs="Times New Roman"/>
          <w:sz w:val="24"/>
          <w:szCs w:val="24"/>
        </w:rPr>
        <w:t>also have the potential to</w:t>
      </w:r>
      <w:commentRangeEnd w:id="11"/>
      <w:r w:rsidR="004A5C50">
        <w:rPr>
          <w:rStyle w:val="CommentReference"/>
        </w:rPr>
        <w:commentReference w:id="11"/>
      </w:r>
      <w:r>
        <w:rPr>
          <w:rFonts w:ascii="Times New Roman" w:eastAsia="Times New Roman" w:hAnsi="Times New Roman" w:cs="Times New Roman"/>
          <w:sz w:val="24"/>
          <w:szCs w:val="24"/>
        </w:rPr>
        <w:t xml:space="preserve"> </w:t>
      </w:r>
      <w:ins w:id="12" w:author="Izak Neziri" w:date="2019-02-11T16:24:00Z">
        <w:r w:rsidR="00974F9D">
          <w:rPr>
            <w:rFonts w:ascii="Times New Roman" w:eastAsia="Times New Roman" w:hAnsi="Times New Roman" w:cs="Times New Roman"/>
            <w:sz w:val="24"/>
            <w:szCs w:val="24"/>
          </w:rPr>
          <w:t xml:space="preserve">help return </w:t>
        </w:r>
      </w:ins>
      <w:del w:id="13" w:author="Izak Neziri" w:date="2019-02-11T16:25:00Z">
        <w:r w:rsidDel="00974F9D">
          <w:rPr>
            <w:rFonts w:ascii="Times New Roman" w:eastAsia="Times New Roman" w:hAnsi="Times New Roman" w:cs="Times New Roman"/>
            <w:sz w:val="24"/>
            <w:szCs w:val="24"/>
          </w:rPr>
          <w:delText xml:space="preserve">add nutrients back into </w:delText>
        </w:r>
      </w:del>
      <w:r>
        <w:rPr>
          <w:rFonts w:ascii="Times New Roman" w:eastAsia="Times New Roman" w:hAnsi="Times New Roman" w:cs="Times New Roman"/>
          <w:sz w:val="24"/>
          <w:szCs w:val="24"/>
        </w:rPr>
        <w:t>soil systems</w:t>
      </w:r>
      <w:ins w:id="14" w:author="Izak Neziri" w:date="2019-02-11T16:25:00Z">
        <w:r w:rsidR="00974F9D">
          <w:rPr>
            <w:rFonts w:ascii="Times New Roman" w:eastAsia="Times New Roman" w:hAnsi="Times New Roman" w:cs="Times New Roman"/>
            <w:sz w:val="24"/>
            <w:szCs w:val="24"/>
          </w:rPr>
          <w:t xml:space="preserve"> back to healthy levels</w:t>
        </w:r>
      </w:ins>
      <w:r>
        <w:rPr>
          <w:rFonts w:ascii="Times New Roman" w:eastAsia="Times New Roman" w:hAnsi="Times New Roman" w:cs="Times New Roman"/>
          <w:sz w:val="24"/>
          <w:szCs w:val="24"/>
        </w:rPr>
        <w:t xml:space="preserve"> through consumption and excretion in the form of frass. </w:t>
      </w:r>
      <w:r w:rsidR="004A5C50">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 xml:space="preserve">defoliators can have these positive effects, </w:t>
      </w:r>
      <w:r w:rsidR="004A5C50">
        <w:rPr>
          <w:rFonts w:ascii="Times New Roman" w:eastAsia="Times New Roman" w:hAnsi="Times New Roman" w:cs="Times New Roman"/>
          <w:sz w:val="24"/>
          <w:szCs w:val="24"/>
        </w:rPr>
        <w:t xml:space="preserve">trends towards </w:t>
      </w:r>
      <w:r w:rsidR="004A5C50" w:rsidRPr="00A61CBA">
        <w:rPr>
          <w:rFonts w:ascii="Times New Roman" w:eastAsia="Times New Roman" w:hAnsi="Times New Roman" w:cs="Times New Roman"/>
          <w:sz w:val="24"/>
          <w:szCs w:val="24"/>
          <w:highlight w:val="yellow"/>
          <w:rPrChange w:id="15" w:author="Izak Neziri" w:date="2019-02-11T16:15:00Z">
            <w:rPr>
              <w:rFonts w:ascii="Times New Roman" w:eastAsia="Times New Roman" w:hAnsi="Times New Roman" w:cs="Times New Roman"/>
              <w:sz w:val="24"/>
              <w:szCs w:val="24"/>
            </w:rPr>
          </w:rPrChange>
        </w:rPr>
        <w:t>WHAT</w:t>
      </w:r>
      <w:r w:rsidR="004A5C50">
        <w:rPr>
          <w:rFonts w:ascii="Times New Roman" w:eastAsia="Times New Roman" w:hAnsi="Times New Roman" w:cs="Times New Roman"/>
          <w:sz w:val="24"/>
          <w:szCs w:val="24"/>
        </w:rPr>
        <w:t xml:space="preserve"> are being seen. This can be attributed to </w:t>
      </w:r>
      <w:r>
        <w:rPr>
          <w:rFonts w:ascii="Times New Roman" w:eastAsia="Times New Roman" w:hAnsi="Times New Roman" w:cs="Times New Roman"/>
          <w:sz w:val="24"/>
          <w:szCs w:val="24"/>
        </w:rPr>
        <w:t xml:space="preserve">the rate at which </w:t>
      </w:r>
      <w:ins w:id="16" w:author="Izak Neziri" w:date="2019-02-11T16:26:00Z">
        <w:r w:rsidR="00974F9D">
          <w:rPr>
            <w:rFonts w:ascii="Times New Roman" w:eastAsia="Times New Roman" w:hAnsi="Times New Roman" w:cs="Times New Roman"/>
            <w:sz w:val="24"/>
            <w:szCs w:val="24"/>
          </w:rPr>
          <w:t xml:space="preserve">insect </w:t>
        </w:r>
      </w:ins>
      <w:r>
        <w:rPr>
          <w:rFonts w:ascii="Times New Roman" w:eastAsia="Times New Roman" w:hAnsi="Times New Roman" w:cs="Times New Roman"/>
          <w:sz w:val="24"/>
          <w:szCs w:val="24"/>
        </w:rPr>
        <w:t>outbreaks</w:t>
      </w:r>
      <w:ins w:id="17" w:author="Julia Bramstedt" w:date="2019-02-11T15:13:00Z">
        <w:r w:rsidR="004A5C50">
          <w:rPr>
            <w:rFonts w:ascii="Times New Roman" w:eastAsia="Times New Roman" w:hAnsi="Times New Roman" w:cs="Times New Roman"/>
            <w:sz w:val="24"/>
            <w:szCs w:val="24"/>
          </w:rPr>
          <w:t xml:space="preserve"> </w:t>
        </w:r>
        <w:del w:id="18" w:author="Izak Neziri" w:date="2019-02-11T16:26:00Z">
          <w:r w:rsidR="004A5C50" w:rsidRPr="00A61CBA" w:rsidDel="00974F9D">
            <w:rPr>
              <w:rFonts w:ascii="Times New Roman" w:eastAsia="Times New Roman" w:hAnsi="Times New Roman" w:cs="Times New Roman"/>
              <w:sz w:val="24"/>
              <w:szCs w:val="24"/>
              <w:highlight w:val="yellow"/>
              <w:rPrChange w:id="19" w:author="Izak Neziri" w:date="2019-02-11T16:15:00Z">
                <w:rPr>
                  <w:rFonts w:ascii="Times New Roman" w:eastAsia="Times New Roman" w:hAnsi="Times New Roman" w:cs="Times New Roman"/>
                  <w:sz w:val="24"/>
                  <w:szCs w:val="24"/>
                </w:rPr>
              </w:rPrChange>
            </w:rPr>
            <w:delText>(of what?)</w:delText>
          </w:r>
        </w:del>
      </w:ins>
      <w:del w:id="20" w:author="Izak Neziri" w:date="2019-02-11T16:26:00Z">
        <w:r w:rsidDel="00974F9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are </w:t>
      </w:r>
      <w:r w:rsidR="00344C48">
        <w:rPr>
          <w:rFonts w:ascii="Times New Roman" w:eastAsia="Times New Roman" w:hAnsi="Times New Roman" w:cs="Times New Roman"/>
          <w:sz w:val="24"/>
          <w:szCs w:val="24"/>
        </w:rPr>
        <w:t>occurring</w:t>
      </w:r>
      <w:r w:rsidR="004A5C50">
        <w:rPr>
          <w:rFonts w:ascii="Times New Roman" w:eastAsia="Times New Roman" w:hAnsi="Times New Roman" w:cs="Times New Roman"/>
          <w:sz w:val="24"/>
          <w:szCs w:val="24"/>
        </w:rPr>
        <w:t xml:space="preserve"> </w:t>
      </w:r>
      <w:r w:rsidR="00344C4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well as outbreak severity</w:t>
      </w:r>
      <w:r w:rsidR="004A5C50">
        <w:rPr>
          <w:rFonts w:ascii="Times New Roman" w:eastAsia="Times New Roman" w:hAnsi="Times New Roman" w:cs="Times New Roman"/>
          <w:sz w:val="24"/>
          <w:szCs w:val="24"/>
        </w:rPr>
        <w:t xml:space="preserve">—which </w:t>
      </w:r>
      <w:del w:id="21" w:author="Julia Bramstedt" w:date="2019-02-11T15:14:00Z">
        <w:r w:rsidDel="004A5C5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has increased dramatically </w:t>
      </w:r>
      <w:r w:rsidR="004A5C50">
        <w:rPr>
          <w:rFonts w:ascii="Times New Roman" w:eastAsia="Times New Roman" w:hAnsi="Times New Roman" w:cs="Times New Roman"/>
          <w:sz w:val="24"/>
          <w:szCs w:val="24"/>
        </w:rPr>
        <w:t xml:space="preserve">over </w:t>
      </w:r>
      <w:r>
        <w:rPr>
          <w:rFonts w:ascii="Times New Roman" w:eastAsia="Times New Roman" w:hAnsi="Times New Roman" w:cs="Times New Roman"/>
          <w:sz w:val="24"/>
          <w:szCs w:val="24"/>
        </w:rPr>
        <w:t>the last century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w:t>
      </w:r>
    </w:p>
    <w:p w14:paraId="3C3D0E9F" w14:textId="061433D2" w:rsidR="00E02A5A" w:rsidRDefault="00AC3C3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1930s</w:t>
      </w:r>
      <w:r w:rsidR="004A5C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West has experienced intense fire suppression</w:t>
      </w:r>
      <w:r w:rsidR="004A5C50">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has led to major ecological changes</w:t>
      </w:r>
      <w:r w:rsidR="004A5C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thicker forests with increased canopy cover (Keane et al, 2002). High frequency, low intensity wildfires that formerly maintained an open forest stand</w:t>
      </w:r>
      <w:del w:id="22" w:author="Julia Bramstedt" w:date="2019-02-11T15:15:00Z">
        <w:r w:rsidDel="004A5C5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occur less often</w:t>
      </w:r>
      <w:ins w:id="23" w:author="Julia Bramstedt" w:date="2019-02-11T15:15:00Z">
        <w:r w:rsidR="004A5C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leading to increased incidence of forest insect pests. </w:t>
      </w:r>
      <w:r w:rsidR="004A5C50">
        <w:rPr>
          <w:rFonts w:ascii="Times New Roman" w:eastAsia="Times New Roman" w:hAnsi="Times New Roman" w:cs="Times New Roman"/>
          <w:sz w:val="24"/>
          <w:szCs w:val="24"/>
        </w:rPr>
        <w:t>Historic</w:t>
      </w:r>
      <w:r>
        <w:rPr>
          <w:rFonts w:ascii="Times New Roman" w:eastAsia="Times New Roman" w:hAnsi="Times New Roman" w:cs="Times New Roman"/>
          <w:sz w:val="24"/>
          <w:szCs w:val="24"/>
        </w:rPr>
        <w:t xml:space="preserve"> fire regime</w:t>
      </w:r>
      <w:r w:rsidR="004A5C5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used to maintain insect pests </w:t>
      </w:r>
      <w:r w:rsidR="004A5C50">
        <w:rPr>
          <w:rFonts w:ascii="Times New Roman" w:eastAsia="Times New Roman" w:hAnsi="Times New Roman" w:cs="Times New Roman"/>
          <w:sz w:val="24"/>
          <w:szCs w:val="24"/>
        </w:rPr>
        <w:t>via two avenues.</w:t>
      </w:r>
      <w:r>
        <w:rPr>
          <w:rFonts w:ascii="Times New Roman" w:eastAsia="Times New Roman" w:hAnsi="Times New Roman" w:cs="Times New Roman"/>
          <w:sz w:val="24"/>
          <w:szCs w:val="24"/>
        </w:rPr>
        <w:t xml:space="preserve"> </w:t>
      </w:r>
      <w:r w:rsidR="004A5C50">
        <w:rPr>
          <w:rFonts w:ascii="Times New Roman" w:eastAsia="Times New Roman" w:hAnsi="Times New Roman" w:cs="Times New Roman"/>
          <w:sz w:val="24"/>
          <w:szCs w:val="24"/>
        </w:rPr>
        <w:t>Fi</w:t>
      </w:r>
      <w:r>
        <w:rPr>
          <w:rFonts w:ascii="Times New Roman" w:eastAsia="Times New Roman" w:hAnsi="Times New Roman" w:cs="Times New Roman"/>
          <w:sz w:val="24"/>
          <w:szCs w:val="24"/>
        </w:rPr>
        <w:t>rst, frequent low intensity fires increased distance between trees making it challenging for insects to disperse</w:t>
      </w:r>
      <w:r w:rsidR="004A5C50">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decreas</w:t>
      </w:r>
      <w:r w:rsidR="004A5C5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rate at which </w:t>
      </w:r>
      <w:r w:rsidR="004A5C50" w:rsidRPr="00A61CBA">
        <w:rPr>
          <w:rFonts w:ascii="Times New Roman" w:eastAsia="Times New Roman" w:hAnsi="Times New Roman" w:cs="Times New Roman"/>
          <w:sz w:val="24"/>
          <w:szCs w:val="24"/>
          <w:highlight w:val="yellow"/>
          <w:rPrChange w:id="24" w:author="Izak Neziri" w:date="2019-02-11T16:17:00Z">
            <w:rPr>
              <w:rFonts w:ascii="Times New Roman" w:eastAsia="Times New Roman" w:hAnsi="Times New Roman" w:cs="Times New Roman"/>
              <w:sz w:val="24"/>
              <w:szCs w:val="24"/>
            </w:rPr>
          </w:rPrChange>
        </w:rPr>
        <w:t>(SPECIFIC INSECT)</w:t>
      </w:r>
      <w:r>
        <w:rPr>
          <w:rFonts w:ascii="Times New Roman" w:eastAsia="Times New Roman" w:hAnsi="Times New Roman" w:cs="Times New Roman"/>
          <w:sz w:val="24"/>
          <w:szCs w:val="24"/>
        </w:rPr>
        <w:t xml:space="preserve"> damaged the forest</w:t>
      </w:r>
      <w:r w:rsidR="004A5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A5C50">
        <w:rPr>
          <w:rFonts w:ascii="Times New Roman" w:eastAsia="Times New Roman" w:hAnsi="Times New Roman" w:cs="Times New Roman"/>
          <w:sz w:val="24"/>
          <w:szCs w:val="24"/>
        </w:rPr>
        <w:t>S</w:t>
      </w:r>
      <w:r>
        <w:rPr>
          <w:rFonts w:ascii="Times New Roman" w:eastAsia="Times New Roman" w:hAnsi="Times New Roman" w:cs="Times New Roman"/>
          <w:sz w:val="24"/>
          <w:szCs w:val="24"/>
        </w:rPr>
        <w:t>econd</w:t>
      </w:r>
      <w:r w:rsidR="004A5C5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fires killed pests directly. A multi-decadal history of fire suppression, coupled with summer drought stress due to climate change, has generated conditions that encourage sustained insect outbreaks and disease in the forest (Keane et al, 2002). </w:t>
      </w:r>
      <w:ins w:id="25" w:author="Julia Bramstedt" w:date="2019-02-11T15:17:00Z">
        <w:r w:rsidR="004A5C50">
          <w:rPr>
            <w:rFonts w:ascii="Times New Roman" w:eastAsia="Times New Roman" w:hAnsi="Times New Roman" w:cs="Times New Roman"/>
            <w:sz w:val="24"/>
            <w:szCs w:val="24"/>
          </w:rPr>
          <w:t>SUMMARY SENTENCE PERHAPS</w:t>
        </w:r>
      </w:ins>
    </w:p>
    <w:p w14:paraId="0D66C8ED" w14:textId="0E588811" w:rsidR="00E02A5A" w:rsidRDefault="00AC3C3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26" w:name="_gjdgxs" w:colFirst="0" w:colLast="0"/>
      <w:bookmarkEnd w:id="26"/>
      <w:r>
        <w:rPr>
          <w:rFonts w:ascii="Times New Roman" w:eastAsia="Times New Roman" w:hAnsi="Times New Roman" w:cs="Times New Roman"/>
          <w:sz w:val="24"/>
          <w:szCs w:val="24"/>
        </w:rPr>
        <w:lastRenderedPageBreak/>
        <w:t xml:space="preserve">A major defoliator of </w:t>
      </w:r>
      <w:r>
        <w:rPr>
          <w:rFonts w:ascii="Times New Roman" w:eastAsia="Times New Roman" w:hAnsi="Times New Roman" w:cs="Times New Roman"/>
          <w:color w:val="000000"/>
          <w:sz w:val="24"/>
          <w:szCs w:val="24"/>
          <w:highlight w:val="white"/>
        </w:rPr>
        <w:t>the coniferous forests of Central Washington</w:t>
      </w:r>
      <w:ins w:id="27" w:author="Julia Bramstedt" w:date="2019-02-11T15:17:00Z">
        <w:r w:rsidR="0065520E">
          <w:rPr>
            <w:rFonts w:ascii="Times New Roman" w:eastAsia="Times New Roman" w:hAnsi="Times New Roman" w:cs="Times New Roman"/>
            <w:color w:val="000000"/>
            <w:sz w:val="24"/>
            <w:szCs w:val="24"/>
            <w:highlight w:val="white"/>
          </w:rPr>
          <w:t>,</w:t>
        </w:r>
      </w:ins>
      <w:r>
        <w:rPr>
          <w:rFonts w:ascii="Times New Roman" w:eastAsia="Times New Roman" w:hAnsi="Times New Roman" w:cs="Times New Roman"/>
          <w:color w:val="000000"/>
          <w:sz w:val="24"/>
          <w:szCs w:val="24"/>
          <w:highlight w:val="white"/>
        </w:rPr>
        <w:t xml:space="preserve"> as well as North America in </w:t>
      </w:r>
      <w:r>
        <w:rPr>
          <w:rFonts w:ascii="Times New Roman" w:eastAsia="Times New Roman" w:hAnsi="Times New Roman" w:cs="Times New Roman"/>
          <w:sz w:val="24"/>
          <w:szCs w:val="24"/>
          <w:highlight w:val="white"/>
        </w:rPr>
        <w:t>general</w:t>
      </w:r>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Senf</w:t>
      </w:r>
      <w:proofErr w:type="spellEnd"/>
      <w:r>
        <w:rPr>
          <w:rFonts w:ascii="Times New Roman" w:eastAsia="Times New Roman" w:hAnsi="Times New Roman" w:cs="Times New Roman"/>
          <w:color w:val="000000"/>
          <w:sz w:val="24"/>
          <w:szCs w:val="24"/>
          <w:highlight w:val="white"/>
        </w:rPr>
        <w:t xml:space="preserve"> et al. 2016</w:t>
      </w:r>
      <w:proofErr w:type="gramStart"/>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the Western Spruce Budworm (WSB) (</w:t>
      </w:r>
      <w:proofErr w:type="spellStart"/>
      <w:r>
        <w:rPr>
          <w:rFonts w:ascii="Times New Roman" w:eastAsia="Times New Roman" w:hAnsi="Times New Roman" w:cs="Times New Roman"/>
          <w:i/>
          <w:color w:val="000000"/>
          <w:sz w:val="24"/>
          <w:szCs w:val="24"/>
          <w:highlight w:val="white"/>
        </w:rPr>
        <w:t>Choristoneura</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occidentalis</w:t>
      </w:r>
      <w:proofErr w:type="spellEnd"/>
      <w:r>
        <w:rPr>
          <w:rFonts w:ascii="Times New Roman" w:eastAsia="Times New Roman" w:hAnsi="Times New Roman" w:cs="Times New Roman"/>
          <w:i/>
          <w:color w:val="000000"/>
          <w:sz w:val="24"/>
          <w:szCs w:val="24"/>
          <w:highlight w:val="white"/>
        </w:rPr>
        <w:t>)</w:t>
      </w:r>
      <w:r w:rsidR="0065520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 native lepidopteran that ranges from Southern British Columbia to Arizona and New Mexico (</w:t>
      </w:r>
      <w:proofErr w:type="spellStart"/>
      <w:r>
        <w:rPr>
          <w:rFonts w:ascii="Times New Roman" w:eastAsia="Times New Roman" w:hAnsi="Times New Roman" w:cs="Times New Roman"/>
          <w:color w:val="000000"/>
          <w:sz w:val="24"/>
          <w:szCs w:val="24"/>
          <w:highlight w:val="white"/>
        </w:rPr>
        <w:t>Fellin</w:t>
      </w:r>
      <w:proofErr w:type="spellEnd"/>
      <w:r>
        <w:rPr>
          <w:rFonts w:ascii="Times New Roman" w:eastAsia="Times New Roman" w:hAnsi="Times New Roman" w:cs="Times New Roman"/>
          <w:color w:val="000000"/>
          <w:sz w:val="24"/>
          <w:szCs w:val="24"/>
          <w:highlight w:val="white"/>
        </w:rPr>
        <w:t xml:space="preserve"> and Dewey, 1982). These insects emerge during budburst around mid-May </w:t>
      </w:r>
      <w:r w:rsidR="0065520E">
        <w:rPr>
          <w:rFonts w:ascii="Times New Roman" w:eastAsia="Times New Roman" w:hAnsi="Times New Roman" w:cs="Times New Roman"/>
          <w:color w:val="000000"/>
          <w:sz w:val="24"/>
          <w:szCs w:val="24"/>
          <w:highlight w:val="white"/>
        </w:rPr>
        <w:t xml:space="preserve">to </w:t>
      </w:r>
      <w:r>
        <w:rPr>
          <w:rFonts w:ascii="Times New Roman" w:eastAsia="Times New Roman" w:hAnsi="Times New Roman" w:cs="Times New Roman"/>
          <w:color w:val="000000"/>
          <w:sz w:val="24"/>
          <w:szCs w:val="24"/>
          <w:highlight w:val="white"/>
        </w:rPr>
        <w:t>feed on the new growth of short needle conifers, specifically Douglas fir (</w:t>
      </w:r>
      <w:proofErr w:type="spellStart"/>
      <w:r>
        <w:rPr>
          <w:rFonts w:ascii="Times New Roman" w:eastAsia="Times New Roman" w:hAnsi="Times New Roman" w:cs="Times New Roman"/>
          <w:i/>
          <w:color w:val="000000"/>
          <w:sz w:val="24"/>
          <w:szCs w:val="24"/>
          <w:highlight w:val="white"/>
        </w:rPr>
        <w:t>Pseudotsuga</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menziesii</w:t>
      </w:r>
      <w:proofErr w:type="spellEnd"/>
      <w:r>
        <w:rPr>
          <w:rFonts w:ascii="Times New Roman" w:eastAsia="Times New Roman" w:hAnsi="Times New Roman" w:cs="Times New Roman"/>
          <w:color w:val="000000"/>
          <w:sz w:val="24"/>
          <w:szCs w:val="24"/>
          <w:highlight w:val="white"/>
        </w:rPr>
        <w:t>) and Grand fir (</w:t>
      </w:r>
      <w:proofErr w:type="spellStart"/>
      <w:r>
        <w:rPr>
          <w:rFonts w:ascii="Times New Roman" w:eastAsia="Times New Roman" w:hAnsi="Times New Roman" w:cs="Times New Roman"/>
          <w:i/>
          <w:color w:val="000000"/>
          <w:sz w:val="24"/>
          <w:szCs w:val="24"/>
          <w:highlight w:val="white"/>
        </w:rPr>
        <w:t>Abies</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grandis</w:t>
      </w:r>
      <w:proofErr w:type="spellEnd"/>
      <w:r>
        <w:rPr>
          <w:rFonts w:ascii="Times New Roman" w:eastAsia="Times New Roman" w:hAnsi="Times New Roman" w:cs="Times New Roman"/>
          <w:color w:val="000000"/>
          <w:sz w:val="24"/>
          <w:szCs w:val="24"/>
          <w:highlight w:val="white"/>
        </w:rPr>
        <w:t>)</w:t>
      </w:r>
      <w:ins w:id="28" w:author="Izak Neziri" w:date="2019-02-11T16:27:00Z">
        <w:r w:rsidR="00974F9D">
          <w:rPr>
            <w:rFonts w:ascii="Times New Roman" w:eastAsia="Times New Roman" w:hAnsi="Times New Roman" w:cs="Times New Roman"/>
            <w:color w:val="000000"/>
            <w:sz w:val="24"/>
            <w:szCs w:val="24"/>
            <w:highlight w:val="white"/>
          </w:rPr>
          <w:t>.</w:t>
        </w:r>
      </w:ins>
      <w:r>
        <w:rPr>
          <w:rFonts w:ascii="Times New Roman" w:eastAsia="Times New Roman" w:hAnsi="Times New Roman" w:cs="Times New Roman"/>
          <w:color w:val="000000"/>
          <w:sz w:val="24"/>
          <w:szCs w:val="24"/>
          <w:highlight w:val="white"/>
        </w:rPr>
        <w:t xml:space="preserve"> </w:t>
      </w:r>
      <w:commentRangeStart w:id="29"/>
      <w:del w:id="30" w:author="Izak Neziri" w:date="2019-02-11T16:27:00Z">
        <w:r w:rsidDel="00974F9D">
          <w:rPr>
            <w:rFonts w:ascii="Times New Roman" w:eastAsia="Times New Roman" w:hAnsi="Times New Roman" w:cs="Times New Roman"/>
            <w:color w:val="000000"/>
            <w:sz w:val="24"/>
            <w:szCs w:val="24"/>
            <w:highlight w:val="white"/>
          </w:rPr>
          <w:delText>although</w:delText>
        </w:r>
      </w:del>
      <w:r>
        <w:rPr>
          <w:rFonts w:ascii="Times New Roman" w:eastAsia="Times New Roman" w:hAnsi="Times New Roman" w:cs="Times New Roman"/>
          <w:color w:val="000000"/>
          <w:sz w:val="24"/>
          <w:szCs w:val="24"/>
          <w:highlight w:val="white"/>
        </w:rPr>
        <w:t xml:space="preserve"> </w:t>
      </w:r>
      <w:ins w:id="31" w:author="Izak Neziri" w:date="2019-02-11T16:27:00Z">
        <w:r w:rsidR="00974F9D">
          <w:rPr>
            <w:rFonts w:ascii="Times New Roman" w:eastAsia="Times New Roman" w:hAnsi="Times New Roman" w:cs="Times New Roman"/>
            <w:color w:val="000000"/>
            <w:sz w:val="24"/>
            <w:szCs w:val="24"/>
            <w:highlight w:val="white"/>
          </w:rPr>
          <w:t>T</w:t>
        </w:r>
      </w:ins>
      <w:del w:id="32" w:author="Izak Neziri" w:date="2019-02-11T16:27:00Z">
        <w:r w:rsidDel="00974F9D">
          <w:rPr>
            <w:rFonts w:ascii="Times New Roman" w:eastAsia="Times New Roman" w:hAnsi="Times New Roman" w:cs="Times New Roman"/>
            <w:color w:val="000000"/>
            <w:sz w:val="24"/>
            <w:szCs w:val="24"/>
            <w:highlight w:val="white"/>
          </w:rPr>
          <w:delText>t</w:delText>
        </w:r>
      </w:del>
      <w:r>
        <w:rPr>
          <w:rFonts w:ascii="Times New Roman" w:eastAsia="Times New Roman" w:hAnsi="Times New Roman" w:cs="Times New Roman"/>
          <w:color w:val="000000"/>
          <w:sz w:val="24"/>
          <w:szCs w:val="24"/>
          <w:highlight w:val="white"/>
        </w:rPr>
        <w:t>hey are known to feed on a handful of other species as well (</w:t>
      </w:r>
      <w:proofErr w:type="spellStart"/>
      <w:r>
        <w:rPr>
          <w:rFonts w:ascii="Times New Roman" w:eastAsia="Times New Roman" w:hAnsi="Times New Roman" w:cs="Times New Roman"/>
          <w:color w:val="000000"/>
          <w:sz w:val="24"/>
          <w:szCs w:val="24"/>
          <w:highlight w:val="white"/>
        </w:rPr>
        <w:t>Fellin</w:t>
      </w:r>
      <w:proofErr w:type="spellEnd"/>
      <w:r>
        <w:rPr>
          <w:rFonts w:ascii="Times New Roman" w:eastAsia="Times New Roman" w:hAnsi="Times New Roman" w:cs="Times New Roman"/>
          <w:color w:val="000000"/>
          <w:sz w:val="24"/>
          <w:szCs w:val="24"/>
          <w:highlight w:val="white"/>
        </w:rPr>
        <w:t xml:space="preserve"> and Dewey, 1982</w:t>
      </w:r>
      <w:commentRangeEnd w:id="29"/>
      <w:r w:rsidR="0065520E">
        <w:rPr>
          <w:rStyle w:val="CommentReference"/>
        </w:rPr>
        <w:commentReference w:id="29"/>
      </w:r>
      <w:r>
        <w:rPr>
          <w:rFonts w:ascii="Times New Roman" w:eastAsia="Times New Roman" w:hAnsi="Times New Roman" w:cs="Times New Roman"/>
          <w:color w:val="000000"/>
          <w:sz w:val="24"/>
          <w:szCs w:val="24"/>
          <w:highlight w:val="white"/>
        </w:rPr>
        <w:t xml:space="preserve">), until late June or early July. They then pupate and emerge as adults, taking flight around mid to late July for oviposition. </w:t>
      </w:r>
      <w:r w:rsidR="0065520E">
        <w:rPr>
          <w:rFonts w:ascii="Times New Roman" w:eastAsia="Times New Roman" w:hAnsi="Times New Roman" w:cs="Times New Roman"/>
          <w:color w:val="000000"/>
          <w:sz w:val="24"/>
          <w:szCs w:val="24"/>
          <w:highlight w:val="white"/>
        </w:rPr>
        <w:t>L</w:t>
      </w:r>
      <w:r>
        <w:rPr>
          <w:rFonts w:ascii="Times New Roman" w:eastAsia="Times New Roman" w:hAnsi="Times New Roman" w:cs="Times New Roman"/>
          <w:color w:val="000000"/>
          <w:sz w:val="24"/>
          <w:szCs w:val="24"/>
          <w:highlight w:val="white"/>
        </w:rPr>
        <w:t>arvae then emerge the following year in mid-May to repeat their life cycle. In a more natural fire regime that maintained an open forest structure, WSB outbreaks would occur about once every decad</w:t>
      </w:r>
      <w:r w:rsidR="00E23D8F">
        <w:rPr>
          <w:rFonts w:ascii="Times New Roman" w:eastAsia="Times New Roman" w:hAnsi="Times New Roman" w:cs="Times New Roman"/>
          <w:color w:val="000000"/>
          <w:sz w:val="24"/>
          <w:szCs w:val="24"/>
          <w:highlight w:val="white"/>
        </w:rPr>
        <w:t>e. In recent years, thicker</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forests from fire suppression and increased drought stress from climate change has created conditions that encourage more</w:t>
      </w:r>
      <w:r w:rsidR="00E23D8F">
        <w:rPr>
          <w:rFonts w:ascii="Times New Roman" w:eastAsia="Times New Roman" w:hAnsi="Times New Roman" w:cs="Times New Roman"/>
          <w:sz w:val="24"/>
          <w:szCs w:val="24"/>
        </w:rPr>
        <w:t xml:space="preserve"> frequent and further spreading</w:t>
      </w:r>
      <w:r>
        <w:rPr>
          <w:rFonts w:ascii="Times New Roman" w:eastAsia="Times New Roman" w:hAnsi="Times New Roman" w:cs="Times New Roman"/>
          <w:sz w:val="24"/>
          <w:szCs w:val="24"/>
        </w:rPr>
        <w:t xml:space="preserve"> WSB outbreaks (Willis et al, 2008; Lovett et al, 2006).  This shift in forest structure and herbivore behavior has the potential to </w:t>
      </w:r>
      <w:r w:rsidR="00E23D8F">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forest ecosystem </w:t>
      </w:r>
      <w:commentRangeStart w:id="33"/>
      <w:r>
        <w:rPr>
          <w:rFonts w:ascii="Times New Roman" w:eastAsia="Times New Roman" w:hAnsi="Times New Roman" w:cs="Times New Roman"/>
          <w:sz w:val="24"/>
          <w:szCs w:val="24"/>
        </w:rPr>
        <w:t>dynamics with implications for forest-stream connectivity</w:t>
      </w:r>
      <w:commentRangeEnd w:id="33"/>
      <w:r w:rsidR="00E23D8F">
        <w:rPr>
          <w:rStyle w:val="CommentReference"/>
        </w:rPr>
        <w:commentReference w:id="33"/>
      </w:r>
      <w:r>
        <w:rPr>
          <w:rFonts w:ascii="Times New Roman" w:eastAsia="Times New Roman" w:hAnsi="Times New Roman" w:cs="Times New Roman"/>
          <w:sz w:val="24"/>
          <w:szCs w:val="24"/>
        </w:rPr>
        <w:t>. F</w:t>
      </w:r>
      <w:commentRangeStart w:id="34"/>
      <w:r>
        <w:rPr>
          <w:rFonts w:ascii="Times New Roman" w:eastAsia="Times New Roman" w:hAnsi="Times New Roman" w:cs="Times New Roman"/>
          <w:sz w:val="24"/>
          <w:szCs w:val="24"/>
        </w:rPr>
        <w:t>urthermore</w:t>
      </w:r>
      <w:commentRangeEnd w:id="34"/>
      <w:r w:rsidR="00E23D8F">
        <w:rPr>
          <w:rStyle w:val="CommentReference"/>
        </w:rPr>
        <w:commentReference w:id="34"/>
      </w:r>
      <w:r>
        <w:rPr>
          <w:rFonts w:ascii="Times New Roman" w:eastAsia="Times New Roman" w:hAnsi="Times New Roman" w:cs="Times New Roman"/>
          <w:sz w:val="24"/>
          <w:szCs w:val="24"/>
        </w:rPr>
        <w:t xml:space="preserve">, </w:t>
      </w:r>
      <w:commentRangeStart w:id="35"/>
      <w:r w:rsidR="00E23D8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cold weather that would have normally killed off pests in the past is occurring less often</w:t>
      </w:r>
      <w:commentRangeEnd w:id="35"/>
      <w:r w:rsidR="00E23D8F">
        <w:rPr>
          <w:rStyle w:val="CommentReference"/>
        </w:rPr>
        <w:commentReference w:id="35"/>
      </w:r>
      <w:r>
        <w:rPr>
          <w:rFonts w:ascii="Times New Roman" w:eastAsia="Times New Roman" w:hAnsi="Times New Roman" w:cs="Times New Roman"/>
          <w:sz w:val="24"/>
          <w:szCs w:val="24"/>
        </w:rPr>
        <w:t>,</w:t>
      </w:r>
      <w:r w:rsidR="00E23D8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allow</w:t>
      </w:r>
      <w:r w:rsidR="00E23D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these pests to stay out longer, causing more damage to plants more often than they otherwise would (Griffin and Turner, 2012). It has also been </w:t>
      </w:r>
      <w:commentRangeStart w:id="36"/>
      <w:r>
        <w:rPr>
          <w:rFonts w:ascii="Times New Roman" w:eastAsia="Times New Roman" w:hAnsi="Times New Roman" w:cs="Times New Roman"/>
          <w:sz w:val="24"/>
          <w:szCs w:val="24"/>
        </w:rPr>
        <w:t>suggested</w:t>
      </w:r>
      <w:commentRangeEnd w:id="36"/>
      <w:r w:rsidR="00E23D8F">
        <w:rPr>
          <w:rStyle w:val="CommentReference"/>
        </w:rPr>
        <w:commentReference w:id="36"/>
      </w:r>
      <w:r>
        <w:rPr>
          <w:rFonts w:ascii="Times New Roman" w:eastAsia="Times New Roman" w:hAnsi="Times New Roman" w:cs="Times New Roman"/>
          <w:sz w:val="24"/>
          <w:szCs w:val="24"/>
        </w:rPr>
        <w:t xml:space="preserve"> that pest outbreaks can lead to increased fires due to the dead and dying trees they leave behind (Schlesinger et al, 2015), but new research has </w:t>
      </w:r>
      <w:proofErr w:type="spellStart"/>
      <w:r>
        <w:rPr>
          <w:rFonts w:ascii="Times New Roman" w:eastAsia="Times New Roman" w:hAnsi="Times New Roman" w:cs="Times New Roman"/>
          <w:sz w:val="24"/>
          <w:szCs w:val="24"/>
        </w:rPr>
        <w:t>s</w:t>
      </w:r>
      <w:ins w:id="37" w:author="Izak Neziri" w:date="2019-02-11T16:28:00Z">
        <w:r w:rsidR="00974F9D">
          <w:rPr>
            <w:rFonts w:ascii="Times New Roman" w:eastAsia="Times New Roman" w:hAnsi="Times New Roman" w:cs="Times New Roman"/>
            <w:sz w:val="24"/>
            <w:szCs w:val="24"/>
          </w:rPr>
          <w:t>hown</w:t>
        </w:r>
      </w:ins>
      <w:del w:id="38" w:author="Izak Neziri" w:date="2019-02-11T16:28:00Z">
        <w:r w:rsidDel="00974F9D">
          <w:rPr>
            <w:rFonts w:ascii="Times New Roman" w:eastAsia="Times New Roman" w:hAnsi="Times New Roman" w:cs="Times New Roman"/>
            <w:sz w:val="24"/>
            <w:szCs w:val="24"/>
          </w:rPr>
          <w:delText xml:space="preserve">uggested </w:delText>
        </w:r>
      </w:del>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this may not be the case, and in fact may have the opposite </w:t>
      </w:r>
      <w:r w:rsidR="00344C48">
        <w:rPr>
          <w:rFonts w:ascii="Times New Roman" w:eastAsia="Times New Roman" w:hAnsi="Times New Roman" w:cs="Times New Roman"/>
          <w:sz w:val="24"/>
          <w:szCs w:val="24"/>
        </w:rPr>
        <w:t xml:space="preserve">effect. </w:t>
      </w:r>
      <w:commentRangeStart w:id="39"/>
      <w:r w:rsidR="00344C48">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insects are defoliators as opposed to wood burrowers and therefore potentially have a </w:t>
      </w:r>
      <w:proofErr w:type="gramStart"/>
      <w:r>
        <w:rPr>
          <w:rFonts w:ascii="Times New Roman" w:eastAsia="Times New Roman" w:hAnsi="Times New Roman" w:cs="Times New Roman"/>
          <w:sz w:val="24"/>
          <w:szCs w:val="24"/>
        </w:rPr>
        <w:t>different effects</w:t>
      </w:r>
      <w:proofErr w:type="gramEnd"/>
      <w:r>
        <w:rPr>
          <w:rFonts w:ascii="Times New Roman" w:eastAsia="Times New Roman" w:hAnsi="Times New Roman" w:cs="Times New Roman"/>
          <w:sz w:val="24"/>
          <w:szCs w:val="24"/>
        </w:rPr>
        <w:t xml:space="preserve"> on ecosystem dynamics</w:t>
      </w:r>
      <w:commentRangeEnd w:id="39"/>
      <w:r w:rsidR="00E23D8F">
        <w:rPr>
          <w:rStyle w:val="CommentReference"/>
        </w:rPr>
        <w:commentReference w:id="39"/>
      </w:r>
      <w:r>
        <w:rPr>
          <w:rFonts w:ascii="Times New Roman" w:eastAsia="Times New Roman" w:hAnsi="Times New Roman" w:cs="Times New Roman"/>
          <w:sz w:val="24"/>
          <w:szCs w:val="24"/>
        </w:rPr>
        <w:t xml:space="preserve">. </w:t>
      </w:r>
    </w:p>
    <w:p w14:paraId="3B36D370" w14:textId="5F5F6CF1" w:rsidR="00E02A5A" w:rsidRDefault="00AC3C34">
      <w:pPr>
        <w:pBdr>
          <w:top w:val="nil"/>
          <w:left w:val="nil"/>
          <w:bottom w:val="nil"/>
          <w:right w:val="nil"/>
          <w:between w:val="nil"/>
        </w:pBdr>
        <w:spacing w:line="480" w:lineRule="auto"/>
        <w:ind w:firstLine="720"/>
      </w:pPr>
      <w:r>
        <w:rPr>
          <w:rFonts w:ascii="Times New Roman" w:eastAsia="Times New Roman" w:hAnsi="Times New Roman" w:cs="Times New Roman"/>
          <w:sz w:val="24"/>
          <w:szCs w:val="24"/>
        </w:rPr>
        <w:lastRenderedPageBreak/>
        <w:t xml:space="preserve">This study </w:t>
      </w:r>
      <w:del w:id="40" w:author="Izak Neziri" w:date="2019-02-11T16:29:00Z">
        <w:r w:rsidDel="00974F9D">
          <w:rPr>
            <w:rFonts w:ascii="Times New Roman" w:eastAsia="Times New Roman" w:hAnsi="Times New Roman" w:cs="Times New Roman"/>
            <w:sz w:val="24"/>
            <w:szCs w:val="24"/>
          </w:rPr>
          <w:delText>will</w:delText>
        </w:r>
      </w:del>
      <w:r>
        <w:rPr>
          <w:rFonts w:ascii="Times New Roman" w:eastAsia="Times New Roman" w:hAnsi="Times New Roman" w:cs="Times New Roman"/>
          <w:sz w:val="24"/>
          <w:szCs w:val="24"/>
        </w:rPr>
        <w:t xml:space="preserve"> examine</w:t>
      </w:r>
      <w:ins w:id="41" w:author="Izak Neziri" w:date="2019-02-11T16:29:00Z">
        <w:r w:rsidR="00974F9D">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some of the possible ecological effects of sustained WSB herbivory</w:t>
      </w:r>
      <w:r w:rsidR="00E23D8F">
        <w:rPr>
          <w:rFonts w:ascii="Times New Roman" w:eastAsia="Times New Roman" w:hAnsi="Times New Roman" w:cs="Times New Roman"/>
          <w:sz w:val="24"/>
          <w:szCs w:val="24"/>
        </w:rPr>
        <w:t>—</w:t>
      </w:r>
      <w:commentRangeStart w:id="42"/>
      <w:r>
        <w:rPr>
          <w:rFonts w:ascii="Times New Roman" w:eastAsia="Times New Roman" w:hAnsi="Times New Roman" w:cs="Times New Roman"/>
          <w:sz w:val="24"/>
          <w:szCs w:val="24"/>
        </w:rPr>
        <w:t xml:space="preserve">including the rate of decomposition of mixed conifer needles to see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that rate is increasing in areas highly impacted by WSB meaning that more nutrients would be added to the system</w:t>
      </w:r>
      <w:commentRangeEnd w:id="42"/>
      <w:r w:rsidR="00E23D8F">
        <w:rPr>
          <w:rStyle w:val="CommentReference"/>
        </w:rPr>
        <w:commentReference w:id="42"/>
      </w:r>
      <w:r>
        <w:rPr>
          <w:rFonts w:ascii="Times New Roman" w:eastAsia="Times New Roman" w:hAnsi="Times New Roman" w:cs="Times New Roman"/>
          <w:sz w:val="24"/>
          <w:szCs w:val="24"/>
        </w:rPr>
        <w:t>. Under non WSB conditions</w:t>
      </w:r>
      <w:r w:rsidR="00E23D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leaf litter would fall to the forest floor and be broken down by microbes </w:t>
      </w:r>
      <w:commentRangeStart w:id="43"/>
      <w:r>
        <w:rPr>
          <w:rFonts w:ascii="Times New Roman" w:eastAsia="Times New Roman" w:hAnsi="Times New Roman" w:cs="Times New Roman"/>
          <w:sz w:val="24"/>
          <w:szCs w:val="24"/>
        </w:rPr>
        <w:t>over time</w:t>
      </w:r>
      <w:commentRangeEnd w:id="43"/>
      <w:r w:rsidR="00E23D8F">
        <w:rPr>
          <w:rStyle w:val="CommentReference"/>
        </w:rPr>
        <w:commentReference w:id="43"/>
      </w:r>
      <w:r>
        <w:rPr>
          <w:rFonts w:ascii="Times New Roman" w:eastAsia="Times New Roman" w:hAnsi="Times New Roman" w:cs="Times New Roman"/>
          <w:sz w:val="24"/>
          <w:szCs w:val="24"/>
        </w:rPr>
        <w:t xml:space="preserve">, </w:t>
      </w:r>
      <w:r w:rsidR="00E23D8F">
        <w:rPr>
          <w:rFonts w:ascii="Times New Roman" w:eastAsia="Times New Roman" w:hAnsi="Times New Roman" w:cs="Times New Roman"/>
          <w:sz w:val="24"/>
          <w:szCs w:val="24"/>
        </w:rPr>
        <w:t xml:space="preserve">gradually </w:t>
      </w:r>
      <w:r>
        <w:rPr>
          <w:rFonts w:ascii="Times New Roman" w:eastAsia="Times New Roman" w:hAnsi="Times New Roman" w:cs="Times New Roman"/>
          <w:sz w:val="24"/>
          <w:szCs w:val="24"/>
        </w:rPr>
        <w:t xml:space="preserve">releasing nutrients into the soil.  Areas highly impacted by WSB </w:t>
      </w:r>
      <w:proofErr w:type="spellStart"/>
      <w:ins w:id="44" w:author="Izak Neziri" w:date="2019-02-11T16:30:00Z">
        <w:r w:rsidR="00974F9D">
          <w:rPr>
            <w:rFonts w:ascii="Times New Roman" w:eastAsia="Times New Roman" w:hAnsi="Times New Roman" w:cs="Times New Roman"/>
            <w:sz w:val="24"/>
            <w:szCs w:val="24"/>
          </w:rPr>
          <w:t>have</w:t>
        </w:r>
      </w:ins>
      <w:del w:id="45" w:author="Izak Neziri" w:date="2019-02-11T16:30:00Z">
        <w:r w:rsidDel="00974F9D">
          <w:rPr>
            <w:rFonts w:ascii="Times New Roman" w:eastAsia="Times New Roman" w:hAnsi="Times New Roman" w:cs="Times New Roman"/>
            <w:sz w:val="24"/>
            <w:szCs w:val="24"/>
          </w:rPr>
          <w:delText>h</w:delText>
        </w:r>
      </w:del>
      <w:del w:id="46" w:author="Izak Neziri" w:date="2019-02-11T16:29:00Z">
        <w:r w:rsidDel="00974F9D">
          <w:rPr>
            <w:rFonts w:ascii="Times New Roman" w:eastAsia="Times New Roman" w:hAnsi="Times New Roman" w:cs="Times New Roman"/>
            <w:sz w:val="24"/>
            <w:szCs w:val="24"/>
          </w:rPr>
          <w:delText xml:space="preserve">as </w:delText>
        </w:r>
      </w:del>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potential to lead to increased nutrient availability in soils</w:t>
      </w:r>
      <w:r w:rsidR="00E23D8F">
        <w:rPr>
          <w:rFonts w:ascii="Times New Roman" w:eastAsia="Times New Roman" w:hAnsi="Times New Roman" w:cs="Times New Roman"/>
          <w:sz w:val="24"/>
          <w:szCs w:val="24"/>
        </w:rPr>
        <w:t xml:space="preserve"> due to</w:t>
      </w:r>
      <w:r>
        <w:rPr>
          <w:rFonts w:ascii="Times New Roman" w:eastAsia="Times New Roman" w:hAnsi="Times New Roman" w:cs="Times New Roman"/>
          <w:sz w:val="24"/>
          <w:szCs w:val="24"/>
        </w:rPr>
        <w:t xml:space="preserve"> the large amounts of frass that these defoliators excrete</w:t>
      </w:r>
      <w:del w:id="47" w:author="Izak Neziri" w:date="2019-02-11T16:30:00Z">
        <w:r w:rsidR="00E23D8F" w:rsidDel="00974F9D">
          <w:rPr>
            <w:rFonts w:ascii="Times New Roman" w:eastAsia="Times New Roman" w:hAnsi="Times New Roman" w:cs="Times New Roman"/>
            <w:sz w:val="24"/>
            <w:szCs w:val="24"/>
          </w:rPr>
          <w:delText xml:space="preserve"> </w:delText>
        </w:r>
        <w:commentRangeStart w:id="48"/>
        <w:r w:rsidR="00E23D8F" w:rsidDel="00974F9D">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that then fall</w:t>
      </w:r>
      <w:ins w:id="49" w:author="Izak Neziri" w:date="2019-02-11T16:30:00Z">
        <w:r w:rsidR="00974F9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the forest floor</w:t>
      </w:r>
      <w:commentRangeEnd w:id="48"/>
      <w:r w:rsidR="00E23D8F">
        <w:rPr>
          <w:rStyle w:val="CommentReference"/>
        </w:rPr>
        <w:commentReference w:id="48"/>
      </w:r>
      <w:r>
        <w:rPr>
          <w:rFonts w:ascii="Times New Roman" w:eastAsia="Times New Roman" w:hAnsi="Times New Roman" w:cs="Times New Roman"/>
          <w:sz w:val="24"/>
          <w:szCs w:val="24"/>
        </w:rPr>
        <w:t xml:space="preserve">. Once rainfall occurs, the leaching </w:t>
      </w:r>
      <w:r w:rsidR="00E23D8F">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frass frees up those nutrients</w:t>
      </w:r>
      <w:r w:rsidR="00E23D8F">
        <w:rPr>
          <w:rFonts w:ascii="Times New Roman" w:eastAsia="Times New Roman" w:hAnsi="Times New Roman" w:cs="Times New Roman"/>
          <w:sz w:val="24"/>
          <w:szCs w:val="24"/>
        </w:rPr>
        <w:t xml:space="preserve">, making </w:t>
      </w:r>
      <w:r>
        <w:rPr>
          <w:rFonts w:ascii="Times New Roman" w:eastAsia="Times New Roman" w:hAnsi="Times New Roman" w:cs="Times New Roman"/>
          <w:sz w:val="24"/>
          <w:szCs w:val="24"/>
        </w:rPr>
        <w:t xml:space="preserve">them available for the forest system to use. </w:t>
      </w:r>
      <w:commentRangeStart w:id="50"/>
      <w:r>
        <w:rPr>
          <w:rFonts w:ascii="Times New Roman" w:eastAsia="Times New Roman" w:hAnsi="Times New Roman" w:cs="Times New Roman"/>
          <w:sz w:val="24"/>
          <w:szCs w:val="24"/>
        </w:rPr>
        <w:t>From there, if nitrogen amounts are decreasing (net mineralization) then it can be inferred that nitrogen is taking the form of ammonium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and is be taken up by plants and bacterial immobilization. If Nitrogen levels are increasing (net nitrification) then it can be inferred that it is taking the form of nitrate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that can then be exported to streams (Lewis and Likens, 2006</w:t>
      </w:r>
      <w:commentRangeEnd w:id="50"/>
      <w:r w:rsidR="00E23D8F">
        <w:rPr>
          <w:rStyle w:val="CommentReference"/>
        </w:rPr>
        <w:commentReference w:id="50"/>
      </w:r>
      <w:r>
        <w:rPr>
          <w:rFonts w:ascii="Times New Roman" w:eastAsia="Times New Roman" w:hAnsi="Times New Roman" w:cs="Times New Roman"/>
          <w:sz w:val="24"/>
          <w:szCs w:val="24"/>
        </w:rPr>
        <w:t xml:space="preserve">). Defoliation by WSB also has the potential to increase microbial activity </w:t>
      </w:r>
      <w:r w:rsidR="008957DC">
        <w:rPr>
          <w:rFonts w:ascii="Times New Roman" w:eastAsia="Times New Roman" w:hAnsi="Times New Roman" w:cs="Times New Roman"/>
          <w:sz w:val="24"/>
          <w:szCs w:val="24"/>
        </w:rPr>
        <w:t xml:space="preserve">via the changing of an ecosystem’s chemistry through </w:t>
      </w:r>
      <w:r>
        <w:rPr>
          <w:rFonts w:ascii="Times New Roman" w:eastAsia="Times New Roman" w:hAnsi="Times New Roman" w:cs="Times New Roman"/>
          <w:sz w:val="24"/>
          <w:szCs w:val="24"/>
        </w:rPr>
        <w:t xml:space="preserve">allowing </w:t>
      </w:r>
      <w:proofErr w:type="gramStart"/>
      <w:r>
        <w:rPr>
          <w:rFonts w:ascii="Times New Roman" w:eastAsia="Times New Roman" w:hAnsi="Times New Roman" w:cs="Times New Roman"/>
          <w:sz w:val="24"/>
          <w:szCs w:val="24"/>
        </w:rPr>
        <w:t>more light</w:t>
      </w:r>
      <w:proofErr w:type="gramEnd"/>
      <w:r>
        <w:rPr>
          <w:rFonts w:ascii="Times New Roman" w:eastAsia="Times New Roman" w:hAnsi="Times New Roman" w:cs="Times New Roman"/>
          <w:sz w:val="24"/>
          <w:szCs w:val="24"/>
        </w:rPr>
        <w:t xml:space="preserve"> and rainfall to reach the forest floor, in turn leading to a quicker break down in litter</w:t>
      </w:r>
      <w:ins w:id="51" w:author="Julia Bramstedt" w:date="2019-02-11T15:29:00Z">
        <w:r w:rsidR="002570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(Chapman et al, 2013). Pests, mixed with the current drought in the region are likely to alter the areas nutrient cycles on the forest floor as well as in soils (Schlesinger et al, 2015).</w:t>
      </w:r>
    </w:p>
    <w:p w14:paraId="415A3106" w14:textId="20ECABD5" w:rsidR="00E02A5A" w:rsidRDefault="00AC3C3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important for multiple reasons. Any time an ecosystem experiences a major disturbance, there is an overall change in balance</w:t>
      </w:r>
      <w:r w:rsidR="00235E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5E3E">
        <w:rPr>
          <w:rFonts w:ascii="Times New Roman" w:eastAsia="Times New Roman" w:hAnsi="Times New Roman" w:cs="Times New Roman"/>
          <w:sz w:val="24"/>
          <w:szCs w:val="24"/>
        </w:rPr>
        <w:t>leading to</w:t>
      </w:r>
      <w:r>
        <w:rPr>
          <w:rFonts w:ascii="Times New Roman" w:eastAsia="Times New Roman" w:hAnsi="Times New Roman" w:cs="Times New Roman"/>
          <w:sz w:val="24"/>
          <w:szCs w:val="24"/>
        </w:rPr>
        <w:t xml:space="preserve"> implications for both wildlife and for human concerns. It has been shown that in fish, removing even one key species in the food web can greatly alter an ecosystem's health (Taylor et al, 2006). If the WSB are altering the </w:t>
      </w:r>
      <w:r>
        <w:rPr>
          <w:rFonts w:ascii="Times New Roman" w:eastAsia="Times New Roman" w:hAnsi="Times New Roman" w:cs="Times New Roman"/>
          <w:sz w:val="24"/>
          <w:szCs w:val="24"/>
        </w:rPr>
        <w:lastRenderedPageBreak/>
        <w:t>nitrogen and phosphorous cycles in soils, it is important to know how the process happens. Looking at total phosphorus, net nitrification/net mineralization, canopy damage, and decomposition rates will help</w:t>
      </w:r>
      <w:r w:rsidR="00235E3E">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offer explanations as to </w:t>
      </w:r>
      <w:r w:rsidR="00235E3E">
        <w:rPr>
          <w:rFonts w:ascii="Times New Roman" w:eastAsia="Times New Roman" w:hAnsi="Times New Roman" w:cs="Times New Roman"/>
          <w:sz w:val="24"/>
          <w:szCs w:val="24"/>
        </w:rPr>
        <w:t xml:space="preserve">the nature of the </w:t>
      </w:r>
      <w:r>
        <w:rPr>
          <w:rFonts w:ascii="Times New Roman" w:eastAsia="Times New Roman" w:hAnsi="Times New Roman" w:cs="Times New Roman"/>
          <w:sz w:val="24"/>
          <w:szCs w:val="24"/>
        </w:rPr>
        <w:t xml:space="preserve">cycle </w:t>
      </w:r>
      <w:r w:rsidR="00235E3E">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This can show where there might be potential problems and may help lead to suggestions as to how we might be able to manage this pest outbreak. As outbreaks occur, there is a shift in biomass</w:t>
      </w:r>
      <w:r w:rsidR="00235E3E">
        <w:rPr>
          <w:rFonts w:ascii="Times New Roman" w:eastAsia="Times New Roman" w:hAnsi="Times New Roman" w:cs="Times New Roman"/>
          <w:sz w:val="24"/>
          <w:szCs w:val="24"/>
        </w:rPr>
        <w:t xml:space="preserve">. Through </w:t>
      </w:r>
      <w:r>
        <w:rPr>
          <w:rFonts w:ascii="Times New Roman" w:eastAsia="Times New Roman" w:hAnsi="Times New Roman" w:cs="Times New Roman"/>
          <w:sz w:val="24"/>
          <w:szCs w:val="24"/>
        </w:rPr>
        <w:t xml:space="preserve">knowing </w:t>
      </w:r>
      <w:r w:rsidR="00235E3E">
        <w:rPr>
          <w:rFonts w:ascii="Times New Roman" w:eastAsia="Times New Roman" w:hAnsi="Times New Roman" w:cs="Times New Roman"/>
          <w:sz w:val="24"/>
          <w:szCs w:val="24"/>
        </w:rPr>
        <w:t>the degree of</w:t>
      </w:r>
      <w:r>
        <w:rPr>
          <w:rFonts w:ascii="Times New Roman" w:eastAsia="Times New Roman" w:hAnsi="Times New Roman" w:cs="Times New Roman"/>
          <w:sz w:val="24"/>
          <w:szCs w:val="24"/>
        </w:rPr>
        <w:t xml:space="preserve"> shift, we can then look at overall litter quality to provide more explanations of the effects of these pests (</w:t>
      </w: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et al, 2013).</w:t>
      </w:r>
    </w:p>
    <w:p w14:paraId="3C179C01" w14:textId="26A4E2F7" w:rsidR="00E02A5A" w:rsidRDefault="00AC3C3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Little research has been done on the Western Spruce Budworm. Griffin and Turner (2012) did an extensive field study on </w:t>
      </w:r>
      <w:proofErr w:type="spellStart"/>
      <w:r>
        <w:rPr>
          <w:rFonts w:ascii="Times New Roman" w:eastAsia="Times New Roman" w:hAnsi="Times New Roman" w:cs="Times New Roman"/>
          <w:i/>
          <w:sz w:val="24"/>
          <w:szCs w:val="24"/>
        </w:rPr>
        <w:t>Dendroctonus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pseudotsugae</w:t>
      </w:r>
      <w:proofErr w:type="spellEnd"/>
      <w:r>
        <w:rPr>
          <w:rFonts w:ascii="Times New Roman" w:eastAsia="Times New Roman" w:hAnsi="Times New Roman" w:cs="Times New Roman"/>
          <w:sz w:val="24"/>
          <w:szCs w:val="24"/>
        </w:rPr>
        <w:t xml:space="preserve"> (Douglas fir beetle) and </w:t>
      </w:r>
      <w:proofErr w:type="spellStart"/>
      <w:r>
        <w:rPr>
          <w:rFonts w:ascii="Times New Roman" w:eastAsia="Times New Roman" w:hAnsi="Times New Roman" w:cs="Times New Roman"/>
          <w:i/>
          <w:sz w:val="24"/>
          <w:szCs w:val="24"/>
        </w:rPr>
        <w:t>Dendroctonus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ponderosae</w:t>
      </w:r>
      <w:proofErr w:type="spellEnd"/>
      <w:r>
        <w:rPr>
          <w:rFonts w:ascii="Times New Roman" w:eastAsia="Times New Roman" w:hAnsi="Times New Roman" w:cs="Times New Roman"/>
          <w:sz w:val="24"/>
          <w:szCs w:val="24"/>
        </w:rPr>
        <w:t xml:space="preserve"> (Mountain pine beetle) and found that herbivorous insect outbreaks cause noticeable changes to soil nitrogen cycling (2012). Current research on herbaceous insect outbreaks that occur is </w:t>
      </w:r>
      <w:r w:rsidR="00D047D1">
        <w:rPr>
          <w:rFonts w:ascii="Times New Roman" w:eastAsia="Times New Roman" w:hAnsi="Times New Roman" w:cs="Times New Roman"/>
          <w:sz w:val="24"/>
          <w:szCs w:val="24"/>
        </w:rPr>
        <w:t>exploring</w:t>
      </w:r>
      <w:r>
        <w:rPr>
          <w:rFonts w:ascii="Times New Roman" w:eastAsia="Times New Roman" w:hAnsi="Times New Roman" w:cs="Times New Roman"/>
          <w:sz w:val="24"/>
          <w:szCs w:val="24"/>
        </w:rPr>
        <w:t xml:space="preserve"> organisms that do damage to crops. It is unknown as to whether any of the trees I will be looking at have any natural defense</w:t>
      </w:r>
      <w:r w:rsidR="00D047D1">
        <w:rPr>
          <w:rFonts w:ascii="Times New Roman" w:eastAsia="Times New Roman" w:hAnsi="Times New Roman" w:cs="Times New Roman"/>
          <w:sz w:val="24"/>
          <w:szCs w:val="24"/>
        </w:rPr>
        <w:t xml:space="preserve"> mechanisms</w:t>
      </w:r>
      <w:r>
        <w:rPr>
          <w:rFonts w:ascii="Times New Roman" w:eastAsia="Times New Roman" w:hAnsi="Times New Roman" w:cs="Times New Roman"/>
          <w:sz w:val="24"/>
          <w:szCs w:val="24"/>
        </w:rPr>
        <w:t xml:space="preserve"> to</w:t>
      </w:r>
      <w:r w:rsidR="00D047D1">
        <w:rPr>
          <w:rFonts w:ascii="Times New Roman" w:eastAsia="Times New Roman" w:hAnsi="Times New Roman" w:cs="Times New Roman"/>
          <w:sz w:val="24"/>
          <w:szCs w:val="24"/>
        </w:rPr>
        <w:t>wards</w:t>
      </w:r>
      <w:r>
        <w:rPr>
          <w:rFonts w:ascii="Times New Roman" w:eastAsia="Times New Roman" w:hAnsi="Times New Roman" w:cs="Times New Roman"/>
          <w:sz w:val="24"/>
          <w:szCs w:val="24"/>
        </w:rPr>
        <w:t xml:space="preserve"> these herbivores like some other conifers do. It is also unknown as to whether or not we can help induce a defense in my study organisms</w:t>
      </w:r>
      <w:commentRangeStart w:id="52"/>
      <w:r w:rsidR="005A62BD">
        <w:rPr>
          <w:rStyle w:val="CommentReference"/>
        </w:rPr>
        <w:t>—a</w:t>
      </w:r>
      <w:r>
        <w:rPr>
          <w:rFonts w:ascii="Times New Roman" w:eastAsia="Times New Roman" w:hAnsi="Times New Roman" w:cs="Times New Roman"/>
          <w:sz w:val="24"/>
          <w:szCs w:val="24"/>
        </w:rPr>
        <w:t xml:space="preserve">s </w:t>
      </w:r>
      <w:commentRangeEnd w:id="52"/>
      <w:r w:rsidR="005A62BD">
        <w:rPr>
          <w:rStyle w:val="CommentReference"/>
        </w:rPr>
        <w:commentReference w:id="52"/>
      </w:r>
      <w:r>
        <w:rPr>
          <w:rFonts w:ascii="Times New Roman" w:eastAsia="Times New Roman" w:hAnsi="Times New Roman" w:cs="Times New Roman"/>
          <w:sz w:val="24"/>
          <w:szCs w:val="24"/>
        </w:rPr>
        <w:t>was attempted in the Norway Spruce (</w:t>
      </w:r>
      <w:proofErr w:type="spellStart"/>
      <w:r>
        <w:rPr>
          <w:rFonts w:ascii="Times New Roman" w:eastAsia="Times New Roman" w:hAnsi="Times New Roman" w:cs="Times New Roman"/>
          <w:i/>
          <w:color w:val="000000"/>
          <w:sz w:val="24"/>
          <w:szCs w:val="24"/>
          <w:highlight w:val="white"/>
        </w:rPr>
        <w:t>Picea</w:t>
      </w:r>
      <w:proofErr w:type="spellEnd"/>
      <w:r>
        <w:rPr>
          <w:rFonts w:ascii="Times New Roman" w:eastAsia="Times New Roman" w:hAnsi="Times New Roman" w:cs="Times New Roman"/>
          <w:i/>
          <w:color w:val="000000"/>
          <w:sz w:val="24"/>
          <w:szCs w:val="24"/>
          <w:highlight w:val="white"/>
        </w:rPr>
        <w:t xml:space="preserve"> </w:t>
      </w:r>
      <w:proofErr w:type="spellStart"/>
      <w:proofErr w:type="gramStart"/>
      <w:r>
        <w:rPr>
          <w:rFonts w:ascii="Times New Roman" w:eastAsia="Times New Roman" w:hAnsi="Times New Roman" w:cs="Times New Roman"/>
          <w:i/>
          <w:color w:val="000000"/>
          <w:sz w:val="24"/>
          <w:szCs w:val="24"/>
          <w:highlight w:val="white"/>
        </w:rPr>
        <w:t>abies</w:t>
      </w:r>
      <w:proofErr w:type="spellEnd"/>
      <w:r>
        <w:rPr>
          <w:rFonts w:ascii="Times New Roman" w:eastAsia="Times New Roman" w:hAnsi="Times New Roman" w:cs="Times New Roman"/>
          <w:color w:val="000000"/>
          <w:sz w:val="24"/>
          <w:szCs w:val="24"/>
          <w:highlight w:val="white"/>
        </w:rPr>
        <w:t xml:space="preserve"> )</w:t>
      </w:r>
      <w:proofErr w:type="gram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(Zhao et al, 2011). There is also no evidence that the new growth of conifers is occurring earlier or that it is lasting for longer in our region as it is in many flowering plants on the East Coast (Miller-Rushing and Primack, 2008).</w:t>
      </w:r>
    </w:p>
    <w:p w14:paraId="70C8B09F" w14:textId="1F8A1827" w:rsidR="00E02A5A" w:rsidRDefault="00AC3C34">
      <w:pPr>
        <w:pBdr>
          <w:top w:val="nil"/>
          <w:left w:val="nil"/>
          <w:bottom w:val="nil"/>
          <w:right w:val="nil"/>
          <w:between w:val="nil"/>
        </w:pBdr>
        <w:spacing w:line="480" w:lineRule="auto"/>
        <w:ind w:firstLine="720"/>
        <w:rPr>
          <w:ins w:id="53" w:author="Izak Neziri" w:date="2019-02-11T16:3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summarize, this study is important to local soil ecosystem </w:t>
      </w:r>
      <w:commentRangeStart w:id="54"/>
      <w:r>
        <w:rPr>
          <w:rFonts w:ascii="Times New Roman" w:eastAsia="Times New Roman" w:hAnsi="Times New Roman" w:cs="Times New Roman"/>
          <w:sz w:val="24"/>
          <w:szCs w:val="24"/>
        </w:rPr>
        <w:t xml:space="preserve">dynamics. </w:t>
      </w:r>
      <w:commentRangeEnd w:id="54"/>
      <w:r w:rsidR="002D6B05">
        <w:rPr>
          <w:rStyle w:val="CommentReference"/>
        </w:rPr>
        <w:commentReference w:id="54"/>
      </w:r>
      <w:r>
        <w:rPr>
          <w:rFonts w:ascii="Times New Roman" w:eastAsia="Times New Roman" w:hAnsi="Times New Roman" w:cs="Times New Roman"/>
          <w:sz w:val="24"/>
          <w:szCs w:val="24"/>
        </w:rPr>
        <w:t>By looking at the rate of decomposition</w:t>
      </w:r>
      <w:r w:rsidR="002D6B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t>
      </w:r>
      <w:commentRangeStart w:id="55"/>
      <w:r>
        <w:rPr>
          <w:rFonts w:ascii="Times New Roman" w:eastAsia="Times New Roman" w:hAnsi="Times New Roman" w:cs="Times New Roman"/>
          <w:sz w:val="24"/>
          <w:szCs w:val="24"/>
        </w:rPr>
        <w:t xml:space="preserve">is possible to see </w:t>
      </w:r>
      <w:ins w:id="56" w:author="Izak Neziri" w:date="2019-02-11T16:31:00Z">
        <w:r w:rsidR="00974F9D">
          <w:rPr>
            <w:rFonts w:ascii="Times New Roman" w:eastAsia="Times New Roman" w:hAnsi="Times New Roman" w:cs="Times New Roman"/>
            <w:sz w:val="24"/>
            <w:szCs w:val="24"/>
          </w:rPr>
          <w:t>if the rate of conifer leaf breakdown is influenced</w:t>
        </w:r>
      </w:ins>
      <w:ins w:id="57" w:author="Izak Neziri" w:date="2019-02-11T16:32:00Z">
        <w:r w:rsidR="00974F9D">
          <w:rPr>
            <w:rFonts w:ascii="Times New Roman" w:eastAsia="Times New Roman" w:hAnsi="Times New Roman" w:cs="Times New Roman"/>
            <w:sz w:val="24"/>
            <w:szCs w:val="24"/>
          </w:rPr>
          <w:t xml:space="preserve"> </w:t>
        </w:r>
        <w:r w:rsidR="00974F9D">
          <w:rPr>
            <w:rFonts w:ascii="Times New Roman" w:eastAsia="Times New Roman" w:hAnsi="Times New Roman" w:cs="Times New Roman"/>
            <w:sz w:val="24"/>
            <w:szCs w:val="24"/>
          </w:rPr>
          <w:lastRenderedPageBreak/>
          <w:t>by</w:t>
        </w:r>
      </w:ins>
      <w:del w:id="58" w:author="Izak Neziri" w:date="2019-02-11T16:31:00Z">
        <w:r w:rsidDel="00974F9D">
          <w:rPr>
            <w:rFonts w:ascii="Times New Roman" w:eastAsia="Times New Roman" w:hAnsi="Times New Roman" w:cs="Times New Roman"/>
            <w:sz w:val="24"/>
            <w:szCs w:val="24"/>
          </w:rPr>
          <w:delText>whether or not</w:delText>
        </w:r>
      </w:del>
      <w:r>
        <w:rPr>
          <w:rFonts w:ascii="Times New Roman" w:eastAsia="Times New Roman" w:hAnsi="Times New Roman" w:cs="Times New Roman"/>
          <w:sz w:val="24"/>
          <w:szCs w:val="24"/>
        </w:rPr>
        <w:t xml:space="preserve"> </w:t>
      </w:r>
      <w:del w:id="59" w:author="Izak Neziri" w:date="2019-02-11T16:32:00Z">
        <w:r w:rsidDel="00974F9D">
          <w:rPr>
            <w:rFonts w:ascii="Times New Roman" w:eastAsia="Times New Roman" w:hAnsi="Times New Roman" w:cs="Times New Roman"/>
            <w:sz w:val="24"/>
            <w:szCs w:val="24"/>
          </w:rPr>
          <w:delText xml:space="preserve">conifer leaf litter is breaking down more quickly due to </w:delText>
        </w:r>
      </w:del>
      <w:r>
        <w:rPr>
          <w:rFonts w:ascii="Times New Roman" w:eastAsia="Times New Roman" w:hAnsi="Times New Roman" w:cs="Times New Roman"/>
          <w:sz w:val="24"/>
          <w:szCs w:val="24"/>
        </w:rPr>
        <w:t xml:space="preserve">herbivory and microbial activity </w:t>
      </w:r>
      <w:commentRangeEnd w:id="55"/>
      <w:r w:rsidR="002D6B05">
        <w:rPr>
          <w:rStyle w:val="CommentReference"/>
        </w:rPr>
        <w:commentReference w:id="55"/>
      </w:r>
      <w:del w:id="60" w:author="Izak Neziri" w:date="2019-02-11T16:32:00Z">
        <w:r w:rsidDel="00974F9D">
          <w:rPr>
            <w:rFonts w:ascii="Times New Roman" w:eastAsia="Times New Roman" w:hAnsi="Times New Roman" w:cs="Times New Roman"/>
            <w:sz w:val="24"/>
            <w:szCs w:val="24"/>
          </w:rPr>
          <w:delText xml:space="preserve">which in turn would add more nutrients to the soil. </w:delText>
        </w:r>
      </w:del>
      <w:ins w:id="61" w:author="Izak Neziri" w:date="2019-02-11T16:32:00Z">
        <w:r w:rsidR="00974F9D">
          <w:rPr>
            <w:rFonts w:ascii="Times New Roman" w:eastAsia="Times New Roman" w:hAnsi="Times New Roman" w:cs="Times New Roman"/>
            <w:sz w:val="24"/>
            <w:szCs w:val="24"/>
          </w:rPr>
          <w:t>Leading to the addition of supplemental nutrients to the soil.</w:t>
        </w:r>
      </w:ins>
      <w:del w:id="62" w:author="Izak Neziri" w:date="2019-02-11T16:32:00Z">
        <w:r w:rsidDel="00974F9D">
          <w:rPr>
            <w:rFonts w:ascii="Times New Roman" w:eastAsia="Times New Roman" w:hAnsi="Times New Roman" w:cs="Times New Roman"/>
            <w:sz w:val="24"/>
            <w:szCs w:val="24"/>
          </w:rPr>
          <w:delText>From there</w:delText>
        </w:r>
      </w:del>
      <w:r>
        <w:rPr>
          <w:rFonts w:ascii="Times New Roman" w:eastAsia="Times New Roman" w:hAnsi="Times New Roman" w:cs="Times New Roman"/>
          <w:sz w:val="24"/>
          <w:szCs w:val="24"/>
        </w:rPr>
        <w:t xml:space="preserve"> </w:t>
      </w:r>
      <w:ins w:id="63" w:author="Izak Neziri" w:date="2019-02-11T16:33:00Z">
        <w:r w:rsidR="00974F9D">
          <w:rPr>
            <w:rFonts w:ascii="Times New Roman" w:eastAsia="Times New Roman" w:hAnsi="Times New Roman" w:cs="Times New Roman"/>
            <w:sz w:val="24"/>
            <w:szCs w:val="24"/>
          </w:rPr>
          <w:t>W</w:t>
        </w:r>
      </w:ins>
      <w:del w:id="64" w:author="Izak Neziri" w:date="2019-02-11T16:33:00Z">
        <w:r w:rsidDel="00974F9D">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e can measure whether those soil nutrients are being taken up by plants or are accumulating with potential to enter the stream due to runoff</w:t>
      </w:r>
      <w:ins w:id="65" w:author="Izak Neziri" w:date="2019-02-11T16:34:00Z">
        <w:r w:rsidR="00974F9D">
          <w:rPr>
            <w:rFonts w:ascii="Times New Roman" w:eastAsia="Times New Roman" w:hAnsi="Times New Roman" w:cs="Times New Roman"/>
            <w:sz w:val="24"/>
            <w:szCs w:val="24"/>
          </w:rPr>
          <w:t xml:space="preserve"> to monitor</w:t>
        </w:r>
      </w:ins>
      <w:del w:id="66" w:author="Izak Neziri" w:date="2019-02-11T16:34:00Z">
        <w:r w:rsidDel="00974F9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commentRangeStart w:id="67"/>
      <w:del w:id="68" w:author="Izak Neziri" w:date="2019-02-11T16:34:00Z">
        <w:r w:rsidDel="00412759">
          <w:rPr>
            <w:rFonts w:ascii="Times New Roman" w:eastAsia="Times New Roman" w:hAnsi="Times New Roman" w:cs="Times New Roman"/>
            <w:sz w:val="24"/>
            <w:szCs w:val="24"/>
          </w:rPr>
          <w:delText xml:space="preserve">which would </w:delText>
        </w:r>
      </w:del>
      <w:r>
        <w:rPr>
          <w:rFonts w:ascii="Times New Roman" w:eastAsia="Times New Roman" w:hAnsi="Times New Roman" w:cs="Times New Roman"/>
          <w:sz w:val="24"/>
          <w:szCs w:val="24"/>
        </w:rPr>
        <w:t>change</w:t>
      </w:r>
      <w:ins w:id="69" w:author="Izak Neziri" w:date="2019-02-11T16:34:00Z">
        <w:r w:rsidR="00412759">
          <w:rPr>
            <w:rFonts w:ascii="Times New Roman" w:eastAsia="Times New Roman" w:hAnsi="Times New Roman" w:cs="Times New Roman"/>
            <w:sz w:val="24"/>
            <w:szCs w:val="24"/>
          </w:rPr>
          <w:t>s in</w:t>
        </w:r>
      </w:ins>
      <w:r>
        <w:rPr>
          <w:rFonts w:ascii="Times New Roman" w:eastAsia="Times New Roman" w:hAnsi="Times New Roman" w:cs="Times New Roman"/>
          <w:sz w:val="24"/>
          <w:szCs w:val="24"/>
        </w:rPr>
        <w:t xml:space="preserve"> stream chemistry</w:t>
      </w:r>
      <w:commentRangeEnd w:id="67"/>
      <w:r w:rsidR="008D36EA">
        <w:rPr>
          <w:rStyle w:val="CommentReference"/>
        </w:rPr>
        <w:commentReference w:id="67"/>
      </w:r>
      <w:r>
        <w:rPr>
          <w:rFonts w:ascii="Times New Roman" w:eastAsia="Times New Roman" w:hAnsi="Times New Roman" w:cs="Times New Roman"/>
          <w:sz w:val="24"/>
          <w:szCs w:val="24"/>
        </w:rPr>
        <w:t xml:space="preserve"> and the community food web. From that information we can look at whether those changes are significant and </w:t>
      </w:r>
      <w:r w:rsidR="00A61CBA">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we should be concerned with the WSB outbreaks.</w:t>
      </w:r>
    </w:p>
    <w:p w14:paraId="55886A7C" w14:textId="77777777" w:rsidR="00E953B1" w:rsidRDefault="00E953B1" w:rsidP="00E953B1">
      <w:pPr>
        <w:spacing w:line="480" w:lineRule="auto"/>
        <w:ind w:firstLine="720"/>
        <w:jc w:val="both"/>
        <w:rPr>
          <w:ins w:id="70" w:author="Izak Neziri" w:date="2019-02-11T16:36:00Z"/>
          <w:rFonts w:ascii="Times New Roman" w:eastAsia="Times New Roman" w:hAnsi="Times New Roman" w:cs="Times New Roman"/>
          <w:sz w:val="24"/>
          <w:szCs w:val="24"/>
        </w:rPr>
      </w:pPr>
      <w:commentRangeStart w:id="71"/>
      <w:ins w:id="72" w:author="Izak Neziri" w:date="2019-02-11T16:36:00Z">
        <w:r>
          <w:rPr>
            <w:rFonts w:ascii="Times New Roman" w:eastAsia="Times New Roman" w:hAnsi="Times New Roman" w:cs="Times New Roman"/>
            <w:sz w:val="24"/>
            <w:szCs w:val="24"/>
          </w:rPr>
          <w:t xml:space="preserve">This project was part of an overarching research grant and is intended to help provide more data on WSB activity and their effect on PNW ecosystems. The main question of the grant being addressed was; are the WSB affecting aquatic food webs in local streams. To help answer that question, I looked at two smaller questions that led back to that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The first question that was investigated was; are WSB changing that rate of decomposition of conifer litter on the forest floor in the grant’s study site. My project will be testing against the null hypothesis that there is no change to see whether WSB are affecting the rate of decomposition. A second question will also be looked at to support the data gathered on the rate of decomposition. The second question is; are the WSB changing net nitrification in the soils of the areas being investigated. This will also be tested against the null hypothesis of no change.</w:t>
        </w:r>
        <w:commentRangeEnd w:id="71"/>
        <w:r>
          <w:rPr>
            <w:rStyle w:val="CommentReference"/>
          </w:rPr>
          <w:commentReference w:id="71"/>
        </w:r>
      </w:ins>
    </w:p>
    <w:p w14:paraId="0FCD642A" w14:textId="77777777" w:rsidR="00E953B1" w:rsidRDefault="00E953B1">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73" w:name="_GoBack"/>
      <w:bookmarkEnd w:id="73"/>
    </w:p>
    <w:p w14:paraId="5E2CB0EE" w14:textId="77777777" w:rsidR="00E02A5A" w:rsidRDefault="00AC3C34">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Acknowledgements</w:t>
      </w:r>
    </w:p>
    <w:p w14:paraId="738C8D53" w14:textId="77777777" w:rsidR="00E02A5A" w:rsidRDefault="00AC3C3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would like to thank Dr. Clay Arango for taking me on as a graduate student under his budget and for helping me being my project related to the NSF EAGER Grant and his lab assistants for helping me with my research. I would also like to thank my committee members Dr. Karl </w:t>
      </w:r>
      <w:proofErr w:type="spellStart"/>
      <w:r>
        <w:rPr>
          <w:rFonts w:ascii="Times New Roman" w:eastAsia="Times New Roman" w:hAnsi="Times New Roman" w:cs="Times New Roman"/>
          <w:sz w:val="24"/>
          <w:szCs w:val="24"/>
        </w:rPr>
        <w:t>Lillquist</w:t>
      </w:r>
      <w:proofErr w:type="spellEnd"/>
      <w:r>
        <w:rPr>
          <w:rFonts w:ascii="Times New Roman" w:eastAsia="Times New Roman" w:hAnsi="Times New Roman" w:cs="Times New Roman"/>
          <w:sz w:val="24"/>
          <w:szCs w:val="24"/>
        </w:rPr>
        <w:t>, and Dr. Paul James for helping me with my proposal and for offering advice on ways that I can improve my research.</w:t>
      </w:r>
    </w:p>
    <w:p w14:paraId="72169472" w14:textId="77777777" w:rsidR="00E02A5A" w:rsidRDefault="00AC3C34">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Literature Cited</w:t>
      </w:r>
    </w:p>
    <w:p w14:paraId="6749DDCF"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B. W. </w:t>
      </w:r>
      <w:proofErr w:type="spellStart"/>
      <w:r>
        <w:rPr>
          <w:rFonts w:ascii="Times New Roman" w:eastAsia="Times New Roman" w:hAnsi="Times New Roman" w:cs="Times New Roman"/>
          <w:sz w:val="24"/>
          <w:szCs w:val="24"/>
        </w:rPr>
        <w:t>Flecker</w:t>
      </w:r>
      <w:proofErr w:type="spellEnd"/>
      <w:r>
        <w:rPr>
          <w:rFonts w:ascii="Times New Roman" w:eastAsia="Times New Roman" w:hAnsi="Times New Roman" w:cs="Times New Roman"/>
          <w:sz w:val="24"/>
          <w:szCs w:val="24"/>
        </w:rPr>
        <w:t xml:space="preserve">, A. S. Hall Jr., R. O. (2006). Loss of a Harvested Fish Species Disrupts Carbon Flow in a Diverse Tropical River.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313, 833-836.</w:t>
      </w:r>
    </w:p>
    <w:p w14:paraId="17CF4CE8"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Miller-Rushing, A. J. Primack, R. B. (2008). Global Warming and Flowering Times in Thoreau’s Concord: Community Perspective.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89(2), 332-341.</w:t>
      </w:r>
    </w:p>
    <w:p w14:paraId="06C619AE"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T. </w:t>
      </w:r>
      <w:proofErr w:type="spellStart"/>
      <w:r>
        <w:rPr>
          <w:rFonts w:ascii="Times New Roman" w:eastAsia="Times New Roman" w:hAnsi="Times New Roman" w:cs="Times New Roman"/>
          <w:sz w:val="24"/>
          <w:szCs w:val="24"/>
        </w:rPr>
        <w:t>Krokene</w:t>
      </w:r>
      <w:proofErr w:type="spellEnd"/>
      <w:r>
        <w:rPr>
          <w:rFonts w:ascii="Times New Roman" w:eastAsia="Times New Roman" w:hAnsi="Times New Roman" w:cs="Times New Roman"/>
          <w:sz w:val="24"/>
          <w:szCs w:val="24"/>
        </w:rPr>
        <w:t xml:space="preserve">, P. Hu, J. Christiansen, E. Bjorklund, N. </w:t>
      </w:r>
      <w:proofErr w:type="spellStart"/>
      <w:r>
        <w:rPr>
          <w:rFonts w:ascii="Times New Roman" w:eastAsia="Times New Roman" w:hAnsi="Times New Roman" w:cs="Times New Roman"/>
          <w:sz w:val="24"/>
          <w:szCs w:val="24"/>
        </w:rPr>
        <w:t>Langstrom</w:t>
      </w:r>
      <w:proofErr w:type="spellEnd"/>
      <w:r>
        <w:rPr>
          <w:rFonts w:ascii="Times New Roman" w:eastAsia="Times New Roman" w:hAnsi="Times New Roman" w:cs="Times New Roman"/>
          <w:sz w:val="24"/>
          <w:szCs w:val="24"/>
        </w:rPr>
        <w:t xml:space="preserve">, B. Solheim, H. Borg-Karlson, A.K. (2011). Induced Terpene Accumulation in Norway Spruce Inhibits Bark Beetle Colonization in a Dose-Dependent Manner.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6(10), 1-8.</w:t>
      </w:r>
    </w:p>
    <w:p w14:paraId="78D3E0EE"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Benfield, E. F. (1996). Leaf Breakdown in Stream Ecosystems. </w:t>
      </w:r>
      <w:r>
        <w:rPr>
          <w:rFonts w:ascii="Times New Roman" w:eastAsia="Times New Roman" w:hAnsi="Times New Roman" w:cs="Times New Roman"/>
          <w:i/>
          <w:sz w:val="24"/>
          <w:szCs w:val="24"/>
        </w:rPr>
        <w:t>Methods in Stream Ecology</w:t>
      </w:r>
      <w:r>
        <w:rPr>
          <w:rFonts w:ascii="Times New Roman" w:eastAsia="Times New Roman" w:hAnsi="Times New Roman" w:cs="Times New Roman"/>
          <w:sz w:val="24"/>
          <w:szCs w:val="24"/>
        </w:rPr>
        <w:t>, 579-589.</w:t>
      </w:r>
    </w:p>
    <w:p w14:paraId="7368F78E"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Willis, C. G. </w:t>
      </w:r>
      <w:proofErr w:type="spellStart"/>
      <w:r>
        <w:rPr>
          <w:rFonts w:ascii="Times New Roman" w:eastAsia="Times New Roman" w:hAnsi="Times New Roman" w:cs="Times New Roman"/>
          <w:sz w:val="24"/>
          <w:szCs w:val="24"/>
        </w:rPr>
        <w:t>Ruhfel</w:t>
      </w:r>
      <w:proofErr w:type="spellEnd"/>
      <w:r>
        <w:rPr>
          <w:rFonts w:ascii="Times New Roman" w:eastAsia="Times New Roman" w:hAnsi="Times New Roman" w:cs="Times New Roman"/>
          <w:sz w:val="24"/>
          <w:szCs w:val="24"/>
        </w:rPr>
        <w:t>, B. Primack, R. B. Miller-Rushing, A. J. Davis, C. C. (2008). Phylogenetic patterns of species loss in Thoreau’s woods are driven by climate change. PNAS, 105(44), 17029-17033.</w:t>
      </w:r>
    </w:p>
    <w:p w14:paraId="1CEDEE69"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Smith, R. M. Kaushal, S. S. (2015). Carbon cycle of an urban watershed: exports, sources, and metabolism.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DOI 10.1007/s10533-015-0151-y.</w:t>
      </w:r>
    </w:p>
    <w:p w14:paraId="6EDFF44E"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M. A. Bailey, J. K. Schweitzer, J. A. (2013). The Afterlife of Interspecific Indirect Genetic Effects: Genotype Interactions Alter Litter Quality with Consequences for Decomposition and Nutrient Dynamics.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sz w:val="24"/>
          <w:szCs w:val="24"/>
        </w:rPr>
        <w:t>, DOI 10.1371/journal.pone.0053718.</w:t>
      </w:r>
    </w:p>
    <w:p w14:paraId="20AC3D17"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G.P. Likens, G. E. (2006). Changes in stream chemistry associated with insect defoliation in a Pennsylvania hemlock-hardwoods forest. </w:t>
      </w:r>
      <w:r>
        <w:rPr>
          <w:rFonts w:ascii="Times New Roman" w:eastAsia="Times New Roman" w:hAnsi="Times New Roman" w:cs="Times New Roman"/>
          <w:i/>
          <w:sz w:val="24"/>
          <w:szCs w:val="24"/>
        </w:rPr>
        <w:t>Forest Ecology and Management</w:t>
      </w:r>
      <w:r>
        <w:rPr>
          <w:rFonts w:ascii="Times New Roman" w:eastAsia="Times New Roman" w:hAnsi="Times New Roman" w:cs="Times New Roman"/>
          <w:sz w:val="24"/>
          <w:szCs w:val="24"/>
        </w:rPr>
        <w:t>, 238, 199-211.</w:t>
      </w:r>
    </w:p>
    <w:p w14:paraId="0AB04C70"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Lovett, G. M.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Arthur, M. A, Weathers, K. C. </w:t>
      </w:r>
      <w:proofErr w:type="spellStart"/>
      <w:r>
        <w:rPr>
          <w:rFonts w:ascii="Times New Roman" w:eastAsia="Times New Roman" w:hAnsi="Times New Roman" w:cs="Times New Roman"/>
          <w:sz w:val="24"/>
          <w:szCs w:val="24"/>
        </w:rPr>
        <w:t>Fitzhuge</w:t>
      </w:r>
      <w:proofErr w:type="spellEnd"/>
      <w:r>
        <w:rPr>
          <w:rFonts w:ascii="Times New Roman" w:eastAsia="Times New Roman" w:hAnsi="Times New Roman" w:cs="Times New Roman"/>
          <w:sz w:val="24"/>
          <w:szCs w:val="24"/>
        </w:rPr>
        <w:t xml:space="preserve">, R. D. (2006). Forest Ecosystem Response to Exotic Pests and Pathogens in Eastern North America. </w:t>
      </w:r>
      <w:proofErr w:type="spellStart"/>
      <w:r>
        <w:rPr>
          <w:rFonts w:ascii="Times New Roman" w:eastAsia="Times New Roman" w:hAnsi="Times New Roman" w:cs="Times New Roman"/>
          <w:sz w:val="24"/>
          <w:szCs w:val="24"/>
        </w:rPr>
        <w:t>BioScience</w:t>
      </w:r>
      <w:proofErr w:type="spellEnd"/>
      <w:r>
        <w:rPr>
          <w:rFonts w:ascii="Times New Roman" w:eastAsia="Times New Roman" w:hAnsi="Times New Roman" w:cs="Times New Roman"/>
          <w:sz w:val="24"/>
          <w:szCs w:val="24"/>
        </w:rPr>
        <w:t xml:space="preserve">, 56(5), 395-405.Bott, T. L. (1996). Primary Productivity and Community Respiration. </w:t>
      </w:r>
      <w:r>
        <w:rPr>
          <w:rFonts w:ascii="Times New Roman" w:eastAsia="Times New Roman" w:hAnsi="Times New Roman" w:cs="Times New Roman"/>
          <w:i/>
          <w:sz w:val="24"/>
          <w:szCs w:val="24"/>
        </w:rPr>
        <w:t xml:space="preserve">Methods in Stream Ecology, </w:t>
      </w:r>
      <w:r>
        <w:rPr>
          <w:rFonts w:ascii="Times New Roman" w:eastAsia="Times New Roman" w:hAnsi="Times New Roman" w:cs="Times New Roman"/>
          <w:sz w:val="24"/>
          <w:szCs w:val="24"/>
        </w:rPr>
        <w:t>533-556.</w:t>
      </w:r>
    </w:p>
    <w:p w14:paraId="28711731"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L. Wang, X. </w:t>
      </w:r>
      <w:proofErr w:type="spellStart"/>
      <w:r>
        <w:rPr>
          <w:rFonts w:ascii="Times New Roman" w:eastAsia="Times New Roman" w:hAnsi="Times New Roman" w:cs="Times New Roman"/>
          <w:sz w:val="24"/>
          <w:szCs w:val="24"/>
        </w:rPr>
        <w:t>Lajeunesse</w:t>
      </w:r>
      <w:proofErr w:type="spellEnd"/>
      <w:r>
        <w:rPr>
          <w:rFonts w:ascii="Times New Roman" w:eastAsia="Times New Roman" w:hAnsi="Times New Roman" w:cs="Times New Roman"/>
          <w:sz w:val="24"/>
          <w:szCs w:val="24"/>
        </w:rPr>
        <w:t xml:space="preserve">, M. J. Miao, G. Piao, S. Wan, S. Wu, Y. Wang, Z. </w:t>
      </w:r>
      <w:proofErr w:type="spellStart"/>
      <w:r>
        <w:rPr>
          <w:rFonts w:ascii="Times New Roman" w:eastAsia="Times New Roman" w:hAnsi="Times New Roman" w:cs="Times New Roman"/>
          <w:sz w:val="24"/>
          <w:szCs w:val="24"/>
        </w:rPr>
        <w:t>Yand</w:t>
      </w:r>
      <w:proofErr w:type="spellEnd"/>
      <w:r>
        <w:rPr>
          <w:rFonts w:ascii="Times New Roman" w:eastAsia="Times New Roman" w:hAnsi="Times New Roman" w:cs="Times New Roman"/>
          <w:sz w:val="24"/>
          <w:szCs w:val="24"/>
        </w:rPr>
        <w:t>, S. Li, P. Deng, M. (2015). A cross-biome synthesis of soil respiration and its determinants under simulated precipitation changes. DOI 10.1111/gcb.13156.</w:t>
      </w:r>
    </w:p>
    <w:p w14:paraId="1593769D"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Webster, J. R. </w:t>
      </w:r>
      <w:proofErr w:type="spellStart"/>
      <w:r>
        <w:rPr>
          <w:rFonts w:ascii="Times New Roman" w:eastAsia="Times New Roman" w:hAnsi="Times New Roman" w:cs="Times New Roman"/>
          <w:sz w:val="24"/>
          <w:szCs w:val="24"/>
        </w:rPr>
        <w:t>Ehrman</w:t>
      </w:r>
      <w:proofErr w:type="spellEnd"/>
      <w:r>
        <w:rPr>
          <w:rFonts w:ascii="Times New Roman" w:eastAsia="Times New Roman" w:hAnsi="Times New Roman" w:cs="Times New Roman"/>
          <w:sz w:val="24"/>
          <w:szCs w:val="24"/>
        </w:rPr>
        <w:t>, T. P. (1996). Solute Dynamics. Methods in Stream Ecology, 145-160.</w:t>
      </w:r>
    </w:p>
    <w:p w14:paraId="553A2745"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Hamilton, S. (1997). Analysis of nitrate in Michigan waters.</w:t>
      </w:r>
    </w:p>
    <w:p w14:paraId="330171C9"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Hamiltion</w:t>
      </w:r>
      <w:proofErr w:type="spellEnd"/>
      <w:r>
        <w:rPr>
          <w:rFonts w:ascii="Times New Roman" w:eastAsia="Times New Roman" w:hAnsi="Times New Roman" w:cs="Times New Roman"/>
          <w:sz w:val="24"/>
          <w:szCs w:val="24"/>
        </w:rPr>
        <w:t>, S. (1997). Combined persulfate digestion for analysis of total nitrogen and phosphorous in Michigan waters.</w:t>
      </w:r>
    </w:p>
    <w:p w14:paraId="5976FF30"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Griffin, J. M. Turner, M. G. (2012). Changes to the N cycle following bark beetle outbreaks in two contrasting conifer forest types.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170, 551-565.</w:t>
      </w:r>
    </w:p>
    <w:p w14:paraId="4528C61B"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Goodale, C. L. </w:t>
      </w:r>
      <w:proofErr w:type="spellStart"/>
      <w:r>
        <w:rPr>
          <w:rFonts w:ascii="Times New Roman" w:eastAsia="Times New Roman" w:hAnsi="Times New Roman" w:cs="Times New Roman"/>
          <w:sz w:val="24"/>
          <w:szCs w:val="24"/>
        </w:rPr>
        <w:t>Fredriksen</w:t>
      </w:r>
      <w:proofErr w:type="spellEnd"/>
      <w:r>
        <w:rPr>
          <w:rFonts w:ascii="Times New Roman" w:eastAsia="Times New Roman" w:hAnsi="Times New Roman" w:cs="Times New Roman"/>
          <w:sz w:val="24"/>
          <w:szCs w:val="24"/>
        </w:rPr>
        <w:t xml:space="preserve">, G. Weiss, M. S. </w:t>
      </w:r>
      <w:proofErr w:type="spellStart"/>
      <w:r>
        <w:rPr>
          <w:rFonts w:ascii="Times New Roman" w:eastAsia="Times New Roman" w:hAnsi="Times New Roman" w:cs="Times New Roman"/>
          <w:sz w:val="24"/>
          <w:szCs w:val="24"/>
        </w:rPr>
        <w:t>McCalley</w:t>
      </w:r>
      <w:proofErr w:type="spellEnd"/>
      <w:r>
        <w:rPr>
          <w:rFonts w:ascii="Times New Roman" w:eastAsia="Times New Roman" w:hAnsi="Times New Roman" w:cs="Times New Roman"/>
          <w:sz w:val="24"/>
          <w:szCs w:val="24"/>
        </w:rPr>
        <w:t xml:space="preserve">, C. K. Sparks, J. P. Thomas, S. A. (2015). Soil Process drive seasonal variation in retention of 15N tracers in a deciduous forest catchment.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96(10), 2653-2668.</w:t>
      </w:r>
    </w:p>
    <w:p w14:paraId="4844C257"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Schlesinger, W. H. </w:t>
      </w:r>
      <w:proofErr w:type="spellStart"/>
      <w:r>
        <w:rPr>
          <w:rFonts w:ascii="Times New Roman" w:eastAsia="Times New Roman" w:hAnsi="Times New Roman" w:cs="Times New Roman"/>
          <w:sz w:val="24"/>
          <w:szCs w:val="24"/>
        </w:rPr>
        <w:t>Dietze</w:t>
      </w:r>
      <w:proofErr w:type="spellEnd"/>
      <w:r>
        <w:rPr>
          <w:rFonts w:ascii="Times New Roman" w:eastAsia="Times New Roman" w:hAnsi="Times New Roman" w:cs="Times New Roman"/>
          <w:sz w:val="24"/>
          <w:szCs w:val="24"/>
        </w:rPr>
        <w:t xml:space="preserve">, M. C. Jackson, R. B. Phillips, R. P. Rhoades, C. C. </w:t>
      </w:r>
      <w:proofErr w:type="spellStart"/>
      <w:r>
        <w:rPr>
          <w:rFonts w:ascii="Times New Roman" w:eastAsia="Times New Roman" w:hAnsi="Times New Roman" w:cs="Times New Roman"/>
          <w:sz w:val="24"/>
          <w:szCs w:val="24"/>
        </w:rPr>
        <w:t>Rustad</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Vose</w:t>
      </w:r>
      <w:proofErr w:type="spellEnd"/>
      <w:r>
        <w:rPr>
          <w:rFonts w:ascii="Times New Roman" w:eastAsia="Times New Roman" w:hAnsi="Times New Roman" w:cs="Times New Roman"/>
          <w:sz w:val="24"/>
          <w:szCs w:val="24"/>
        </w:rPr>
        <w:t>, J. M. (2015). Forest Biogeochemistry in Response to Drought. DOI 10.1111/gcb.13105.</w:t>
      </w:r>
    </w:p>
    <w:p w14:paraId="10E056DB"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S. K. Newman, G. S. Hart, S. C. Schweitzer, J. A. Koch, G. W. (2013). Leaf Litter Mixtures Alter Microbial Community Development: Mechanisms for Non-Additive Effects in Litter Decomposition.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sz w:val="24"/>
          <w:szCs w:val="24"/>
        </w:rPr>
        <w:t>, DOI 10.1371/journal.pone.0062671.</w:t>
      </w:r>
    </w:p>
    <w:p w14:paraId="0970BB78"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Schweitzer, J. A. Bailey, J. K. Hart, S. C. Whitham, T. G. (2005). Nonadditive Effects of Mixing Cottonwood Genotypes on Litter Decomposition and Nutrient Dynamics.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86(10), 2834-2840.</w:t>
      </w:r>
    </w:p>
    <w:p w14:paraId="44D4AF01"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L. T. Tank, J. L. </w:t>
      </w:r>
      <w:proofErr w:type="spellStart"/>
      <w:r>
        <w:rPr>
          <w:rFonts w:ascii="Times New Roman" w:eastAsia="Times New Roman" w:hAnsi="Times New Roman" w:cs="Times New Roman"/>
          <w:sz w:val="24"/>
          <w:szCs w:val="24"/>
        </w:rPr>
        <w:t>Dodds</w:t>
      </w:r>
      <w:proofErr w:type="spellEnd"/>
      <w:r>
        <w:rPr>
          <w:rFonts w:ascii="Times New Roman" w:eastAsia="Times New Roman" w:hAnsi="Times New Roman" w:cs="Times New Roman"/>
          <w:sz w:val="24"/>
          <w:szCs w:val="24"/>
        </w:rPr>
        <w:t xml:space="preserve">, W. K. (2009). The influence of land use on stream biofilm nutrient limitation across eight North American ecoregions.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66, 1081-1094.</w:t>
      </w:r>
    </w:p>
    <w:p w14:paraId="2E4A8CFC"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Schweitzer, J. A. Bailey, J. K. Hart, S. C. Wimp, G. M. Chapman, S. K. Whitham, T. G. (2005). The interaction of plant genotype and herbivory decelerate leaf litter decomposition and alter nutrient dynamics. Oikos, 110(1), 133-145.</w:t>
      </w:r>
    </w:p>
    <w:p w14:paraId="7D0F6E4B"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J. R. Patton, C. J. (2003), Methods of Analysis by the U.S. Geological Survey National Water Quality Laboratory---Evaluation of Alkaline Persulfate Digestion as an Alternative to </w:t>
      </w:r>
      <w:proofErr w:type="spellStart"/>
      <w:r>
        <w:rPr>
          <w:rFonts w:ascii="Times New Roman" w:eastAsia="Times New Roman" w:hAnsi="Times New Roman" w:cs="Times New Roman"/>
          <w:sz w:val="24"/>
          <w:szCs w:val="24"/>
        </w:rPr>
        <w:t>Kjeldahl</w:t>
      </w:r>
      <w:proofErr w:type="spellEnd"/>
      <w:r>
        <w:rPr>
          <w:rFonts w:ascii="Times New Roman" w:eastAsia="Times New Roman" w:hAnsi="Times New Roman" w:cs="Times New Roman"/>
          <w:sz w:val="24"/>
          <w:szCs w:val="24"/>
        </w:rPr>
        <w:t xml:space="preserve"> Digestion for Determination of Total and Dissolved Nitrogen and Phosphorus in Water. USGS, 1-33.</w:t>
      </w:r>
    </w:p>
    <w:p w14:paraId="54072FC7"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C. Campbell, E. M. </w:t>
      </w:r>
      <w:proofErr w:type="spellStart"/>
      <w:r>
        <w:rPr>
          <w:rFonts w:ascii="Times New Roman" w:eastAsia="Times New Roman" w:hAnsi="Times New Roman" w:cs="Times New Roman"/>
          <w:sz w:val="24"/>
          <w:szCs w:val="24"/>
        </w:rPr>
        <w:t>Pflugmacher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Wulder</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Hostert</w:t>
      </w:r>
      <w:proofErr w:type="spellEnd"/>
      <w:r>
        <w:rPr>
          <w:rFonts w:ascii="Times New Roman" w:eastAsia="Times New Roman" w:hAnsi="Times New Roman" w:cs="Times New Roman"/>
          <w:sz w:val="24"/>
          <w:szCs w:val="24"/>
        </w:rPr>
        <w:t>, P. (2016).</w:t>
      </w:r>
    </w:p>
    <w:p w14:paraId="32C0BAF0" w14:textId="77777777" w:rsidR="00E02A5A" w:rsidRDefault="00AC3C3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multi-scale analysis of western spruce budworm outbreak dynamics. </w:t>
      </w:r>
      <w:r>
        <w:rPr>
          <w:rFonts w:ascii="Times New Roman" w:eastAsia="Times New Roman" w:hAnsi="Times New Roman" w:cs="Times New Roman"/>
          <w:i/>
          <w:sz w:val="24"/>
          <w:szCs w:val="24"/>
        </w:rPr>
        <w:t xml:space="preserve">Landscape </w:t>
      </w:r>
      <w:proofErr w:type="spellStart"/>
      <w:r>
        <w:rPr>
          <w:rFonts w:ascii="Times New Roman" w:eastAsia="Times New Roman" w:hAnsi="Times New Roman" w:cs="Times New Roman"/>
          <w:i/>
          <w:sz w:val="24"/>
          <w:szCs w:val="24"/>
        </w:rPr>
        <w:t>Ecol</w:t>
      </w:r>
      <w:proofErr w:type="spellEnd"/>
      <w:r>
        <w:rPr>
          <w:rFonts w:ascii="Times New Roman" w:eastAsia="Times New Roman" w:hAnsi="Times New Roman" w:cs="Times New Roman"/>
          <w:sz w:val="24"/>
          <w:szCs w:val="24"/>
        </w:rPr>
        <w:t>, 32, 501-514.</w:t>
      </w:r>
    </w:p>
    <w:p w14:paraId="26D05444" w14:textId="77777777" w:rsidR="00E02A5A" w:rsidRDefault="00E02A5A">
      <w:pPr>
        <w:pBdr>
          <w:top w:val="nil"/>
          <w:left w:val="nil"/>
          <w:bottom w:val="nil"/>
          <w:right w:val="nil"/>
          <w:between w:val="nil"/>
        </w:pBdr>
        <w:spacing w:line="480" w:lineRule="auto"/>
        <w:rPr>
          <w:rFonts w:ascii="Times New Roman" w:eastAsia="Times New Roman" w:hAnsi="Times New Roman" w:cs="Times New Roman"/>
          <w:sz w:val="24"/>
          <w:szCs w:val="24"/>
        </w:rPr>
      </w:pPr>
    </w:p>
    <w:sectPr w:rsidR="00E02A5A">
      <w:footerReference w:type="default" r:id="rId9"/>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ramstedt" w:date="2019-02-11T15:10:00Z" w:initials="JB">
    <w:p w14:paraId="213D8EB2" w14:textId="77777777" w:rsidR="008957DC" w:rsidRDefault="008957DC">
      <w:pPr>
        <w:pStyle w:val="CommentText"/>
      </w:pPr>
      <w:r>
        <w:rPr>
          <w:rStyle w:val="CommentReference"/>
        </w:rPr>
        <w:annotationRef/>
      </w:r>
      <w:r>
        <w:t xml:space="preserve">Maybe add hook </w:t>
      </w:r>
      <w:proofErr w:type="spellStart"/>
      <w:r>
        <w:t>sentance</w:t>
      </w:r>
      <w:proofErr w:type="spellEnd"/>
    </w:p>
  </w:comment>
  <w:comment w:id="8" w:author="Julia Bramstedt" w:date="2019-02-11T15:11:00Z" w:initials="JB">
    <w:p w14:paraId="5197FBE9" w14:textId="77777777" w:rsidR="008957DC" w:rsidRDefault="008957DC">
      <w:pPr>
        <w:pStyle w:val="CommentText"/>
      </w:pPr>
      <w:r>
        <w:rPr>
          <w:rStyle w:val="CommentReference"/>
        </w:rPr>
        <w:annotationRef/>
      </w:r>
      <w:r>
        <w:t xml:space="preserve">Defoliators act as a negative feedback loop for thick forests by </w:t>
      </w:r>
      <w:proofErr w:type="spellStart"/>
      <w:r>
        <w:t>knowcking</w:t>
      </w:r>
      <w:proofErr w:type="spellEnd"/>
      <w:r>
        <w:t xml:space="preserve"> the forests back to a healthy population size. (maybe change the word knocking)</w:t>
      </w:r>
    </w:p>
  </w:comment>
  <w:comment w:id="9" w:author="Julia Bramstedt" w:date="2019-02-11T15:11:00Z" w:initials="JB">
    <w:p w14:paraId="4EA7EACB" w14:textId="77777777" w:rsidR="008957DC" w:rsidRDefault="008957DC">
      <w:pPr>
        <w:pStyle w:val="CommentText"/>
      </w:pPr>
      <w:r>
        <w:rPr>
          <w:rStyle w:val="CommentReference"/>
        </w:rPr>
        <w:annotationRef/>
      </w:r>
      <w:r>
        <w:t>What insects? You have not introduced any insects yet… Spruce budworms, I’m guessing</w:t>
      </w:r>
    </w:p>
  </w:comment>
  <w:comment w:id="10" w:author="Izak Neziri" w:date="2019-02-11T16:23:00Z" w:initials="IN">
    <w:p w14:paraId="52E8F767" w14:textId="43F79BE7" w:rsidR="00A61CBA" w:rsidRDefault="00A61CBA">
      <w:pPr>
        <w:pStyle w:val="CommentText"/>
      </w:pPr>
      <w:r>
        <w:rPr>
          <w:rStyle w:val="CommentReference"/>
        </w:rPr>
        <w:annotationRef/>
      </w:r>
      <w:r>
        <w:t>Defoliators. I did not want to start two sentences in a row with that.</w:t>
      </w:r>
    </w:p>
  </w:comment>
  <w:comment w:id="11" w:author="Julia Bramstedt" w:date="2019-02-11T15:12:00Z" w:initials="JB">
    <w:p w14:paraId="1AE73CB9" w14:textId="77777777" w:rsidR="008957DC" w:rsidRDefault="008957DC">
      <w:pPr>
        <w:pStyle w:val="CommentText"/>
      </w:pPr>
      <w:r>
        <w:rPr>
          <w:rStyle w:val="CommentReference"/>
        </w:rPr>
        <w:annotationRef/>
      </w:r>
      <w:r>
        <w:t xml:space="preserve">Help to return soil systems back to healthy levels, through </w:t>
      </w:r>
      <w:proofErr w:type="spellStart"/>
      <w:r>
        <w:t>consulption</w:t>
      </w:r>
      <w:proofErr w:type="spellEnd"/>
      <w:r>
        <w:t xml:space="preserve"> and excretion of nutrients in the form of frass</w:t>
      </w:r>
    </w:p>
  </w:comment>
  <w:comment w:id="29" w:author="Julia Bramstedt" w:date="2019-02-11T15:19:00Z" w:initials="JB">
    <w:p w14:paraId="390EFB69" w14:textId="1C25A06F" w:rsidR="008957DC" w:rsidRDefault="008957DC">
      <w:pPr>
        <w:pStyle w:val="CommentText"/>
      </w:pPr>
      <w:r>
        <w:rPr>
          <w:rStyle w:val="CommentReference"/>
        </w:rPr>
        <w:annotationRef/>
      </w:r>
      <w:r>
        <w:t>I don’t like this wording</w:t>
      </w:r>
    </w:p>
  </w:comment>
  <w:comment w:id="33" w:author="Julia Bramstedt" w:date="2019-02-11T15:21:00Z" w:initials="JB">
    <w:p w14:paraId="33062BEF" w14:textId="66819D9E" w:rsidR="008957DC" w:rsidRDefault="008957DC">
      <w:pPr>
        <w:pStyle w:val="CommentText"/>
      </w:pPr>
      <w:r>
        <w:rPr>
          <w:rStyle w:val="CommentReference"/>
        </w:rPr>
        <w:annotationRef/>
      </w:r>
      <w:r>
        <w:t xml:space="preserve">May need to reword since I changed the </w:t>
      </w:r>
      <w:proofErr w:type="spellStart"/>
      <w:r>
        <w:t>sentance</w:t>
      </w:r>
      <w:proofErr w:type="spellEnd"/>
    </w:p>
  </w:comment>
  <w:comment w:id="34" w:author="Julia Bramstedt" w:date="2019-02-11T15:22:00Z" w:initials="JB">
    <w:p w14:paraId="1588B481" w14:textId="6D1656EE" w:rsidR="008957DC" w:rsidRDefault="008957DC">
      <w:pPr>
        <w:pStyle w:val="CommentText"/>
      </w:pPr>
      <w:r>
        <w:rPr>
          <w:rStyle w:val="CommentReference"/>
        </w:rPr>
        <w:annotationRef/>
      </w:r>
      <w:r>
        <w:t>NEW PARAGRPAH? In addition (instead maybe)</w:t>
      </w:r>
    </w:p>
  </w:comment>
  <w:comment w:id="35" w:author="Julia Bramstedt" w:date="2019-02-11T15:23:00Z" w:initials="JB">
    <w:p w14:paraId="7E82C844" w14:textId="18A50C7A" w:rsidR="008957DC" w:rsidRDefault="008957DC">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36" w:author="Julia Bramstedt" w:date="2019-02-11T15:24:00Z" w:initials="JB">
    <w:p w14:paraId="396F2AE6" w14:textId="3FC55ED3" w:rsidR="008957DC" w:rsidRDefault="008957DC">
      <w:pPr>
        <w:pStyle w:val="CommentText"/>
      </w:pPr>
      <w:r>
        <w:rPr>
          <w:rStyle w:val="CommentReference"/>
        </w:rPr>
        <w:annotationRef/>
      </w:r>
      <w:r>
        <w:t xml:space="preserve">Don’t use suggested multiple times in one </w:t>
      </w:r>
      <w:proofErr w:type="spellStart"/>
      <w:r>
        <w:t>sentance</w:t>
      </w:r>
      <w:proofErr w:type="spellEnd"/>
    </w:p>
  </w:comment>
  <w:comment w:id="39" w:author="Julia Bramstedt" w:date="2019-02-11T15:25:00Z" w:initials="JB">
    <w:p w14:paraId="7D49DC80" w14:textId="7A1BE1E8" w:rsidR="008957DC" w:rsidRDefault="008957DC">
      <w:pPr>
        <w:pStyle w:val="CommentText"/>
      </w:pPr>
      <w:r>
        <w:rPr>
          <w:rStyle w:val="CommentReference"/>
        </w:rPr>
        <w:annotationRef/>
      </w:r>
      <w:r>
        <w:t xml:space="preserve">Are you going to go into these facts?  </w:t>
      </w:r>
    </w:p>
  </w:comment>
  <w:comment w:id="42" w:author="Julia Bramstedt" w:date="2019-02-11T15:25:00Z" w:initials="JB">
    <w:p w14:paraId="18DF3709" w14:textId="3A301610" w:rsidR="008957DC" w:rsidRDefault="008957DC">
      <w:pPr>
        <w:pStyle w:val="CommentText"/>
      </w:pPr>
      <w:r>
        <w:rPr>
          <w:rStyle w:val="CommentReference"/>
        </w:rPr>
        <w:annotationRef/>
      </w:r>
      <w:r>
        <w:t>Bad sentence, hard to follow</w:t>
      </w:r>
    </w:p>
  </w:comment>
  <w:comment w:id="43" w:author="Julia Bramstedt" w:date="2019-02-11T15:26:00Z" w:initials="JB">
    <w:p w14:paraId="4E64D1B1" w14:textId="2355903F" w:rsidR="008957DC" w:rsidRDefault="008957DC">
      <w:pPr>
        <w:pStyle w:val="CommentText"/>
      </w:pPr>
      <w:r>
        <w:rPr>
          <w:rStyle w:val="CommentReference"/>
        </w:rPr>
        <w:annotationRef/>
      </w:r>
      <w:r>
        <w:t>Maybe be more specific than over time (</w:t>
      </w:r>
      <w:proofErr w:type="spellStart"/>
      <w:r>
        <w:t>ie</w:t>
      </w:r>
      <w:proofErr w:type="spellEnd"/>
      <w:r>
        <w:t xml:space="preserve"> over the winter, over a month, etc. </w:t>
      </w:r>
    </w:p>
  </w:comment>
  <w:comment w:id="48" w:author="Julia Bramstedt" w:date="2019-02-11T15:27:00Z" w:initials="JB">
    <w:p w14:paraId="421E7ED1" w14:textId="76BCE750" w:rsidR="008957DC" w:rsidRDefault="008957DC">
      <w:pPr>
        <w:pStyle w:val="CommentText"/>
      </w:pPr>
      <w:r>
        <w:rPr>
          <w:rStyle w:val="CommentReference"/>
        </w:rPr>
        <w:annotationRef/>
      </w:r>
      <w:r>
        <w:t xml:space="preserve">somehow link frass from bug butt to </w:t>
      </w:r>
      <w:proofErr w:type="spellStart"/>
      <w:r>
        <w:t>forrest</w:t>
      </w:r>
      <w:proofErr w:type="spellEnd"/>
      <w:r>
        <w:t xml:space="preserve"> floor</w:t>
      </w:r>
    </w:p>
  </w:comment>
  <w:comment w:id="50" w:author="Julia Bramstedt" w:date="2019-02-11T15:28:00Z" w:initials="JB">
    <w:p w14:paraId="5FFE191C" w14:textId="65F3CD32" w:rsidR="008957DC" w:rsidRDefault="008957DC">
      <w:pPr>
        <w:pStyle w:val="CommentText"/>
      </w:pPr>
      <w:r>
        <w:rPr>
          <w:rStyle w:val="CommentReference"/>
        </w:rPr>
        <w:annotationRef/>
      </w:r>
      <w:r>
        <w:t xml:space="preserve">Trusting you that this makes sense…. I don’t get the </w:t>
      </w:r>
      <w:proofErr w:type="spellStart"/>
      <w:r>
        <w:t>sciency</w:t>
      </w:r>
      <w:proofErr w:type="spellEnd"/>
      <w:r>
        <w:t xml:space="preserve"> behind it.</w:t>
      </w:r>
    </w:p>
  </w:comment>
  <w:comment w:id="52" w:author="Julia Bramstedt" w:date="2019-02-11T15:35:00Z" w:initials="JB">
    <w:p w14:paraId="49D940AA" w14:textId="6917A9CE" w:rsidR="005A62BD" w:rsidRDefault="005A62BD">
      <w:pPr>
        <w:pStyle w:val="CommentText"/>
      </w:pPr>
      <w:r>
        <w:rPr>
          <w:rStyle w:val="CommentReference"/>
        </w:rPr>
        <w:annotationRef/>
      </w:r>
      <w:r>
        <w:t>Need some way to connect, I don’t know what though</w:t>
      </w:r>
    </w:p>
  </w:comment>
  <w:comment w:id="54" w:author="Julia Bramstedt" w:date="2019-02-11T15:35:00Z" w:initials="JB">
    <w:p w14:paraId="5BA2C336" w14:textId="4FC40B3C" w:rsidR="002D6B05" w:rsidRDefault="002D6B05">
      <w:pPr>
        <w:pStyle w:val="CommentText"/>
      </w:pPr>
      <w:r>
        <w:rPr>
          <w:rStyle w:val="CommentReference"/>
        </w:rPr>
        <w:annotationRef/>
      </w:r>
      <w:r>
        <w:t>For what reasons / expand on this… why is it important</w:t>
      </w:r>
    </w:p>
  </w:comment>
  <w:comment w:id="55" w:author="Julia Bramstedt" w:date="2019-02-11T15:37:00Z" w:initials="JB">
    <w:p w14:paraId="43406EEB" w14:textId="64308574" w:rsidR="002D6B05" w:rsidRDefault="002D6B05">
      <w:pPr>
        <w:pStyle w:val="CommentText"/>
      </w:pPr>
      <w:r>
        <w:rPr>
          <w:rStyle w:val="CommentReference"/>
        </w:rPr>
        <w:annotationRef/>
      </w:r>
      <w:r>
        <w:t xml:space="preserve">It is possible to see if the rate of conifer leaf breakdown is </w:t>
      </w:r>
      <w:proofErr w:type="gramStart"/>
      <w:r>
        <w:t>influenced  by</w:t>
      </w:r>
      <w:proofErr w:type="gramEnd"/>
      <w:r>
        <w:t xml:space="preserve"> herbivory and microbial activity, leading to the addition of supplemental nutrients to the soil</w:t>
      </w:r>
    </w:p>
  </w:comment>
  <w:comment w:id="67" w:author="Julia Bramstedt" w:date="2019-02-11T15:38:00Z" w:initials="JB">
    <w:p w14:paraId="61DE4520" w14:textId="487F020D" w:rsidR="008D36EA" w:rsidRDefault="008D36EA">
      <w:pPr>
        <w:pStyle w:val="CommentText"/>
      </w:pPr>
      <w:r>
        <w:rPr>
          <w:rStyle w:val="CommentReference"/>
        </w:rPr>
        <w:annotationRef/>
      </w:r>
      <w:r>
        <w:t>to monitor changes in stream chemistry and the community food web</w:t>
      </w:r>
    </w:p>
  </w:comment>
  <w:comment w:id="71" w:author="Clay Arango" w:date="2018-07-17T09:44:00Z" w:initials="CA">
    <w:p w14:paraId="6D69FEF8" w14:textId="77777777" w:rsidR="00E953B1" w:rsidRDefault="00E953B1" w:rsidP="00E953B1">
      <w:pPr>
        <w:pStyle w:val="CommentText"/>
      </w:pPr>
      <w:r>
        <w:rPr>
          <w:rStyle w:val="CommentReference"/>
        </w:rPr>
        <w:annotationRef/>
      </w:r>
      <w:r>
        <w:t>This will be the last paragraph of your introduction, but don’t worry about the relationship to the main grant.  Just focus on your research and your questions.  You can leave it here for now until your intro comes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D8EB2" w15:done="0"/>
  <w15:commentEx w15:paraId="5197FBE9" w15:done="0"/>
  <w15:commentEx w15:paraId="4EA7EACB" w15:done="0"/>
  <w15:commentEx w15:paraId="52E8F767" w15:paraIdParent="4EA7EACB" w15:done="0"/>
  <w15:commentEx w15:paraId="1AE73CB9" w15:done="0"/>
  <w15:commentEx w15:paraId="390EFB69" w15:done="0"/>
  <w15:commentEx w15:paraId="33062BEF" w15:done="0"/>
  <w15:commentEx w15:paraId="1588B481" w15:done="0"/>
  <w15:commentEx w15:paraId="7E82C844" w15:done="0"/>
  <w15:commentEx w15:paraId="396F2AE6" w15:done="0"/>
  <w15:commentEx w15:paraId="7D49DC80" w15:done="0"/>
  <w15:commentEx w15:paraId="18DF3709" w15:done="0"/>
  <w15:commentEx w15:paraId="4E64D1B1" w15:done="0"/>
  <w15:commentEx w15:paraId="421E7ED1" w15:done="0"/>
  <w15:commentEx w15:paraId="5FFE191C" w15:done="0"/>
  <w15:commentEx w15:paraId="49D940AA" w15:done="0"/>
  <w15:commentEx w15:paraId="5BA2C336" w15:done="0"/>
  <w15:commentEx w15:paraId="43406EEB" w15:done="0"/>
  <w15:commentEx w15:paraId="61DE4520" w15:done="0"/>
  <w15:commentEx w15:paraId="6D69F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D8EB2" w16cid:durableId="200C1DCE"/>
  <w16cid:commentId w16cid:paraId="5197FBE9" w16cid:durableId="200C1DCF"/>
  <w16cid:commentId w16cid:paraId="4EA7EACB" w16cid:durableId="200C1DD0"/>
  <w16cid:commentId w16cid:paraId="52E8F767" w16cid:durableId="200C1FFE"/>
  <w16cid:commentId w16cid:paraId="1AE73CB9" w16cid:durableId="200C1DD1"/>
  <w16cid:commentId w16cid:paraId="390EFB69" w16cid:durableId="200C1DD2"/>
  <w16cid:commentId w16cid:paraId="33062BEF" w16cid:durableId="200C1DD3"/>
  <w16cid:commentId w16cid:paraId="1588B481" w16cid:durableId="200C1DD4"/>
  <w16cid:commentId w16cid:paraId="7E82C844" w16cid:durableId="200C1DD5"/>
  <w16cid:commentId w16cid:paraId="396F2AE6" w16cid:durableId="200C1DD6"/>
  <w16cid:commentId w16cid:paraId="7D49DC80" w16cid:durableId="200C1DD8"/>
  <w16cid:commentId w16cid:paraId="18DF3709" w16cid:durableId="200C1DD9"/>
  <w16cid:commentId w16cid:paraId="4E64D1B1" w16cid:durableId="200C1DDA"/>
  <w16cid:commentId w16cid:paraId="421E7ED1" w16cid:durableId="200C1DDC"/>
  <w16cid:commentId w16cid:paraId="5FFE191C" w16cid:durableId="200C1DDD"/>
  <w16cid:commentId w16cid:paraId="49D940AA" w16cid:durableId="200C1DDF"/>
  <w16cid:commentId w16cid:paraId="5BA2C336" w16cid:durableId="200C1DE0"/>
  <w16cid:commentId w16cid:paraId="43406EEB" w16cid:durableId="200C1DE1"/>
  <w16cid:commentId w16cid:paraId="61DE4520" w16cid:durableId="200C1DE3"/>
  <w16cid:commentId w16cid:paraId="6D69FEF8" w16cid:durableId="1F1BC7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A834" w14:textId="77777777" w:rsidR="00C24DD2" w:rsidRDefault="00C24DD2">
      <w:pPr>
        <w:spacing w:after="0" w:line="240" w:lineRule="auto"/>
      </w:pPr>
      <w:r>
        <w:separator/>
      </w:r>
    </w:p>
  </w:endnote>
  <w:endnote w:type="continuationSeparator" w:id="0">
    <w:p w14:paraId="5D33D21C" w14:textId="77777777" w:rsidR="00C24DD2" w:rsidRDefault="00C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D9F77" w14:textId="77777777" w:rsidR="008957DC" w:rsidRDefault="008957DC">
    <w:pPr>
      <w:pBdr>
        <w:top w:val="nil"/>
        <w:left w:val="nil"/>
        <w:bottom w:val="nil"/>
        <w:right w:val="nil"/>
        <w:between w:val="nil"/>
      </w:pBdr>
      <w:tabs>
        <w:tab w:val="center" w:pos="4680"/>
        <w:tab w:val="right" w:pos="9360"/>
      </w:tabs>
      <w:spacing w:after="720" w:line="240" w:lineRule="auto"/>
      <w:jc w:val="right"/>
    </w:pPr>
    <w:r>
      <w:fldChar w:fldCharType="begin"/>
    </w:r>
    <w:r>
      <w:instrText>PAGE</w:instrText>
    </w:r>
    <w:r>
      <w:fldChar w:fldCharType="separate"/>
    </w:r>
    <w:r w:rsidR="006D1A3A">
      <w:rPr>
        <w:noProof/>
      </w:rPr>
      <w:t>6</w:t>
    </w:r>
    <w:r>
      <w:fldChar w:fldCharType="end"/>
    </w:r>
  </w:p>
  <w:p w14:paraId="098B9F08" w14:textId="77777777" w:rsidR="008957DC" w:rsidRDefault="008957DC">
    <w:pPr>
      <w:pBdr>
        <w:top w:val="nil"/>
        <w:left w:val="nil"/>
        <w:bottom w:val="nil"/>
        <w:right w:val="nil"/>
        <w:between w:val="nil"/>
      </w:pBd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D9155" w14:textId="77777777" w:rsidR="00C24DD2" w:rsidRDefault="00C24DD2">
      <w:pPr>
        <w:spacing w:after="0" w:line="240" w:lineRule="auto"/>
      </w:pPr>
      <w:r>
        <w:separator/>
      </w:r>
    </w:p>
  </w:footnote>
  <w:footnote w:type="continuationSeparator" w:id="0">
    <w:p w14:paraId="7BCC3E0B" w14:textId="77777777" w:rsidR="00C24DD2" w:rsidRDefault="00C24DD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zak Neziri">
    <w15:presenceInfo w15:providerId="Windows Live" w15:userId="0c8ea4a09f2954d3"/>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5A"/>
    <w:rsid w:val="00235E3E"/>
    <w:rsid w:val="00257055"/>
    <w:rsid w:val="002D6B05"/>
    <w:rsid w:val="00344C48"/>
    <w:rsid w:val="0039393C"/>
    <w:rsid w:val="00412759"/>
    <w:rsid w:val="004A5C50"/>
    <w:rsid w:val="005A62BD"/>
    <w:rsid w:val="0065520E"/>
    <w:rsid w:val="006D1A3A"/>
    <w:rsid w:val="008957DC"/>
    <w:rsid w:val="008D36EA"/>
    <w:rsid w:val="00910643"/>
    <w:rsid w:val="00974F9D"/>
    <w:rsid w:val="00A61CBA"/>
    <w:rsid w:val="00AC3C34"/>
    <w:rsid w:val="00C24DD2"/>
    <w:rsid w:val="00D047D1"/>
    <w:rsid w:val="00D34869"/>
    <w:rsid w:val="00E02A5A"/>
    <w:rsid w:val="00E23D8F"/>
    <w:rsid w:val="00E953B1"/>
    <w:rsid w:val="00EF2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6C2FF"/>
  <w15:docId w15:val="{38F80F2C-7479-40C3-8145-1461C76B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4A5C50"/>
    <w:rPr>
      <w:sz w:val="18"/>
      <w:szCs w:val="18"/>
    </w:rPr>
  </w:style>
  <w:style w:type="paragraph" w:styleId="CommentText">
    <w:name w:val="annotation text"/>
    <w:basedOn w:val="Normal"/>
    <w:link w:val="CommentTextChar"/>
    <w:uiPriority w:val="99"/>
    <w:semiHidden/>
    <w:unhideWhenUsed/>
    <w:rsid w:val="004A5C50"/>
    <w:pPr>
      <w:spacing w:line="240" w:lineRule="auto"/>
    </w:pPr>
    <w:rPr>
      <w:sz w:val="24"/>
      <w:szCs w:val="24"/>
    </w:rPr>
  </w:style>
  <w:style w:type="character" w:customStyle="1" w:styleId="CommentTextChar">
    <w:name w:val="Comment Text Char"/>
    <w:basedOn w:val="DefaultParagraphFont"/>
    <w:link w:val="CommentText"/>
    <w:uiPriority w:val="99"/>
    <w:semiHidden/>
    <w:rsid w:val="004A5C50"/>
    <w:rPr>
      <w:sz w:val="24"/>
      <w:szCs w:val="24"/>
    </w:rPr>
  </w:style>
  <w:style w:type="paragraph" w:styleId="CommentSubject">
    <w:name w:val="annotation subject"/>
    <w:basedOn w:val="CommentText"/>
    <w:next w:val="CommentText"/>
    <w:link w:val="CommentSubjectChar"/>
    <w:uiPriority w:val="99"/>
    <w:semiHidden/>
    <w:unhideWhenUsed/>
    <w:rsid w:val="004A5C50"/>
    <w:rPr>
      <w:b/>
      <w:bCs/>
      <w:sz w:val="20"/>
      <w:szCs w:val="20"/>
    </w:rPr>
  </w:style>
  <w:style w:type="character" w:customStyle="1" w:styleId="CommentSubjectChar">
    <w:name w:val="Comment Subject Char"/>
    <w:basedOn w:val="CommentTextChar"/>
    <w:link w:val="CommentSubject"/>
    <w:uiPriority w:val="99"/>
    <w:semiHidden/>
    <w:rsid w:val="004A5C50"/>
    <w:rPr>
      <w:b/>
      <w:bCs/>
      <w:sz w:val="20"/>
      <w:szCs w:val="20"/>
    </w:rPr>
  </w:style>
  <w:style w:type="paragraph" w:styleId="BalloonText">
    <w:name w:val="Balloon Text"/>
    <w:basedOn w:val="Normal"/>
    <w:link w:val="BalloonTextChar"/>
    <w:uiPriority w:val="99"/>
    <w:semiHidden/>
    <w:unhideWhenUsed/>
    <w:rsid w:val="004A5C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A5C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3</cp:revision>
  <dcterms:created xsi:type="dcterms:W3CDTF">2019-02-12T00:34:00Z</dcterms:created>
  <dcterms:modified xsi:type="dcterms:W3CDTF">2019-02-12T03:01:00Z</dcterms:modified>
</cp:coreProperties>
</file>