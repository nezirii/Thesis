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786D" w14:textId="77777777" w:rsidR="00F8250D" w:rsidRPr="00F8250D" w:rsidRDefault="00F8250D" w:rsidP="00F8250D">
      <w:pPr>
        <w:keepNext/>
        <w:jc w:val="center"/>
        <w:rPr>
          <w:noProof/>
          <w:sz w:val="36"/>
          <w:szCs w:val="36"/>
        </w:rPr>
      </w:pPr>
      <w:commentRangeStart w:id="0"/>
      <w:r w:rsidRPr="00F8250D">
        <w:rPr>
          <w:noProof/>
          <w:sz w:val="36"/>
          <w:szCs w:val="36"/>
        </w:rPr>
        <w:t>Results</w:t>
      </w:r>
      <w:commentRangeEnd w:id="0"/>
      <w:r w:rsidR="009A5459">
        <w:rPr>
          <w:rStyle w:val="CommentReference"/>
        </w:rPr>
        <w:commentReference w:id="0"/>
      </w:r>
    </w:p>
    <w:p w14:paraId="56B3A412" w14:textId="77777777" w:rsidR="00423053" w:rsidRDefault="00F8250D" w:rsidP="00CE1B74">
      <w:pPr>
        <w:keepNext/>
        <w:ind w:firstLine="720"/>
        <w:rPr>
          <w:noProof/>
          <w:sz w:val="24"/>
          <w:szCs w:val="24"/>
        </w:rPr>
      </w:pPr>
      <w:r w:rsidRPr="005D756D">
        <w:rPr>
          <w:noProof/>
          <w:sz w:val="24"/>
          <w:szCs w:val="24"/>
        </w:rPr>
        <w:t xml:space="preserve">This study looked at how Western Spruce Budworms affected nutrient contents in </w:t>
      </w:r>
      <w:r w:rsidR="00CE1B74">
        <w:rPr>
          <w:noProof/>
          <w:sz w:val="24"/>
          <w:szCs w:val="24"/>
        </w:rPr>
        <w:t xml:space="preserve">Central Washington </w:t>
      </w:r>
      <w:r w:rsidR="00423053">
        <w:rPr>
          <w:noProof/>
          <w:sz w:val="24"/>
          <w:szCs w:val="24"/>
        </w:rPr>
        <w:t>coniferous forest throughfall as well as soil nutrient concentrations. S</w:t>
      </w:r>
      <w:r w:rsidRPr="005D756D">
        <w:rPr>
          <w:noProof/>
          <w:sz w:val="24"/>
          <w:szCs w:val="24"/>
        </w:rPr>
        <w:t>oil organic matter and moisture content</w:t>
      </w:r>
      <w:r w:rsidR="00423053">
        <w:rPr>
          <w:noProof/>
          <w:sz w:val="24"/>
          <w:szCs w:val="24"/>
        </w:rPr>
        <w:t xml:space="preserve"> were also investigated as well as the decomposition rate of coniferous needles</w:t>
      </w:r>
      <w:r w:rsidRPr="005D756D">
        <w:rPr>
          <w:noProof/>
          <w:sz w:val="24"/>
          <w:szCs w:val="24"/>
        </w:rPr>
        <w:t>.</w:t>
      </w:r>
      <w:r w:rsidR="005D756D">
        <w:rPr>
          <w:noProof/>
          <w:sz w:val="24"/>
          <w:szCs w:val="24"/>
        </w:rPr>
        <w:t xml:space="preserve"> </w:t>
      </w:r>
    </w:p>
    <w:p w14:paraId="44AA2267" w14:textId="46FFBF63" w:rsidR="00CE1B74" w:rsidRPr="005D756D" w:rsidRDefault="005D756D" w:rsidP="00CE1B74">
      <w:pPr>
        <w:keepNext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Areas with greater budworm activity tended to have increased phosphorous in both throughfall and soils. </w:t>
      </w:r>
      <w:r w:rsidR="009B0DCF">
        <w:rPr>
          <w:noProof/>
          <w:sz w:val="24"/>
          <w:szCs w:val="24"/>
        </w:rPr>
        <w:t>Budworms also showed an</w:t>
      </w:r>
      <w:r w:rsidR="00423053">
        <w:rPr>
          <w:noProof/>
          <w:sz w:val="24"/>
          <w:szCs w:val="24"/>
        </w:rPr>
        <w:t xml:space="preserve"> increase in throughfall NH4+</w:t>
      </w:r>
      <w:r w:rsidR="009B0DCF">
        <w:rPr>
          <w:noProof/>
          <w:sz w:val="24"/>
          <w:szCs w:val="24"/>
        </w:rPr>
        <w:t xml:space="preserve"> concentrations, but not in soils. </w:t>
      </w:r>
      <w:r w:rsidR="006E04E6">
        <w:rPr>
          <w:noProof/>
          <w:sz w:val="24"/>
          <w:szCs w:val="24"/>
        </w:rPr>
        <w:t xml:space="preserve">The percent organic matter in soils tended to be higher in low activity sites, but moisture was not impacted by budworm activity. </w:t>
      </w:r>
      <w:r w:rsidR="00423053">
        <w:rPr>
          <w:noProof/>
          <w:sz w:val="24"/>
          <w:szCs w:val="24"/>
        </w:rPr>
        <w:t>Soil NO3- and total inorganic N were not affected by budworms, but the N:P ratio was greater in low budowrm sites.</w:t>
      </w:r>
      <w:r w:rsidR="006E04E6">
        <w:rPr>
          <w:noProof/>
          <w:sz w:val="24"/>
          <w:szCs w:val="24"/>
        </w:rPr>
        <w:t xml:space="preserve"> </w:t>
      </w:r>
    </w:p>
    <w:p w14:paraId="4DF6976B" w14:textId="41881896" w:rsidR="003602A8" w:rsidRDefault="002023D4" w:rsidP="003602A8">
      <w:pPr>
        <w:keepNext/>
      </w:pPr>
      <w:r>
        <w:rPr>
          <w:noProof/>
          <w:lang w:eastAsia="ja-JP"/>
        </w:rPr>
        <w:drawing>
          <wp:inline distT="0" distB="0" distL="0" distR="0" wp14:anchorId="7900064C" wp14:editId="2744A567">
            <wp:extent cx="5943600" cy="3803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C116" w14:textId="77777777" w:rsidR="003602A8" w:rsidRDefault="003602A8" w:rsidP="003602A8">
      <w:pPr>
        <w:pStyle w:val="Caption"/>
      </w:pPr>
      <w:r>
        <w:t xml:space="preserve">Figure </w:t>
      </w:r>
      <w:fldSimple w:instr=" SEQ Figure \* ARABIC ">
        <w:r w:rsidR="00D26D7D">
          <w:rPr>
            <w:noProof/>
          </w:rPr>
          <w:t>1</w:t>
        </w:r>
      </w:fldSimple>
      <w:r>
        <w:t>: Moisture content in soils changes with seasonality. Months with more rain tended to increase moisture content in soils</w:t>
      </w:r>
      <w:r w:rsidR="00CE1B74">
        <w:t>, but budworms had minimal effects</w:t>
      </w:r>
      <w:r>
        <w:t>.</w:t>
      </w:r>
    </w:p>
    <w:p w14:paraId="2BCB1AF9" w14:textId="57849C60" w:rsidR="003602A8" w:rsidRDefault="00AA4F32" w:rsidP="003602A8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30EEE2B5" wp14:editId="714B0A7E">
            <wp:extent cx="5943600" cy="380365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7BDB" w14:textId="77777777" w:rsidR="003602A8" w:rsidRDefault="003602A8" w:rsidP="003602A8">
      <w:pPr>
        <w:pStyle w:val="Caption"/>
        <w:rPr>
          <w:noProof/>
        </w:rPr>
      </w:pPr>
      <w:r>
        <w:t xml:space="preserve">Figure </w:t>
      </w:r>
      <w:fldSimple w:instr=" SEQ Figure \* ARABIC ">
        <w:r w:rsidR="00D26D7D">
          <w:rPr>
            <w:noProof/>
          </w:rPr>
          <w:t>2</w:t>
        </w:r>
      </w:fldSimple>
      <w:r>
        <w:t xml:space="preserve">: Organic matter tended to be higher in sites with low budworm activity but not </w:t>
      </w:r>
      <w:commentRangeStart w:id="1"/>
      <w:r>
        <w:t>significantly</w:t>
      </w:r>
      <w:commentRangeEnd w:id="1"/>
      <w:r w:rsidR="009A5459">
        <w:rPr>
          <w:rStyle w:val="CommentReference"/>
          <w:i w:val="0"/>
          <w:iCs w:val="0"/>
          <w:color w:val="auto"/>
        </w:rPr>
        <w:commentReference w:id="1"/>
      </w:r>
      <w:r>
        <w:t>.</w:t>
      </w:r>
    </w:p>
    <w:p w14:paraId="245A3948" w14:textId="77777777" w:rsidR="003602A8" w:rsidRDefault="003602A8" w:rsidP="003602A8">
      <w:pPr>
        <w:keepNext/>
        <w:rPr>
          <w:noProof/>
        </w:rPr>
      </w:pPr>
    </w:p>
    <w:p w14:paraId="345445E4" w14:textId="431B2A8B" w:rsidR="003602A8" w:rsidRDefault="00AA4F32" w:rsidP="003602A8">
      <w:pPr>
        <w:keepNext/>
      </w:pPr>
      <w:r>
        <w:rPr>
          <w:noProof/>
          <w:lang w:eastAsia="ja-JP"/>
        </w:rPr>
        <w:drawing>
          <wp:inline distT="0" distB="0" distL="0" distR="0" wp14:anchorId="540AD541" wp14:editId="6945855A">
            <wp:extent cx="5943600" cy="3803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014A" w14:textId="2716C36D" w:rsidR="00FA6F3A" w:rsidRDefault="003602A8" w:rsidP="003602A8">
      <w:pPr>
        <w:pStyle w:val="Caption"/>
      </w:pPr>
      <w:r>
        <w:t xml:space="preserve">Figure </w:t>
      </w:r>
      <w:fldSimple w:instr=" SEQ Figure \* ARABIC ">
        <w:r w:rsidR="00D26D7D">
          <w:rPr>
            <w:noProof/>
          </w:rPr>
          <w:t>3</w:t>
        </w:r>
      </w:fldSimple>
      <w:r>
        <w:t xml:space="preserve">: </w:t>
      </w:r>
      <w:r w:rsidRPr="002B1831">
        <w:t>Litter decomposition rates were lower in areas with higher budworm activity.</w:t>
      </w:r>
      <w:r w:rsidR="00AB49C3">
        <w:t xml:space="preserve"> These rates were calculated from bags collected starting from September 2015 through November 2016.</w:t>
      </w:r>
    </w:p>
    <w:p w14:paraId="3AE035F8" w14:textId="32C7CFA6" w:rsidR="00D26D7D" w:rsidRDefault="00AA4F32" w:rsidP="00D26D7D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564308F7" wp14:editId="6BF2ABE3">
            <wp:extent cx="5943600" cy="3803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4CE0" w14:textId="77777777" w:rsidR="00D26D7D" w:rsidRDefault="00D26D7D" w:rsidP="00D26D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Soil phosphorous was significantly greater in sites with high budworm activity</w:t>
      </w:r>
      <w:r w:rsidR="00DD5B8B">
        <w:t>. This supports throughfall data.</w:t>
      </w:r>
    </w:p>
    <w:p w14:paraId="362908CA" w14:textId="18A33B64" w:rsidR="003602A8" w:rsidRDefault="00AA4F32" w:rsidP="003602A8">
      <w:r>
        <w:rPr>
          <w:noProof/>
          <w:lang w:eastAsia="ja-JP"/>
        </w:rPr>
        <w:drawing>
          <wp:inline distT="0" distB="0" distL="0" distR="0" wp14:anchorId="111BE7B8" wp14:editId="1A967214">
            <wp:extent cx="5943600" cy="3803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21CD" w14:textId="4B30DD1A" w:rsidR="00AA4F32" w:rsidRPr="00AA4F32" w:rsidRDefault="00AA4F32" w:rsidP="003602A8">
      <w:pPr>
        <w:rPr>
          <w:i/>
          <w:iCs/>
          <w:sz w:val="18"/>
          <w:szCs w:val="18"/>
        </w:rPr>
      </w:pPr>
      <w:r w:rsidRPr="00AA4F32">
        <w:rPr>
          <w:i/>
          <w:iCs/>
          <w:sz w:val="18"/>
          <w:szCs w:val="18"/>
        </w:rPr>
        <w:lastRenderedPageBreak/>
        <w:t>Figure 5:</w:t>
      </w:r>
      <w:r>
        <w:rPr>
          <w:i/>
          <w:iCs/>
          <w:sz w:val="18"/>
          <w:szCs w:val="18"/>
        </w:rPr>
        <w:t xml:space="preserve"> Soil Ammonium was significantly greater in</w:t>
      </w:r>
      <w:r w:rsidR="00EB1D91">
        <w:rPr>
          <w:i/>
          <w:iCs/>
          <w:sz w:val="18"/>
          <w:szCs w:val="18"/>
        </w:rPr>
        <w:t xml:space="preserve"> sites with high budworm activity.</w:t>
      </w:r>
    </w:p>
    <w:p w14:paraId="09702A8B" w14:textId="13F1CF0A" w:rsidR="00AA4F32" w:rsidRDefault="00AA4F32" w:rsidP="003602A8">
      <w:r>
        <w:rPr>
          <w:noProof/>
          <w:lang w:eastAsia="ja-JP"/>
        </w:rPr>
        <w:drawing>
          <wp:inline distT="0" distB="0" distL="0" distR="0" wp14:anchorId="4CAC8432" wp14:editId="0201A3B4">
            <wp:extent cx="5943600" cy="3803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7147" w14:textId="429DD538" w:rsidR="00AA4F32" w:rsidRPr="00EB1D91" w:rsidRDefault="00AA4F32" w:rsidP="003602A8">
      <w:pPr>
        <w:rPr>
          <w:i/>
          <w:iCs/>
          <w:sz w:val="18"/>
          <w:szCs w:val="18"/>
        </w:rPr>
      </w:pPr>
      <w:r w:rsidRPr="00EB1D91">
        <w:rPr>
          <w:i/>
          <w:iCs/>
          <w:sz w:val="18"/>
          <w:szCs w:val="18"/>
        </w:rPr>
        <w:t xml:space="preserve">Figure 6: </w:t>
      </w:r>
      <w:r w:rsidR="00EB1D91">
        <w:rPr>
          <w:i/>
          <w:iCs/>
          <w:sz w:val="18"/>
          <w:szCs w:val="18"/>
        </w:rPr>
        <w:t>Budworm impact did not affect soil nitrate concentrations, but concentrations during sampling events did significantly differed.</w:t>
      </w:r>
    </w:p>
    <w:p w14:paraId="4228FACD" w14:textId="7BCEB44E" w:rsidR="00AA4F32" w:rsidRDefault="00AA4F32" w:rsidP="003602A8">
      <w:r>
        <w:rPr>
          <w:noProof/>
          <w:lang w:eastAsia="ja-JP"/>
        </w:rPr>
        <w:lastRenderedPageBreak/>
        <w:drawing>
          <wp:inline distT="0" distB="0" distL="0" distR="0" wp14:anchorId="33FF7D41" wp14:editId="6B6E26AD">
            <wp:extent cx="5943600" cy="38036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E20C" w14:textId="41F562BE" w:rsidR="00AA4F32" w:rsidRPr="00EB1D91" w:rsidRDefault="00AA4F32" w:rsidP="003602A8">
      <w:pPr>
        <w:rPr>
          <w:i/>
          <w:iCs/>
          <w:sz w:val="18"/>
          <w:szCs w:val="18"/>
        </w:rPr>
      </w:pPr>
      <w:r w:rsidRPr="00EB1D91">
        <w:rPr>
          <w:i/>
          <w:iCs/>
          <w:sz w:val="18"/>
          <w:szCs w:val="18"/>
        </w:rPr>
        <w:t>Figure 7:</w:t>
      </w:r>
      <w:r w:rsidR="00EB1D91">
        <w:rPr>
          <w:i/>
          <w:iCs/>
          <w:sz w:val="18"/>
          <w:szCs w:val="18"/>
        </w:rPr>
        <w:t xml:space="preserve"> Budworm impact did not affect total soil inorganic N concentrations, but concentrations during sampling events did significantly differed.</w:t>
      </w:r>
    </w:p>
    <w:p w14:paraId="7B5E72EB" w14:textId="36CCBA63" w:rsidR="00AA4F32" w:rsidRDefault="00AA4F32" w:rsidP="003602A8">
      <w:r>
        <w:rPr>
          <w:noProof/>
          <w:lang w:eastAsia="ja-JP"/>
        </w:rPr>
        <w:drawing>
          <wp:inline distT="0" distB="0" distL="0" distR="0" wp14:anchorId="12A37CE5" wp14:editId="7C78867F">
            <wp:extent cx="5943600" cy="3803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325E" w14:textId="0257926F" w:rsidR="00AA4F32" w:rsidRPr="00EB1D91" w:rsidRDefault="00AA4F32" w:rsidP="003602A8">
      <w:pPr>
        <w:rPr>
          <w:i/>
          <w:iCs/>
          <w:sz w:val="18"/>
          <w:szCs w:val="18"/>
        </w:rPr>
      </w:pPr>
      <w:r w:rsidRPr="00EB1D91">
        <w:rPr>
          <w:i/>
          <w:iCs/>
          <w:sz w:val="18"/>
          <w:szCs w:val="18"/>
        </w:rPr>
        <w:lastRenderedPageBreak/>
        <w:t xml:space="preserve">Figure 8: </w:t>
      </w:r>
      <w:r w:rsidR="00EB1D91">
        <w:rPr>
          <w:i/>
          <w:iCs/>
          <w:sz w:val="18"/>
          <w:szCs w:val="18"/>
        </w:rPr>
        <w:t>Both budworm impact and sampling event had significant differences over the course of the study.</w:t>
      </w:r>
    </w:p>
    <w:p w14:paraId="3DABEA6F" w14:textId="34E60B95" w:rsidR="00AA4F32" w:rsidRDefault="00AA4F32" w:rsidP="003602A8">
      <w:r>
        <w:rPr>
          <w:noProof/>
          <w:lang w:eastAsia="ja-JP"/>
        </w:rPr>
        <w:drawing>
          <wp:inline distT="0" distB="0" distL="0" distR="0" wp14:anchorId="260004E0" wp14:editId="56A9386A">
            <wp:extent cx="5943600" cy="38036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1B22" w14:textId="6531C8E8" w:rsidR="00AA4F32" w:rsidRDefault="00AA4F32" w:rsidP="003602A8">
      <w:pPr>
        <w:rPr>
          <w:ins w:id="2" w:author="Clay" w:date="2019-07-10T15:07:00Z"/>
          <w:i/>
          <w:iCs/>
          <w:sz w:val="18"/>
          <w:szCs w:val="18"/>
        </w:rPr>
      </w:pPr>
      <w:r w:rsidRPr="00EB1D91">
        <w:rPr>
          <w:i/>
          <w:iCs/>
          <w:sz w:val="18"/>
          <w:szCs w:val="18"/>
        </w:rPr>
        <w:t>Figure 9:</w:t>
      </w:r>
      <w:r w:rsidR="00EB1D91">
        <w:rPr>
          <w:i/>
          <w:iCs/>
          <w:sz w:val="18"/>
          <w:szCs w:val="18"/>
        </w:rPr>
        <w:t xml:space="preserve"> Nitrification pre snow </w:t>
      </w:r>
      <w:commentRangeStart w:id="3"/>
      <w:r w:rsidR="00EB1D91">
        <w:rPr>
          <w:i/>
          <w:iCs/>
          <w:sz w:val="18"/>
          <w:szCs w:val="18"/>
        </w:rPr>
        <w:t xml:space="preserve">pack </w:t>
      </w:r>
      <w:commentRangeEnd w:id="3"/>
      <w:r w:rsidR="009A5459">
        <w:rPr>
          <w:rStyle w:val="CommentReference"/>
        </w:rPr>
        <w:commentReference w:id="3"/>
      </w:r>
      <w:r w:rsidR="00EB1D91">
        <w:rPr>
          <w:i/>
          <w:iCs/>
          <w:sz w:val="18"/>
          <w:szCs w:val="18"/>
        </w:rPr>
        <w:t>was significantly lower than post snow melt.</w:t>
      </w:r>
    </w:p>
    <w:p w14:paraId="13EA89C8" w14:textId="77777777" w:rsidR="009A5459" w:rsidRDefault="009A5459" w:rsidP="003602A8">
      <w:pPr>
        <w:rPr>
          <w:ins w:id="4" w:author="Clay" w:date="2019-07-10T15:07:00Z"/>
          <w:i/>
          <w:iCs/>
          <w:sz w:val="18"/>
          <w:szCs w:val="18"/>
        </w:rPr>
      </w:pPr>
    </w:p>
    <w:p w14:paraId="27B47BD9" w14:textId="21A69081" w:rsidR="009A5459" w:rsidRDefault="009A5459" w:rsidP="003602A8">
      <w:pPr>
        <w:rPr>
          <w:ins w:id="5" w:author="Clay" w:date="2019-07-10T15:10:00Z"/>
          <w:i/>
          <w:iCs/>
          <w:sz w:val="18"/>
          <w:szCs w:val="18"/>
        </w:rPr>
      </w:pPr>
      <w:ins w:id="6" w:author="Clay" w:date="2019-07-10T15:07:00Z">
        <w:r>
          <w:rPr>
            <w:i/>
            <w:iCs/>
            <w:sz w:val="18"/>
            <w:szCs w:val="18"/>
          </w:rPr>
          <w:t xml:space="preserve">You are also going to need to analyze your temperature data, but that will be a little tricky. </w:t>
        </w:r>
      </w:ins>
      <w:ins w:id="7" w:author="Clay" w:date="2019-07-10T15:09:00Z">
        <w:r>
          <w:rPr>
            <w:i/>
            <w:iCs/>
            <w:sz w:val="18"/>
            <w:szCs w:val="18"/>
          </w:rPr>
          <w:t xml:space="preserve"> I think you’ll need to use Adonis in the vegan package and consolidate all your temps at depth into a single dependent variable. </w:t>
        </w:r>
      </w:ins>
      <w:ins w:id="8" w:author="Clay" w:date="2019-07-10T15:10:00Z">
        <w:r>
          <w:rPr>
            <w:i/>
            <w:iCs/>
            <w:sz w:val="18"/>
            <w:szCs w:val="18"/>
          </w:rPr>
          <w:t xml:space="preserve"> I can help with this when you are ready.</w:t>
        </w:r>
      </w:ins>
    </w:p>
    <w:p w14:paraId="6F4ABFA2" w14:textId="77777777" w:rsidR="009A5459" w:rsidRDefault="009A5459" w:rsidP="003602A8">
      <w:pPr>
        <w:rPr>
          <w:ins w:id="9" w:author="Clay" w:date="2019-07-10T15:10:00Z"/>
          <w:i/>
          <w:iCs/>
          <w:sz w:val="18"/>
          <w:szCs w:val="18"/>
        </w:rPr>
      </w:pPr>
    </w:p>
    <w:p w14:paraId="0E027903" w14:textId="7EB394D4" w:rsidR="009A5459" w:rsidRDefault="009A5459" w:rsidP="003602A8">
      <w:pPr>
        <w:rPr>
          <w:ins w:id="10" w:author="Clay" w:date="2019-07-10T15:10:00Z"/>
          <w:i/>
          <w:iCs/>
          <w:sz w:val="18"/>
          <w:szCs w:val="18"/>
        </w:rPr>
      </w:pPr>
      <w:ins w:id="11" w:author="Clay" w:date="2019-07-10T15:10:00Z">
        <w:r>
          <w:rPr>
            <w:i/>
            <w:iCs/>
            <w:sz w:val="18"/>
            <w:szCs w:val="18"/>
          </w:rPr>
          <w:t>Also add the figure you’ve already made showing the frass/litter fall.</w:t>
        </w:r>
      </w:ins>
    </w:p>
    <w:p w14:paraId="2A183B9C" w14:textId="77777777" w:rsidR="009A5459" w:rsidRDefault="009A5459" w:rsidP="003602A8">
      <w:pPr>
        <w:rPr>
          <w:ins w:id="12" w:author="Clay" w:date="2019-07-10T15:10:00Z"/>
          <w:i/>
          <w:iCs/>
          <w:sz w:val="18"/>
          <w:szCs w:val="18"/>
        </w:rPr>
      </w:pPr>
    </w:p>
    <w:p w14:paraId="4A617BF5" w14:textId="5B5462DE" w:rsidR="009A5459" w:rsidRDefault="009A5459" w:rsidP="003602A8">
      <w:pPr>
        <w:rPr>
          <w:ins w:id="13" w:author="Clay" w:date="2019-07-10T15:11:00Z"/>
          <w:i/>
          <w:iCs/>
          <w:sz w:val="18"/>
          <w:szCs w:val="18"/>
        </w:rPr>
      </w:pPr>
      <w:ins w:id="14" w:author="Clay" w:date="2019-07-10T15:10:00Z">
        <w:r>
          <w:rPr>
            <w:i/>
            <w:iCs/>
            <w:sz w:val="18"/>
            <w:szCs w:val="18"/>
          </w:rPr>
          <w:t>For each figure, state the results and patterns</w:t>
        </w:r>
        <w:r w:rsidR="00265ECC">
          <w:rPr>
            <w:i/>
            <w:iCs/>
            <w:sz w:val="18"/>
            <w:szCs w:val="18"/>
          </w:rPr>
          <w:t xml:space="preserve"> and in the case of the interaction, you’ll want to describe the interaction instead of interpreting the main effects. </w:t>
        </w:r>
      </w:ins>
      <w:ins w:id="15" w:author="Clay" w:date="2019-07-10T15:11:00Z">
        <w:r w:rsidR="00265ECC">
          <w:rPr>
            <w:i/>
            <w:iCs/>
            <w:sz w:val="18"/>
            <w:szCs w:val="18"/>
          </w:rPr>
          <w:t xml:space="preserve"> Again, look at the paper Alex and I just did for a model.</w:t>
        </w:r>
      </w:ins>
    </w:p>
    <w:p w14:paraId="034DD0EA" w14:textId="77777777" w:rsidR="00265ECC" w:rsidRDefault="00265ECC" w:rsidP="003602A8">
      <w:pPr>
        <w:rPr>
          <w:ins w:id="16" w:author="Clay" w:date="2019-07-10T15:11:00Z"/>
          <w:i/>
          <w:iCs/>
          <w:sz w:val="18"/>
          <w:szCs w:val="18"/>
        </w:rPr>
      </w:pPr>
    </w:p>
    <w:p w14:paraId="4F61D1E4" w14:textId="00DBB60F" w:rsidR="00265ECC" w:rsidRPr="00EB1D91" w:rsidRDefault="00265ECC" w:rsidP="003602A8">
      <w:pPr>
        <w:rPr>
          <w:i/>
          <w:iCs/>
          <w:sz w:val="18"/>
          <w:szCs w:val="18"/>
        </w:rPr>
      </w:pPr>
      <w:ins w:id="17" w:author="Clay" w:date="2019-07-10T15:11:00Z">
        <w:r>
          <w:rPr>
            <w:i/>
            <w:iCs/>
            <w:sz w:val="18"/>
            <w:szCs w:val="18"/>
          </w:rPr>
          <w:t xml:space="preserve">Finally, I think all you graphics of general linear model results should be made into EMM (estimated marginal mean) plots, which actually makes it easier to interpret. </w:t>
        </w:r>
      </w:ins>
      <w:ins w:id="18" w:author="Clay" w:date="2019-07-10T15:12:00Z">
        <w:r>
          <w:rPr>
            <w:i/>
            <w:iCs/>
            <w:sz w:val="18"/>
            <w:szCs w:val="18"/>
          </w:rPr>
          <w:t xml:space="preserve"> </w:t>
        </w:r>
      </w:ins>
      <w:bookmarkStart w:id="19" w:name="_GoBack"/>
      <w:bookmarkEnd w:id="19"/>
    </w:p>
    <w:sectPr w:rsidR="00265ECC" w:rsidRPr="00EB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lay" w:date="2019-07-10T15:05:00Z" w:initials="C">
    <w:p w14:paraId="1019A836" w14:textId="4DFC2C4A" w:rsidR="009A5459" w:rsidRDefault="009A5459">
      <w:pPr>
        <w:pStyle w:val="CommentText"/>
      </w:pPr>
      <w:r>
        <w:rPr>
          <w:rStyle w:val="CommentReference"/>
        </w:rPr>
        <w:annotationRef/>
      </w:r>
      <w:r>
        <w:t xml:space="preserve">Results need to be described in parallel with the graphics, which should be </w:t>
      </w:r>
      <w:proofErr w:type="spellStart"/>
      <w:r>
        <w:t>throughfall</w:t>
      </w:r>
      <w:proofErr w:type="spellEnd"/>
      <w:r>
        <w:t xml:space="preserve">, </w:t>
      </w:r>
      <w:proofErr w:type="spellStart"/>
      <w:r>
        <w:t>litterfall</w:t>
      </w:r>
      <w:proofErr w:type="spellEnd"/>
      <w:r>
        <w:t>/</w:t>
      </w:r>
      <w:proofErr w:type="spellStart"/>
      <w:r>
        <w:t>frassfall</w:t>
      </w:r>
      <w:proofErr w:type="spellEnd"/>
      <w:r>
        <w:t>, decomposition, soil metrics</w:t>
      </w:r>
    </w:p>
  </w:comment>
  <w:comment w:id="1" w:author="Clay" w:date="2019-07-10T15:05:00Z" w:initials="C">
    <w:p w14:paraId="5E3BEB99" w14:textId="6656FC93" w:rsidR="009A5459" w:rsidRDefault="009A5459">
      <w:pPr>
        <w:pStyle w:val="CommentText"/>
      </w:pPr>
      <w:r>
        <w:rPr>
          <w:rStyle w:val="CommentReference"/>
        </w:rPr>
        <w:annotationRef/>
      </w:r>
      <w:r>
        <w:t>You’ll probably want an interaction plot here since there’s no significant main effects.</w:t>
      </w:r>
    </w:p>
  </w:comment>
  <w:comment w:id="3" w:author="Clay" w:date="2019-07-10T15:07:00Z" w:initials="C">
    <w:p w14:paraId="32246E37" w14:textId="2DB1786C" w:rsidR="009A5459" w:rsidRDefault="009A5459">
      <w:pPr>
        <w:pStyle w:val="CommentText"/>
      </w:pPr>
      <w:r>
        <w:rPr>
          <w:rStyle w:val="CommentReference"/>
        </w:rPr>
        <w:annotationRef/>
      </w:r>
      <w:r>
        <w:t>We’ll need to fix this by filtering the sample month and year so they don’t show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A8"/>
    <w:rsid w:val="002023D4"/>
    <w:rsid w:val="00265ECC"/>
    <w:rsid w:val="003602A8"/>
    <w:rsid w:val="00423053"/>
    <w:rsid w:val="004F1B90"/>
    <w:rsid w:val="005D756D"/>
    <w:rsid w:val="006E04E6"/>
    <w:rsid w:val="009A5459"/>
    <w:rsid w:val="009B0DCF"/>
    <w:rsid w:val="00AA4F32"/>
    <w:rsid w:val="00AB49C3"/>
    <w:rsid w:val="00CE1B74"/>
    <w:rsid w:val="00D26D7D"/>
    <w:rsid w:val="00DD5B8B"/>
    <w:rsid w:val="00EB1D91"/>
    <w:rsid w:val="00F8250D"/>
    <w:rsid w:val="00FA6F3A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A1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602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5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A5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45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602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5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A5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4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Izak Neziri</dc:creator>
  <cp:lastModifiedBy>Clay</cp:lastModifiedBy>
  <cp:revision>2</cp:revision>
  <dcterms:created xsi:type="dcterms:W3CDTF">2019-07-10T22:12:00Z</dcterms:created>
  <dcterms:modified xsi:type="dcterms:W3CDTF">2019-07-10T22:12:00Z</dcterms:modified>
</cp:coreProperties>
</file>